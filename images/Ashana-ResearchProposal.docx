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78243697"/>
        <w:docPartObj>
          <w:docPartGallery w:val="Cover Pages"/>
          <w:docPartUnique/>
        </w:docPartObj>
      </w:sdtPr>
      <w:sdtContent>
        <w:p w14:paraId="7C23E983" w14:textId="314B8E1A" w:rsidR="00080D7A" w:rsidRDefault="00080D7A">
          <w:r>
            <w:rPr>
              <w:noProof/>
              <w:lang w:eastAsia="zh-CN"/>
            </w:rPr>
            <mc:AlternateContent>
              <mc:Choice Requires="wps">
                <w:drawing>
                  <wp:anchor distT="0" distB="0" distL="114300" distR="114300" simplePos="0" relativeHeight="251659264" behindDoc="0" locked="0" layoutInCell="1" allowOverlap="1" wp14:anchorId="4585D9EE" wp14:editId="1588AA13">
                    <wp:simplePos x="0" y="0"/>
                    <wp:positionH relativeFrom="page">
                      <wp:posOffset>53975</wp:posOffset>
                    </wp:positionH>
                    <wp:positionV relativeFrom="page">
                      <wp:posOffset>1254760</wp:posOffset>
                    </wp:positionV>
                    <wp:extent cx="7315200" cy="3882390"/>
                    <wp:effectExtent l="0" t="0" r="0" b="10795"/>
                    <wp:wrapNone/>
                    <wp:docPr id="38" name="Text Box 38" title="Title and subtitle"/>
                    <wp:cNvGraphicFramePr/>
                    <a:graphic xmlns:a="http://schemas.openxmlformats.org/drawingml/2006/main">
                      <a:graphicData uri="http://schemas.microsoft.com/office/word/2010/wordprocessingShape">
                        <wps:wsp>
                          <wps:cNvSpPr txBox="1"/>
                          <wps:spPr>
                            <a:xfrm>
                              <a:off x="0" y="0"/>
                              <a:ext cx="7315200" cy="3882390"/>
                            </a:xfrm>
                            <a:prstGeom prst="rect">
                              <a:avLst/>
                            </a:prstGeom>
                            <a:noFill/>
                            <a:ln w="6350">
                              <a:noFill/>
                            </a:ln>
                          </wps:spPr>
                          <wps:txbx>
                            <w:txbxContent>
                              <w:sdt>
                                <w:sdtPr>
                                  <w:rPr>
                                    <w:rFonts w:ascii="Times New Roman" w:hAnsi="Times New Roman" w:cs="Times New Roman"/>
                                    <w:caps/>
                                    <w:color w:val="262626" w:themeColor="text1" w:themeTint="D9"/>
                                    <w:sz w:val="80"/>
                                    <w:szCs w:val="80"/>
                                  </w:rPr>
                                  <w:alias w:val="Title"/>
                                  <w:tag w:val=""/>
                                  <w:id w:val="1893771306"/>
                                  <w:dataBinding w:prefixMappings="xmlns:ns0='http://purl.org/dc/elements/1.1/' xmlns:ns1='http://schemas.openxmlformats.org/package/2006/metadata/core-properties' " w:xpath="/ns1:coreProperties[1]/ns0:title[1]" w:storeItemID="{6C3C8BC8-F283-45AE-878A-BAB7291924A1}"/>
                                  <w:text/>
                                </w:sdtPr>
                                <w:sdtContent>
                                  <w:p w14:paraId="79482A6D" w14:textId="77777777" w:rsidR="00B54017" w:rsidRPr="0066013A" w:rsidRDefault="00B54017">
                                    <w:pPr>
                                      <w:pStyle w:val="NoSpacing"/>
                                      <w:spacing w:after="900"/>
                                      <w:rPr>
                                        <w:rFonts w:ascii="Times New Roman" w:hAnsi="Times New Roman" w:cs="Times New Roman"/>
                                        <w:caps/>
                                        <w:color w:val="262626" w:themeColor="text1" w:themeTint="D9"/>
                                        <w:sz w:val="80"/>
                                        <w:szCs w:val="80"/>
                                      </w:rPr>
                                    </w:pPr>
                                    <w:r w:rsidRPr="0066013A">
                                      <w:rPr>
                                        <w:rFonts w:ascii="Times New Roman" w:hAnsi="Times New Roman" w:cs="Times New Roman"/>
                                        <w:color w:val="262626" w:themeColor="text1" w:themeTint="D9"/>
                                        <w:sz w:val="80"/>
                                        <w:szCs w:val="80"/>
                                      </w:rPr>
                                      <w:t>The Numerical Simulations And Mathematical Analysis On A Model Predicting And Preventing The Measles Epidemic</w:t>
                                    </w:r>
                                  </w:p>
                                </w:sdtContent>
                              </w:sdt>
                              <w:sdt>
                                <w:sdtPr>
                                  <w:rPr>
                                    <w:rFonts w:ascii="Times New Roman" w:hAnsi="Times New Roman" w:cs="Times New Roman"/>
                                    <w:color w:val="262626" w:themeColor="text1" w:themeTint="D9"/>
                                    <w:sz w:val="40"/>
                                    <w:szCs w:val="36"/>
                                  </w:rPr>
                                  <w:alias w:val="Subtitle"/>
                                  <w:tag w:val=""/>
                                  <w:id w:val="-1206173237"/>
                                  <w:dataBinding w:prefixMappings="xmlns:ns0='http://purl.org/dc/elements/1.1/' xmlns:ns1='http://schemas.openxmlformats.org/package/2006/metadata/core-properties' " w:xpath="/ns1:coreProperties[1]/ns0:subject[1]" w:storeItemID="{6C3C8BC8-F283-45AE-878A-BAB7291924A1}"/>
                                  <w:text/>
                                </w:sdtPr>
                                <w:sdtEndPr>
                                  <w:rPr>
                                    <w:i/>
                                  </w:rPr>
                                </w:sdtEndPr>
                                <w:sdtContent>
                                  <w:p w14:paraId="60908837" w14:textId="1EA0254A" w:rsidR="00B54017" w:rsidRPr="00EF62FD" w:rsidRDefault="00B54017">
                                    <w:pPr>
                                      <w:pStyle w:val="NoSpacing"/>
                                      <w:rPr>
                                        <w:rFonts w:ascii="Times New Roman" w:hAnsi="Times New Roman" w:cs="Times New Roman"/>
                                        <w:i/>
                                        <w:color w:val="262626" w:themeColor="text1" w:themeTint="D9"/>
                                        <w:sz w:val="40"/>
                                        <w:szCs w:val="36"/>
                                      </w:rPr>
                                    </w:pPr>
                                    <w:r w:rsidRPr="00EF62FD">
                                      <w:rPr>
                                        <w:rFonts w:ascii="Times New Roman" w:hAnsi="Times New Roman" w:cs="Times New Roman"/>
                                        <w:color w:val="262626" w:themeColor="text1" w:themeTint="D9"/>
                                        <w:sz w:val="40"/>
                                        <w:szCs w:val="36"/>
                                      </w:rPr>
                                      <w:t>Ashana Evans and Dr. Liping Liu</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alt="Title: Title and subtitle" style="position:absolute;margin-left:4.25pt;margin-top:98.8pt;width:8in;height:305.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" filled="f" stroked="f" strokeweight=".5pt">
                    <v:textbox style="mso-fit-shape-to-text:t" inset="93.6pt,,0">
                      <w:txbxContent>
                        <w:sdt>
                          <w:sdtPr>
                            <w:rPr>
                              <w:rFonts w:ascii="Times New Roman" w:hAnsi="Times New Roman" w:cs="Times New Roman"/>
                              <w:caps/>
                              <w:color w:val="262626" w:themeColor="text1" w:themeTint="D9"/>
                              <w:sz w:val="80"/>
                              <w:szCs w:val="80"/>
                            </w:rPr>
                            <w:alias w:val="Title"/>
                            <w:tag w:val=""/>
                            <w:id w:val="1893771306"/>
                            <w:dataBinding w:prefixMappings="xmlns:ns0='http://purl.org/dc/elements/1.1/' xmlns:ns1='http://schemas.openxmlformats.org/package/2006/metadata/core-properties' " w:xpath="/ns1:coreProperties[1]/ns0:title[1]" w:storeItemID="{6C3C8BC8-F283-45AE-878A-BAB7291924A1}"/>
                            <w:text/>
                          </w:sdtPr>
                          <w:sdtContent>
                            <w:p w14:paraId="79482A6D" w14:textId="77777777" w:rsidR="00B54017" w:rsidRPr="0066013A" w:rsidRDefault="00B54017">
                              <w:pPr>
                                <w:pStyle w:val="NoSpacing"/>
                                <w:spacing w:after="900"/>
                                <w:rPr>
                                  <w:rFonts w:ascii="Times New Roman" w:hAnsi="Times New Roman" w:cs="Times New Roman"/>
                                  <w:caps/>
                                  <w:color w:val="262626" w:themeColor="text1" w:themeTint="D9"/>
                                  <w:sz w:val="80"/>
                                  <w:szCs w:val="80"/>
                                </w:rPr>
                              </w:pPr>
                              <w:r w:rsidRPr="0066013A">
                                <w:rPr>
                                  <w:rFonts w:ascii="Times New Roman" w:hAnsi="Times New Roman" w:cs="Times New Roman"/>
                                  <w:color w:val="262626" w:themeColor="text1" w:themeTint="D9"/>
                                  <w:sz w:val="80"/>
                                  <w:szCs w:val="80"/>
                                </w:rPr>
                                <w:t>The Numerical Simulations And Mathematical Analysis On A Model Predicting And Preventing The Measles Epidemic</w:t>
                              </w:r>
                            </w:p>
                          </w:sdtContent>
                        </w:sdt>
                        <w:sdt>
                          <w:sdtPr>
                            <w:rPr>
                              <w:rFonts w:ascii="Times New Roman" w:hAnsi="Times New Roman" w:cs="Times New Roman"/>
                              <w:color w:val="262626" w:themeColor="text1" w:themeTint="D9"/>
                              <w:sz w:val="40"/>
                              <w:szCs w:val="36"/>
                            </w:rPr>
                            <w:alias w:val="Subtitle"/>
                            <w:tag w:val=""/>
                            <w:id w:val="-1206173237"/>
                            <w:dataBinding w:prefixMappings="xmlns:ns0='http://purl.org/dc/elements/1.1/' xmlns:ns1='http://schemas.openxmlformats.org/package/2006/metadata/core-properties' " w:xpath="/ns1:coreProperties[1]/ns0:subject[1]" w:storeItemID="{6C3C8BC8-F283-45AE-878A-BAB7291924A1}"/>
                            <w:text/>
                          </w:sdtPr>
                          <w:sdtEndPr>
                            <w:rPr>
                              <w:i/>
                            </w:rPr>
                          </w:sdtEndPr>
                          <w:sdtContent>
                            <w:p w14:paraId="60908837" w14:textId="1EA0254A" w:rsidR="00B54017" w:rsidRPr="00EF62FD" w:rsidRDefault="00B54017">
                              <w:pPr>
                                <w:pStyle w:val="NoSpacing"/>
                                <w:rPr>
                                  <w:rFonts w:ascii="Times New Roman" w:hAnsi="Times New Roman" w:cs="Times New Roman"/>
                                  <w:i/>
                                  <w:color w:val="262626" w:themeColor="text1" w:themeTint="D9"/>
                                  <w:sz w:val="40"/>
                                  <w:szCs w:val="36"/>
                                </w:rPr>
                              </w:pPr>
                              <w:r w:rsidRPr="00EF62FD">
                                <w:rPr>
                                  <w:rFonts w:ascii="Times New Roman" w:hAnsi="Times New Roman" w:cs="Times New Roman"/>
                                  <w:color w:val="262626" w:themeColor="text1" w:themeTint="D9"/>
                                  <w:sz w:val="40"/>
                                  <w:szCs w:val="36"/>
                                </w:rPr>
                                <w:t>Ashana Evans and Dr. Liping Liu</w:t>
                              </w:r>
                            </w:p>
                          </w:sdtContent>
                        </w:sdt>
                      </w:txbxContent>
                    </v:textbox>
                    <w10:wrap anchorx="page" anchory="page"/>
                  </v:shape>
                </w:pict>
              </mc:Fallback>
            </mc:AlternateContent>
          </w:r>
          <w:r>
            <w:rPr>
              <w:noProof/>
              <w:lang w:eastAsia="zh-CN"/>
            </w:rPr>
            <mc:AlternateContent>
              <mc:Choice Requires="wps">
                <w:drawing>
                  <wp:anchor distT="0" distB="0" distL="114300" distR="114300" simplePos="0" relativeHeight="251660288" behindDoc="1" locked="0" layoutInCell="1" allowOverlap="1" wp14:anchorId="44CFAE7B" wp14:editId="126A50F2">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5="http://schemas.microsoft.com/office/word/2012/wordml" xmlns:mv="urn:schemas-microsoft-com:mac:vml" xmlns:mo="http://schemas.microsoft.com/office/mac/office/2008/main">
                <w:pict>
                  <v:line w14:anchorId="44751610"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" strokecolor="#272727 [2749]" strokeweight="2.25pt">
                    <w10:wrap anchorx="page" anchory="page"/>
                  </v:line>
                </w:pict>
              </mc:Fallback>
            </mc:AlternateContent>
          </w:r>
        </w:p>
        <w:p w14:paraId="08C23BB5" w14:textId="7CCB4721" w:rsidR="00080D7A" w:rsidRDefault="0074784C">
          <w:r>
            <w:rPr>
              <w:noProof/>
              <w:lang w:eastAsia="zh-CN"/>
            </w:rPr>
            <mc:AlternateContent>
              <mc:Choice Requires="wps">
                <w:drawing>
                  <wp:anchor distT="0" distB="0" distL="114300" distR="114300" simplePos="0" relativeHeight="251661312" behindDoc="0" locked="0" layoutInCell="1" allowOverlap="1" wp14:anchorId="7EB3766B" wp14:editId="212F4380">
                    <wp:simplePos x="0" y="0"/>
                    <wp:positionH relativeFrom="page">
                      <wp:posOffset>-178320</wp:posOffset>
                    </wp:positionH>
                    <wp:positionV relativeFrom="page">
                      <wp:posOffset>6631940</wp:posOffset>
                    </wp:positionV>
                    <wp:extent cx="7430135" cy="3389630"/>
                    <wp:effectExtent l="0" t="0" r="12065" b="0"/>
                    <wp:wrapNone/>
                    <wp:docPr id="36" name="Text Box 36" title="Title and subtitle"/>
                    <wp:cNvGraphicFramePr/>
                    <a:graphic xmlns:a="http://schemas.openxmlformats.org/drawingml/2006/main">
                      <a:graphicData uri="http://schemas.microsoft.com/office/word/2010/wordprocessingShape">
                        <wps:wsp>
                          <wps:cNvSpPr txBox="1"/>
                          <wps:spPr>
                            <a:xfrm>
                              <a:off x="0" y="0"/>
                              <a:ext cx="7430135" cy="3389630"/>
                            </a:xfrm>
                            <a:prstGeom prst="rect">
                              <a:avLst/>
                            </a:prstGeom>
                            <a:noFill/>
                            <a:ln w="6350">
                              <a:noFill/>
                            </a:ln>
                          </wps:spPr>
                          <wps:txbx>
                            <w:txbxContent>
                              <w:sdt>
                                <w:sdtPr>
                                  <w:rPr>
                                    <w:rFonts w:ascii="Times New Roman" w:hAnsi="Times New Roman" w:cs="Times New Roman"/>
                                    <w:i/>
                                    <w:color w:val="262626" w:themeColor="text1" w:themeTint="D9"/>
                                    <w:sz w:val="40"/>
                                    <w:szCs w:val="40"/>
                                  </w:rPr>
                                  <w:alias w:val="Author"/>
                                  <w:tag w:val=""/>
                                  <w:id w:val="-1898111450"/>
                                  <w:dataBinding w:prefixMappings="xmlns:ns0='http://purl.org/dc/elements/1.1/' xmlns:ns1='http://schemas.openxmlformats.org/package/2006/metadata/core-properties' " w:xpath="/ns1:coreProperties[1]/ns0:creator[1]" w:storeItemID="{6C3C8BC8-F283-45AE-878A-BAB7291924A1}"/>
                                  <w:text/>
                                </w:sdtPr>
                                <w:sdtContent>
                                  <w:p w14:paraId="0D87C591" w14:textId="77777777" w:rsidR="00B54017" w:rsidRPr="00EF62FD" w:rsidRDefault="00B54017" w:rsidP="00613742">
                                    <w:pPr>
                                      <w:pStyle w:val="NoSpacing"/>
                                      <w:spacing w:after="480"/>
                                      <w:rPr>
                                        <w:rFonts w:ascii="Times New Roman" w:hAnsi="Times New Roman" w:cs="Times New Roman"/>
                                        <w:i/>
                                        <w:color w:val="262626" w:themeColor="text1" w:themeTint="D9"/>
                                        <w:sz w:val="40"/>
                                        <w:szCs w:val="40"/>
                                      </w:rPr>
                                    </w:pPr>
                                    <w:r w:rsidRPr="00EF62FD">
                                      <w:rPr>
                                        <w:rFonts w:ascii="Times New Roman" w:hAnsi="Times New Roman" w:cs="Times New Roman"/>
                                        <w:i/>
                                        <w:color w:val="262626" w:themeColor="text1" w:themeTint="D9"/>
                                        <w:sz w:val="40"/>
                                        <w:szCs w:val="40"/>
                                      </w:rPr>
                                      <w:t>Department of Mathematics</w:t>
                                    </w:r>
                                  </w:p>
                                </w:sdtContent>
                              </w:sdt>
                              <w:p w14:paraId="1747791A" w14:textId="77777777" w:rsidR="00B54017" w:rsidRPr="00EF62FD" w:rsidRDefault="00B54017" w:rsidP="00613742">
                                <w:pPr>
                                  <w:pStyle w:val="NoSpacing"/>
                                  <w:rPr>
                                    <w:rFonts w:ascii="Times New Roman" w:hAnsi="Times New Roman" w:cs="Times New Roman"/>
                                    <w:i/>
                                    <w:color w:val="262626" w:themeColor="text1" w:themeTint="D9"/>
                                    <w:sz w:val="40"/>
                                    <w:szCs w:val="40"/>
                                  </w:rPr>
                                </w:pPr>
                                <w:sdt>
                                  <w:sdtPr>
                                    <w:rPr>
                                      <w:rFonts w:ascii="Times New Roman" w:hAnsi="Times New Roman" w:cs="Times New Roman"/>
                                      <w:i/>
                                      <w:color w:val="262626" w:themeColor="text1" w:themeTint="D9"/>
                                      <w:sz w:val="40"/>
                                      <w:szCs w:val="40"/>
                                    </w:rPr>
                                    <w:alias w:val="Company"/>
                                    <w:tag w:val=""/>
                                    <w:id w:val="-671329705"/>
                                    <w:dataBinding w:prefixMappings="xmlns:ns0='http://schemas.openxmlformats.org/officeDocument/2006/extended-properties' " w:xpath="/ns0:Properties[1]/ns0:Company[1]" w:storeItemID="{6668398D-A668-4E3E-A5EB-62B293D839F1}"/>
                                    <w:text/>
                                  </w:sdtPr>
                                  <w:sdtContent>
                                    <w:r w:rsidRPr="00EF62FD">
                                      <w:rPr>
                                        <w:rFonts w:ascii="Times New Roman" w:hAnsi="Times New Roman" w:cs="Times New Roman"/>
                                        <w:i/>
                                        <w:color w:val="262626" w:themeColor="text1" w:themeTint="D9"/>
                                        <w:sz w:val="40"/>
                                        <w:szCs w:val="40"/>
                                      </w:rPr>
                                      <w:t>North Carolina A&amp;T State University</w:t>
                                    </w:r>
                                  </w:sdtContent>
                                </w:sdt>
                                <w:r w:rsidRPr="00EF62FD">
                                  <w:rPr>
                                    <w:rFonts w:ascii="Times New Roman" w:hAnsi="Times New Roman" w:cs="Times New Roman"/>
                                    <w:i/>
                                    <w:color w:val="262626" w:themeColor="text1" w:themeTint="D9"/>
                                    <w:sz w:val="40"/>
                                    <w:szCs w:val="40"/>
                                  </w:rPr>
                                  <w:t xml:space="preserve"> </w:t>
                                </w:r>
                              </w:p>
                              <w:p w14:paraId="6D68EC74" w14:textId="2BFD8C0D" w:rsidR="00B54017" w:rsidRPr="00EF62FD" w:rsidRDefault="00B54017" w:rsidP="00613742">
                                <w:pPr>
                                  <w:pStyle w:val="NoSpacing"/>
                                  <w:rPr>
                                    <w:rFonts w:ascii="Times New Roman" w:hAnsi="Times New Roman" w:cs="Times New Roman"/>
                                    <w:i/>
                                    <w:color w:val="262626" w:themeColor="text1" w:themeTint="D9"/>
                                    <w:sz w:val="40"/>
                                    <w:szCs w:val="40"/>
                                  </w:rPr>
                                </w:pPr>
                                <w:r w:rsidRPr="00EF62FD">
                                  <w:rPr>
                                    <w:rFonts w:ascii="Times New Roman" w:hAnsi="Times New Roman" w:cs="Times New Roman"/>
                                    <w:i/>
                                    <w:color w:val="262626" w:themeColor="text1" w:themeTint="D9"/>
                                    <w:sz w:val="40"/>
                                    <w:szCs w:val="40"/>
                                  </w:rPr>
                                  <w:t>1601 E. Market St, Greensboro, NC 27411</w:t>
                                </w:r>
                              </w:p>
                              <w:p w14:paraId="128CA759" w14:textId="6D44180C" w:rsidR="00B54017" w:rsidRPr="00EF62FD" w:rsidRDefault="00B54017" w:rsidP="00613742">
                                <w:pPr>
                                  <w:pStyle w:val="NoSpacing"/>
                                  <w:rPr>
                                    <w:rFonts w:ascii="Times New Roman" w:hAnsi="Times New Roman" w:cs="Times New Roman"/>
                                    <w:i/>
                                    <w:color w:val="262626" w:themeColor="text1" w:themeTint="D9"/>
                                    <w:sz w:val="40"/>
                                    <w:szCs w:val="40"/>
                                  </w:rPr>
                                </w:pPr>
                                <w:r w:rsidRPr="00EF62FD">
                                  <w:rPr>
                                    <w:rFonts w:ascii="Times New Roman" w:hAnsi="Times New Roman" w:cs="Times New Roman"/>
                                    <w:i/>
                                    <w:color w:val="262626" w:themeColor="text1" w:themeTint="D9"/>
                                    <w:sz w:val="40"/>
                                    <w:szCs w:val="40"/>
                                  </w:rPr>
                                  <w:t>Submitted: Sunday, March 13, 2016</w:t>
                                </w:r>
                              </w:p>
                              <w:p w14:paraId="65689730" w14:textId="3DDCD26B" w:rsidR="00B54017" w:rsidRDefault="00B54017" w:rsidP="00613742">
                                <w:pPr>
                                  <w:pStyle w:val="NoSpacing"/>
                                  <w:rPr>
                                    <w:rFonts w:ascii="Times New Roman" w:hAnsi="Times New Roman" w:cs="Times New Roman"/>
                                    <w:i/>
                                    <w:color w:val="262626" w:themeColor="text1" w:themeTint="D9"/>
                                    <w:sz w:val="40"/>
                                    <w:szCs w:val="40"/>
                                  </w:rPr>
                                </w:pPr>
                                <w:r w:rsidRPr="00EF62FD">
                                  <w:rPr>
                                    <w:rFonts w:ascii="Times New Roman" w:hAnsi="Times New Roman" w:cs="Times New Roman"/>
                                    <w:i/>
                                    <w:color w:val="262626" w:themeColor="text1" w:themeTint="D9"/>
                                    <w:sz w:val="40"/>
                                    <w:szCs w:val="40"/>
                                  </w:rPr>
                                  <w:t xml:space="preserve"> Math 692</w:t>
                                </w:r>
                              </w:p>
                              <w:p w14:paraId="10668DE1" w14:textId="70D943B9" w:rsidR="00B54017" w:rsidRPr="00EF62FD" w:rsidRDefault="00B54017" w:rsidP="0007393E">
                                <w:pPr>
                                  <w:pStyle w:val="NoSpacing"/>
                                  <w:rPr>
                                    <w:rFonts w:ascii="Times New Roman" w:hAnsi="Times New Roman" w:cs="Times New Roman"/>
                                    <w:i/>
                                    <w:color w:val="262626" w:themeColor="text1" w:themeTint="D9"/>
                                    <w:sz w:val="40"/>
                                    <w:szCs w:val="40"/>
                                  </w:rPr>
                                </w:pPr>
                              </w:p>
                              <w:p w14:paraId="7126983D" w14:textId="222331F3" w:rsidR="00B54017" w:rsidRDefault="00B54017" w:rsidP="00613742">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6" o:spid="_x0000_s1027" type="#_x0000_t202" alt="Title: Title and subtitle" style="position:absolute;margin-left:-14.05pt;margin-top:522.2pt;width:585.05pt;height:266.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" filled="f" stroked="f" strokeweight=".5pt">
                    <v:textbox inset="93.6pt,7.2pt,0,1in">
                      <w:txbxContent>
                        <w:sdt>
                          <w:sdtPr>
                            <w:rPr>
                              <w:rFonts w:ascii="Times New Roman" w:hAnsi="Times New Roman" w:cs="Times New Roman"/>
                              <w:i/>
                              <w:color w:val="262626" w:themeColor="text1" w:themeTint="D9"/>
                              <w:sz w:val="40"/>
                              <w:szCs w:val="40"/>
                            </w:rPr>
                            <w:alias w:val="Author"/>
                            <w:tag w:val=""/>
                            <w:id w:val="-1898111450"/>
                            <w:dataBinding w:prefixMappings="xmlns:ns0='http://purl.org/dc/elements/1.1/' xmlns:ns1='http://schemas.openxmlformats.org/package/2006/metadata/core-properties' " w:xpath="/ns1:coreProperties[1]/ns0:creator[1]" w:storeItemID="{6C3C8BC8-F283-45AE-878A-BAB7291924A1}"/>
                            <w:text/>
                          </w:sdtPr>
                          <w:sdtContent>
                            <w:p w14:paraId="0D87C591" w14:textId="77777777" w:rsidR="00B54017" w:rsidRPr="00EF62FD" w:rsidRDefault="00B54017" w:rsidP="00613742">
                              <w:pPr>
                                <w:pStyle w:val="NoSpacing"/>
                                <w:spacing w:after="480"/>
                                <w:rPr>
                                  <w:rFonts w:ascii="Times New Roman" w:hAnsi="Times New Roman" w:cs="Times New Roman"/>
                                  <w:i/>
                                  <w:color w:val="262626" w:themeColor="text1" w:themeTint="D9"/>
                                  <w:sz w:val="40"/>
                                  <w:szCs w:val="40"/>
                                </w:rPr>
                              </w:pPr>
                              <w:r w:rsidRPr="00EF62FD">
                                <w:rPr>
                                  <w:rFonts w:ascii="Times New Roman" w:hAnsi="Times New Roman" w:cs="Times New Roman"/>
                                  <w:i/>
                                  <w:color w:val="262626" w:themeColor="text1" w:themeTint="D9"/>
                                  <w:sz w:val="40"/>
                                  <w:szCs w:val="40"/>
                                </w:rPr>
                                <w:t>Department of Mathematics</w:t>
                              </w:r>
                            </w:p>
                          </w:sdtContent>
                        </w:sdt>
                        <w:p w14:paraId="1747791A" w14:textId="77777777" w:rsidR="00B54017" w:rsidRPr="00EF62FD" w:rsidRDefault="00B54017" w:rsidP="00613742">
                          <w:pPr>
                            <w:pStyle w:val="NoSpacing"/>
                            <w:rPr>
                              <w:rFonts w:ascii="Times New Roman" w:hAnsi="Times New Roman" w:cs="Times New Roman"/>
                              <w:i/>
                              <w:color w:val="262626" w:themeColor="text1" w:themeTint="D9"/>
                              <w:sz w:val="40"/>
                              <w:szCs w:val="40"/>
                            </w:rPr>
                          </w:pPr>
                          <w:sdt>
                            <w:sdtPr>
                              <w:rPr>
                                <w:rFonts w:ascii="Times New Roman" w:hAnsi="Times New Roman" w:cs="Times New Roman"/>
                                <w:i/>
                                <w:color w:val="262626" w:themeColor="text1" w:themeTint="D9"/>
                                <w:sz w:val="40"/>
                                <w:szCs w:val="40"/>
                              </w:rPr>
                              <w:alias w:val="Company"/>
                              <w:tag w:val=""/>
                              <w:id w:val="-671329705"/>
                              <w:dataBinding w:prefixMappings="xmlns:ns0='http://schemas.openxmlformats.org/officeDocument/2006/extended-properties' " w:xpath="/ns0:Properties[1]/ns0:Company[1]" w:storeItemID="{6668398D-A668-4E3E-A5EB-62B293D839F1}"/>
                              <w:text/>
                            </w:sdtPr>
                            <w:sdtContent>
                              <w:r w:rsidRPr="00EF62FD">
                                <w:rPr>
                                  <w:rFonts w:ascii="Times New Roman" w:hAnsi="Times New Roman" w:cs="Times New Roman"/>
                                  <w:i/>
                                  <w:color w:val="262626" w:themeColor="text1" w:themeTint="D9"/>
                                  <w:sz w:val="40"/>
                                  <w:szCs w:val="40"/>
                                </w:rPr>
                                <w:t>North Carolina A&amp;T State University</w:t>
                              </w:r>
                            </w:sdtContent>
                          </w:sdt>
                          <w:r w:rsidRPr="00EF62FD">
                            <w:rPr>
                              <w:rFonts w:ascii="Times New Roman" w:hAnsi="Times New Roman" w:cs="Times New Roman"/>
                              <w:i/>
                              <w:color w:val="262626" w:themeColor="text1" w:themeTint="D9"/>
                              <w:sz w:val="40"/>
                              <w:szCs w:val="40"/>
                            </w:rPr>
                            <w:t xml:space="preserve"> </w:t>
                          </w:r>
                        </w:p>
                        <w:p w14:paraId="6D68EC74" w14:textId="2BFD8C0D" w:rsidR="00B54017" w:rsidRPr="00EF62FD" w:rsidRDefault="00B54017" w:rsidP="00613742">
                          <w:pPr>
                            <w:pStyle w:val="NoSpacing"/>
                            <w:rPr>
                              <w:rFonts w:ascii="Times New Roman" w:hAnsi="Times New Roman" w:cs="Times New Roman"/>
                              <w:i/>
                              <w:color w:val="262626" w:themeColor="text1" w:themeTint="D9"/>
                              <w:sz w:val="40"/>
                              <w:szCs w:val="40"/>
                            </w:rPr>
                          </w:pPr>
                          <w:r w:rsidRPr="00EF62FD">
                            <w:rPr>
                              <w:rFonts w:ascii="Times New Roman" w:hAnsi="Times New Roman" w:cs="Times New Roman"/>
                              <w:i/>
                              <w:color w:val="262626" w:themeColor="text1" w:themeTint="D9"/>
                              <w:sz w:val="40"/>
                              <w:szCs w:val="40"/>
                            </w:rPr>
                            <w:t>1601 E. Market St, Greensboro, NC 27411</w:t>
                          </w:r>
                        </w:p>
                        <w:p w14:paraId="128CA759" w14:textId="6D44180C" w:rsidR="00B54017" w:rsidRPr="00EF62FD" w:rsidRDefault="00B54017" w:rsidP="00613742">
                          <w:pPr>
                            <w:pStyle w:val="NoSpacing"/>
                            <w:rPr>
                              <w:rFonts w:ascii="Times New Roman" w:hAnsi="Times New Roman" w:cs="Times New Roman"/>
                              <w:i/>
                              <w:color w:val="262626" w:themeColor="text1" w:themeTint="D9"/>
                              <w:sz w:val="40"/>
                              <w:szCs w:val="40"/>
                            </w:rPr>
                          </w:pPr>
                          <w:r w:rsidRPr="00EF62FD">
                            <w:rPr>
                              <w:rFonts w:ascii="Times New Roman" w:hAnsi="Times New Roman" w:cs="Times New Roman"/>
                              <w:i/>
                              <w:color w:val="262626" w:themeColor="text1" w:themeTint="D9"/>
                              <w:sz w:val="40"/>
                              <w:szCs w:val="40"/>
                            </w:rPr>
                            <w:t>Submitted: Sunday, March 13, 2016</w:t>
                          </w:r>
                        </w:p>
                        <w:p w14:paraId="65689730" w14:textId="3DDCD26B" w:rsidR="00B54017" w:rsidRDefault="00B54017" w:rsidP="00613742">
                          <w:pPr>
                            <w:pStyle w:val="NoSpacing"/>
                            <w:rPr>
                              <w:rFonts w:ascii="Times New Roman" w:hAnsi="Times New Roman" w:cs="Times New Roman"/>
                              <w:i/>
                              <w:color w:val="262626" w:themeColor="text1" w:themeTint="D9"/>
                              <w:sz w:val="40"/>
                              <w:szCs w:val="40"/>
                            </w:rPr>
                          </w:pPr>
                          <w:r w:rsidRPr="00EF62FD">
                            <w:rPr>
                              <w:rFonts w:ascii="Times New Roman" w:hAnsi="Times New Roman" w:cs="Times New Roman"/>
                              <w:i/>
                              <w:color w:val="262626" w:themeColor="text1" w:themeTint="D9"/>
                              <w:sz w:val="40"/>
                              <w:szCs w:val="40"/>
                            </w:rPr>
                            <w:t xml:space="preserve"> Math 692</w:t>
                          </w:r>
                        </w:p>
                        <w:p w14:paraId="10668DE1" w14:textId="70D943B9" w:rsidR="00B54017" w:rsidRPr="00EF62FD" w:rsidRDefault="00B54017" w:rsidP="0007393E">
                          <w:pPr>
                            <w:pStyle w:val="NoSpacing"/>
                            <w:rPr>
                              <w:rFonts w:ascii="Times New Roman" w:hAnsi="Times New Roman" w:cs="Times New Roman"/>
                              <w:i/>
                              <w:color w:val="262626" w:themeColor="text1" w:themeTint="D9"/>
                              <w:sz w:val="40"/>
                              <w:szCs w:val="40"/>
                            </w:rPr>
                          </w:pPr>
                        </w:p>
                        <w:p w14:paraId="7126983D" w14:textId="222331F3" w:rsidR="00B54017" w:rsidRDefault="00B54017" w:rsidP="00613742">
                          <w:pPr>
                            <w:pStyle w:val="NoSpacing"/>
                            <w:rPr>
                              <w:i/>
                              <w:color w:val="262626" w:themeColor="text1" w:themeTint="D9"/>
                              <w:sz w:val="26"/>
                              <w:szCs w:val="26"/>
                            </w:rPr>
                          </w:pPr>
                        </w:p>
                      </w:txbxContent>
                    </v:textbox>
                    <w10:wrap anchorx="page" anchory="page"/>
                  </v:shape>
                </w:pict>
              </mc:Fallback>
            </mc:AlternateContent>
          </w:r>
          <w:r w:rsidR="00080D7A">
            <w:br w:type="page"/>
          </w:r>
        </w:p>
      </w:sdtContent>
    </w:sdt>
    <w:p w14:paraId="170C8AD6" w14:textId="2B62C3C4" w:rsidR="00E02EA6" w:rsidRPr="00E527F0" w:rsidRDefault="00E02EA6" w:rsidP="001F3D7F">
      <w:pPr>
        <w:spacing w:line="240" w:lineRule="auto"/>
        <w:contextualSpacing/>
        <w:jc w:val="center"/>
        <w:outlineLvl w:val="0"/>
        <w:rPr>
          <w:rFonts w:ascii="Times New Roman" w:hAnsi="Times New Roman" w:cs="Times New Roman"/>
          <w:b/>
          <w:sz w:val="32"/>
          <w:szCs w:val="24"/>
        </w:rPr>
      </w:pPr>
      <w:r w:rsidRPr="00E527F0">
        <w:rPr>
          <w:rFonts w:ascii="Times New Roman" w:hAnsi="Times New Roman" w:cs="Times New Roman"/>
          <w:b/>
          <w:sz w:val="32"/>
          <w:szCs w:val="24"/>
        </w:rPr>
        <w:lastRenderedPageBreak/>
        <w:t xml:space="preserve">Table </w:t>
      </w:r>
      <w:r w:rsidRPr="00E527F0">
        <w:rPr>
          <w:rFonts w:ascii="Times New Roman" w:hAnsi="Times New Roman" w:cs="Times New Roman"/>
          <w:b/>
          <w:sz w:val="36"/>
          <w:szCs w:val="24"/>
        </w:rPr>
        <w:t>of</w:t>
      </w:r>
      <w:r w:rsidRPr="00E527F0">
        <w:rPr>
          <w:rFonts w:ascii="Times New Roman" w:hAnsi="Times New Roman" w:cs="Times New Roman"/>
          <w:b/>
          <w:sz w:val="32"/>
          <w:szCs w:val="24"/>
        </w:rPr>
        <w:t xml:space="preserve"> Contents</w:t>
      </w:r>
    </w:p>
    <w:p w14:paraId="79D9962A" w14:textId="77777777" w:rsidR="00E02EA6" w:rsidRPr="007E55C0" w:rsidRDefault="00E02EA6" w:rsidP="00E02EA6">
      <w:pPr>
        <w:spacing w:line="240" w:lineRule="auto"/>
        <w:contextualSpacing/>
        <w:jc w:val="center"/>
        <w:rPr>
          <w:rFonts w:ascii="Times New Roman" w:hAnsi="Times New Roman" w:cs="Times New Roman"/>
          <w:b/>
          <w:sz w:val="28"/>
          <w:szCs w:val="24"/>
        </w:rPr>
      </w:pPr>
    </w:p>
    <w:p w14:paraId="703B2585" w14:textId="04F71061" w:rsidR="009E2684" w:rsidRPr="00747DEB" w:rsidRDefault="009E2684" w:rsidP="006F5642">
      <w:pPr>
        <w:spacing w:line="240" w:lineRule="auto"/>
        <w:ind w:firstLine="360"/>
        <w:rPr>
          <w:rFonts w:ascii="Times New Roman" w:hAnsi="Times New Roman" w:cs="Times New Roman"/>
          <w:b/>
          <w:sz w:val="36"/>
          <w:szCs w:val="24"/>
        </w:rPr>
      </w:pPr>
      <w:r w:rsidRPr="00747DEB">
        <w:rPr>
          <w:rFonts w:ascii="Times New Roman" w:hAnsi="Times New Roman" w:cs="Times New Roman"/>
          <w:b/>
          <w:sz w:val="36"/>
          <w:szCs w:val="24"/>
        </w:rPr>
        <w:t>Abstract</w:t>
      </w:r>
    </w:p>
    <w:p w14:paraId="0E5111E3" w14:textId="4D3C193C" w:rsidR="00E02EA6" w:rsidRPr="00747DEB" w:rsidRDefault="00A07C65" w:rsidP="00A07C65">
      <w:pPr>
        <w:pStyle w:val="ListParagraph"/>
        <w:numPr>
          <w:ilvl w:val="0"/>
          <w:numId w:val="9"/>
        </w:numPr>
        <w:spacing w:line="240" w:lineRule="auto"/>
        <w:ind w:left="720" w:hanging="360"/>
        <w:rPr>
          <w:rFonts w:ascii="Times New Roman" w:hAnsi="Times New Roman" w:cs="Times New Roman"/>
          <w:b/>
          <w:sz w:val="36"/>
          <w:szCs w:val="24"/>
        </w:rPr>
      </w:pPr>
      <w:r w:rsidRPr="00747DEB">
        <w:rPr>
          <w:rFonts w:ascii="Times New Roman" w:hAnsi="Times New Roman" w:cs="Times New Roman"/>
          <w:b/>
          <w:sz w:val="36"/>
          <w:szCs w:val="24"/>
        </w:rPr>
        <w:t>Introduction</w:t>
      </w:r>
    </w:p>
    <w:p w14:paraId="63C258B8" w14:textId="77777777" w:rsidR="00E02EA6" w:rsidRPr="00747DEB" w:rsidRDefault="00E02EA6" w:rsidP="00E02EA6">
      <w:pPr>
        <w:pStyle w:val="ListParagraph"/>
        <w:spacing w:line="240" w:lineRule="auto"/>
        <w:ind w:left="1170"/>
        <w:rPr>
          <w:rFonts w:ascii="Times New Roman" w:hAnsi="Times New Roman" w:cs="Times New Roman"/>
          <w:b/>
          <w:sz w:val="36"/>
          <w:szCs w:val="24"/>
        </w:rPr>
      </w:pPr>
    </w:p>
    <w:p w14:paraId="510D13AE" w14:textId="70605961" w:rsidR="00E02EA6" w:rsidRPr="00747DEB" w:rsidRDefault="005562A4" w:rsidP="00E02EA6">
      <w:pPr>
        <w:pStyle w:val="ListParagraph"/>
        <w:numPr>
          <w:ilvl w:val="0"/>
          <w:numId w:val="9"/>
        </w:numPr>
        <w:spacing w:line="240" w:lineRule="auto"/>
        <w:ind w:left="720" w:hanging="360"/>
        <w:rPr>
          <w:rFonts w:ascii="Times New Roman" w:hAnsi="Times New Roman" w:cs="Times New Roman"/>
          <w:b/>
          <w:sz w:val="36"/>
          <w:szCs w:val="24"/>
        </w:rPr>
      </w:pPr>
      <w:r w:rsidRPr="00747DEB">
        <w:rPr>
          <w:rFonts w:ascii="Times New Roman" w:hAnsi="Times New Roman" w:cs="Times New Roman"/>
          <w:b/>
          <w:sz w:val="36"/>
          <w:szCs w:val="24"/>
        </w:rPr>
        <w:t xml:space="preserve">Parameters &amp; </w:t>
      </w:r>
      <w:r w:rsidR="00E02EA6" w:rsidRPr="00747DEB">
        <w:rPr>
          <w:rFonts w:ascii="Times New Roman" w:hAnsi="Times New Roman" w:cs="Times New Roman"/>
          <w:b/>
          <w:sz w:val="36"/>
          <w:szCs w:val="24"/>
        </w:rPr>
        <w:t>Model equations</w:t>
      </w:r>
      <w:r w:rsidRPr="00747DEB">
        <w:rPr>
          <w:rFonts w:ascii="Times New Roman" w:hAnsi="Times New Roman" w:cs="Times New Roman"/>
          <w:b/>
          <w:sz w:val="36"/>
          <w:szCs w:val="24"/>
        </w:rPr>
        <w:t xml:space="preserve"> </w:t>
      </w:r>
    </w:p>
    <w:p w14:paraId="3B51C26C" w14:textId="3F2FC98B" w:rsidR="005562A4" w:rsidRPr="00747DEB" w:rsidRDefault="005562A4" w:rsidP="00E02EA6">
      <w:pPr>
        <w:pStyle w:val="ListParagraph"/>
        <w:numPr>
          <w:ilvl w:val="0"/>
          <w:numId w:val="12"/>
        </w:numPr>
        <w:spacing w:line="240" w:lineRule="auto"/>
        <w:rPr>
          <w:rFonts w:ascii="Times New Roman" w:hAnsi="Times New Roman" w:cs="Times New Roman"/>
          <w:sz w:val="36"/>
          <w:szCs w:val="24"/>
        </w:rPr>
      </w:pPr>
      <w:r w:rsidRPr="00747DEB">
        <w:rPr>
          <w:rFonts w:ascii="Times New Roman" w:hAnsi="Times New Roman" w:cs="Times New Roman"/>
          <w:sz w:val="36"/>
          <w:szCs w:val="24"/>
        </w:rPr>
        <w:t>Par</w:t>
      </w:r>
      <w:r w:rsidR="00DF6DA0" w:rsidRPr="00747DEB">
        <w:rPr>
          <w:rFonts w:ascii="Times New Roman" w:hAnsi="Times New Roman" w:cs="Times New Roman"/>
          <w:sz w:val="36"/>
          <w:szCs w:val="24"/>
        </w:rPr>
        <w:t>a</w:t>
      </w:r>
      <w:r w:rsidRPr="00747DEB">
        <w:rPr>
          <w:rFonts w:ascii="Times New Roman" w:hAnsi="Times New Roman" w:cs="Times New Roman"/>
          <w:sz w:val="36"/>
          <w:szCs w:val="24"/>
        </w:rPr>
        <w:t>meters</w:t>
      </w:r>
    </w:p>
    <w:p w14:paraId="73A85775" w14:textId="1C301027" w:rsidR="00F40A90" w:rsidRPr="00747DEB" w:rsidRDefault="00F40A90" w:rsidP="00E02EA6">
      <w:pPr>
        <w:pStyle w:val="ListParagraph"/>
        <w:numPr>
          <w:ilvl w:val="0"/>
          <w:numId w:val="12"/>
        </w:numPr>
        <w:spacing w:line="240" w:lineRule="auto"/>
        <w:rPr>
          <w:rFonts w:ascii="Times New Roman" w:hAnsi="Times New Roman" w:cs="Times New Roman"/>
          <w:sz w:val="36"/>
          <w:szCs w:val="24"/>
        </w:rPr>
      </w:pPr>
      <w:r w:rsidRPr="00747DEB">
        <w:rPr>
          <w:rFonts w:ascii="Times New Roman" w:hAnsi="Times New Roman" w:cs="Times New Roman"/>
          <w:sz w:val="36"/>
          <w:szCs w:val="24"/>
        </w:rPr>
        <w:t>Compartmental Analysis</w:t>
      </w:r>
    </w:p>
    <w:p w14:paraId="29822A57" w14:textId="43D4087F" w:rsidR="00E02EA6" w:rsidRPr="00747DEB" w:rsidRDefault="00C73EC5" w:rsidP="00E02EA6">
      <w:pPr>
        <w:pStyle w:val="ListParagraph"/>
        <w:numPr>
          <w:ilvl w:val="0"/>
          <w:numId w:val="12"/>
        </w:numPr>
        <w:spacing w:line="240" w:lineRule="auto"/>
        <w:rPr>
          <w:rFonts w:ascii="Times New Roman" w:hAnsi="Times New Roman" w:cs="Times New Roman"/>
          <w:sz w:val="36"/>
          <w:szCs w:val="24"/>
        </w:rPr>
      </w:pPr>
      <w:r w:rsidRPr="00747DEB">
        <w:rPr>
          <w:rFonts w:ascii="Times New Roman" w:hAnsi="Times New Roman" w:cs="Times New Roman"/>
          <w:sz w:val="36"/>
          <w:szCs w:val="24"/>
        </w:rPr>
        <w:t>Model Equations: Four and Eight-Age Class Groups</w:t>
      </w:r>
    </w:p>
    <w:p w14:paraId="71C38DB1" w14:textId="7366A125" w:rsidR="00C73EC5" w:rsidRPr="00747DEB" w:rsidRDefault="009052B7" w:rsidP="00E02EA6">
      <w:pPr>
        <w:pStyle w:val="ListParagraph"/>
        <w:numPr>
          <w:ilvl w:val="0"/>
          <w:numId w:val="12"/>
        </w:numPr>
        <w:spacing w:line="240" w:lineRule="auto"/>
        <w:rPr>
          <w:rFonts w:ascii="Times New Roman" w:hAnsi="Times New Roman" w:cs="Times New Roman"/>
          <w:sz w:val="36"/>
          <w:szCs w:val="24"/>
        </w:rPr>
      </w:pPr>
      <w:r w:rsidRPr="00747DEB">
        <w:rPr>
          <w:rFonts w:ascii="Times New Roman" w:hAnsi="Times New Roman" w:cs="Times New Roman"/>
          <w:sz w:val="36"/>
          <w:szCs w:val="24"/>
        </w:rPr>
        <w:t xml:space="preserve">Next Generation Matrix: </w:t>
      </w:r>
      <w:r w:rsidR="00C73EC5" w:rsidRPr="00747DEB">
        <w:rPr>
          <w:rFonts w:ascii="Times New Roman" w:hAnsi="Times New Roman" w:cs="Times New Roman"/>
          <w:sz w:val="36"/>
          <w:szCs w:val="24"/>
        </w:rPr>
        <w:t>Reproductive Number</w:t>
      </w:r>
    </w:p>
    <w:p w14:paraId="761FB563" w14:textId="77777777" w:rsidR="00C73EC5" w:rsidRPr="00747DEB" w:rsidRDefault="00C73EC5" w:rsidP="00C73EC5">
      <w:pPr>
        <w:pStyle w:val="ListParagraph"/>
        <w:spacing w:line="240" w:lineRule="auto"/>
        <w:ind w:left="1170"/>
        <w:rPr>
          <w:rFonts w:ascii="Times New Roman" w:hAnsi="Times New Roman" w:cs="Times New Roman"/>
          <w:sz w:val="36"/>
          <w:szCs w:val="24"/>
        </w:rPr>
      </w:pPr>
    </w:p>
    <w:p w14:paraId="60FBF07F" w14:textId="3F4C7316" w:rsidR="00E02EA6" w:rsidRPr="00747DEB" w:rsidRDefault="00EE6AAD" w:rsidP="00E02EA6">
      <w:pPr>
        <w:pStyle w:val="ListParagraph"/>
        <w:numPr>
          <w:ilvl w:val="0"/>
          <w:numId w:val="9"/>
        </w:numPr>
        <w:spacing w:line="240" w:lineRule="auto"/>
        <w:ind w:left="630" w:hanging="270"/>
        <w:rPr>
          <w:rFonts w:ascii="Times New Roman" w:hAnsi="Times New Roman" w:cs="Times New Roman"/>
          <w:b/>
          <w:sz w:val="36"/>
          <w:szCs w:val="24"/>
        </w:rPr>
      </w:pPr>
      <w:r>
        <w:rPr>
          <w:rFonts w:ascii="Times New Roman" w:hAnsi="Times New Roman" w:cs="Times New Roman"/>
          <w:b/>
          <w:sz w:val="36"/>
          <w:szCs w:val="24"/>
        </w:rPr>
        <w:t xml:space="preserve"> </w:t>
      </w:r>
      <w:r w:rsidR="007A32C5">
        <w:rPr>
          <w:rFonts w:ascii="Times New Roman" w:hAnsi="Times New Roman" w:cs="Times New Roman"/>
          <w:b/>
          <w:sz w:val="36"/>
          <w:szCs w:val="24"/>
        </w:rPr>
        <w:t>Numerical S</w:t>
      </w:r>
      <w:r w:rsidR="00E02EA6" w:rsidRPr="00747DEB">
        <w:rPr>
          <w:rFonts w:ascii="Times New Roman" w:hAnsi="Times New Roman" w:cs="Times New Roman"/>
          <w:b/>
          <w:sz w:val="36"/>
          <w:szCs w:val="24"/>
        </w:rPr>
        <w:t>imulations</w:t>
      </w:r>
    </w:p>
    <w:p w14:paraId="0A06BE3C" w14:textId="7FCDDDB1" w:rsidR="00E02EA6" w:rsidRPr="00747DEB" w:rsidRDefault="00C73EC5" w:rsidP="00161766">
      <w:pPr>
        <w:pStyle w:val="ListParagraph"/>
        <w:numPr>
          <w:ilvl w:val="0"/>
          <w:numId w:val="14"/>
        </w:numPr>
        <w:spacing w:line="240" w:lineRule="auto"/>
        <w:rPr>
          <w:rFonts w:ascii="Times New Roman" w:hAnsi="Times New Roman" w:cs="Times New Roman"/>
          <w:sz w:val="36"/>
          <w:szCs w:val="24"/>
        </w:rPr>
      </w:pPr>
      <w:r w:rsidRPr="00747DEB">
        <w:rPr>
          <w:rFonts w:ascii="Times New Roman" w:hAnsi="Times New Roman" w:cs="Times New Roman"/>
          <w:sz w:val="36"/>
          <w:szCs w:val="24"/>
        </w:rPr>
        <w:t xml:space="preserve">Matlab Overview </w:t>
      </w:r>
    </w:p>
    <w:p w14:paraId="32E3CD1F" w14:textId="0CDB08D2" w:rsidR="00E02EA6" w:rsidRPr="00747DEB" w:rsidRDefault="00757092" w:rsidP="00E02EA6">
      <w:pPr>
        <w:pStyle w:val="ListParagraph"/>
        <w:numPr>
          <w:ilvl w:val="0"/>
          <w:numId w:val="14"/>
        </w:numPr>
        <w:spacing w:line="240" w:lineRule="auto"/>
        <w:rPr>
          <w:rFonts w:ascii="Times New Roman" w:hAnsi="Times New Roman" w:cs="Times New Roman"/>
          <w:sz w:val="36"/>
          <w:szCs w:val="24"/>
        </w:rPr>
      </w:pPr>
      <w:r w:rsidRPr="00747DEB">
        <w:rPr>
          <w:rFonts w:ascii="Times New Roman" w:hAnsi="Times New Roman" w:cs="Times New Roman"/>
          <w:sz w:val="36"/>
          <w:szCs w:val="24"/>
        </w:rPr>
        <w:t>Initial Conditions</w:t>
      </w:r>
    </w:p>
    <w:p w14:paraId="466A7D3E" w14:textId="77777777" w:rsidR="00E02EA6" w:rsidRPr="00747DEB" w:rsidRDefault="00E02EA6" w:rsidP="00E02EA6">
      <w:pPr>
        <w:pStyle w:val="ListParagraph"/>
        <w:spacing w:line="240" w:lineRule="auto"/>
        <w:ind w:left="1170"/>
        <w:rPr>
          <w:rFonts w:ascii="Times New Roman" w:hAnsi="Times New Roman" w:cs="Times New Roman"/>
          <w:b/>
          <w:sz w:val="36"/>
          <w:szCs w:val="24"/>
        </w:rPr>
      </w:pPr>
    </w:p>
    <w:p w14:paraId="44379C77" w14:textId="2A5DA060" w:rsidR="00E02EA6" w:rsidRPr="00747DEB" w:rsidRDefault="00E02EA6" w:rsidP="00E02EA6">
      <w:pPr>
        <w:pStyle w:val="ListParagraph"/>
        <w:numPr>
          <w:ilvl w:val="0"/>
          <w:numId w:val="9"/>
        </w:numPr>
        <w:spacing w:line="240" w:lineRule="auto"/>
        <w:ind w:left="720" w:hanging="360"/>
        <w:rPr>
          <w:rFonts w:ascii="Times New Roman" w:hAnsi="Times New Roman" w:cs="Times New Roman"/>
          <w:b/>
          <w:sz w:val="36"/>
          <w:szCs w:val="24"/>
        </w:rPr>
      </w:pPr>
      <w:r w:rsidRPr="00747DEB">
        <w:rPr>
          <w:rFonts w:ascii="Times New Roman" w:hAnsi="Times New Roman" w:cs="Times New Roman"/>
          <w:b/>
          <w:sz w:val="36"/>
          <w:szCs w:val="24"/>
        </w:rPr>
        <w:t xml:space="preserve">Results </w:t>
      </w:r>
      <w:r w:rsidR="007A32C5">
        <w:rPr>
          <w:rFonts w:ascii="Times New Roman" w:hAnsi="Times New Roman" w:cs="Times New Roman"/>
          <w:b/>
          <w:sz w:val="36"/>
          <w:szCs w:val="24"/>
        </w:rPr>
        <w:t>&amp; D</w:t>
      </w:r>
      <w:r w:rsidRPr="00747DEB">
        <w:rPr>
          <w:rFonts w:ascii="Times New Roman" w:hAnsi="Times New Roman" w:cs="Times New Roman"/>
          <w:b/>
          <w:sz w:val="36"/>
          <w:szCs w:val="24"/>
        </w:rPr>
        <w:t>iscussions</w:t>
      </w:r>
      <w:r w:rsidR="00A2778B" w:rsidRPr="00747DEB">
        <w:rPr>
          <w:rFonts w:ascii="Times New Roman" w:hAnsi="Times New Roman" w:cs="Times New Roman"/>
          <w:b/>
          <w:sz w:val="36"/>
          <w:szCs w:val="24"/>
        </w:rPr>
        <w:t xml:space="preserve"> </w:t>
      </w:r>
    </w:p>
    <w:p w14:paraId="2225975B" w14:textId="791FE8F0" w:rsidR="00E02EA6" w:rsidRPr="00747DEB" w:rsidRDefault="00C73EC5" w:rsidP="003667CE">
      <w:pPr>
        <w:pStyle w:val="ListParagraph"/>
        <w:numPr>
          <w:ilvl w:val="0"/>
          <w:numId w:val="16"/>
        </w:numPr>
        <w:spacing w:line="240" w:lineRule="auto"/>
        <w:ind w:left="1080"/>
        <w:rPr>
          <w:rFonts w:ascii="Times New Roman" w:hAnsi="Times New Roman" w:cs="Times New Roman"/>
          <w:sz w:val="36"/>
          <w:szCs w:val="24"/>
        </w:rPr>
      </w:pPr>
      <w:commentRangeStart w:id="0"/>
      <w:r w:rsidRPr="00747DEB">
        <w:rPr>
          <w:rFonts w:ascii="Times New Roman" w:hAnsi="Times New Roman" w:cs="Times New Roman"/>
          <w:sz w:val="36"/>
          <w:szCs w:val="24"/>
        </w:rPr>
        <w:t>Reproductive</w:t>
      </w:r>
      <w:commentRangeEnd w:id="0"/>
      <w:r w:rsidR="00325227">
        <w:rPr>
          <w:rStyle w:val="CommentReference"/>
        </w:rPr>
        <w:commentReference w:id="0"/>
      </w:r>
      <w:r w:rsidRPr="00747DEB">
        <w:rPr>
          <w:rFonts w:ascii="Times New Roman" w:hAnsi="Times New Roman" w:cs="Times New Roman"/>
          <w:sz w:val="36"/>
          <w:szCs w:val="24"/>
        </w:rPr>
        <w:t xml:space="preserve"> Numbers</w:t>
      </w:r>
    </w:p>
    <w:p w14:paraId="2DB9A7E3" w14:textId="77777777" w:rsidR="00E02EA6" w:rsidRPr="00747DEB" w:rsidRDefault="00E02EA6" w:rsidP="003667CE">
      <w:pPr>
        <w:pStyle w:val="ListParagraph"/>
        <w:spacing w:line="240" w:lineRule="auto"/>
        <w:ind w:left="1080"/>
        <w:rPr>
          <w:rFonts w:ascii="Times New Roman" w:hAnsi="Times New Roman" w:cs="Times New Roman"/>
          <w:b/>
          <w:sz w:val="36"/>
          <w:szCs w:val="24"/>
        </w:rPr>
      </w:pPr>
    </w:p>
    <w:p w14:paraId="39FCAE5B" w14:textId="7D8FEB72" w:rsidR="00E02EA6" w:rsidRPr="00310FBF" w:rsidRDefault="007A32C5" w:rsidP="00310FBF">
      <w:pPr>
        <w:pStyle w:val="ListParagraph"/>
        <w:numPr>
          <w:ilvl w:val="0"/>
          <w:numId w:val="9"/>
        </w:numPr>
        <w:spacing w:line="240" w:lineRule="auto"/>
        <w:ind w:left="720" w:hanging="360"/>
        <w:rPr>
          <w:rFonts w:ascii="Times New Roman" w:hAnsi="Times New Roman" w:cs="Times New Roman"/>
          <w:b/>
          <w:sz w:val="36"/>
          <w:szCs w:val="24"/>
        </w:rPr>
      </w:pPr>
      <w:r>
        <w:rPr>
          <w:rFonts w:ascii="Times New Roman" w:hAnsi="Times New Roman" w:cs="Times New Roman"/>
          <w:b/>
          <w:sz w:val="36"/>
          <w:szCs w:val="24"/>
        </w:rPr>
        <w:t>Conclusions &amp; F</w:t>
      </w:r>
      <w:r w:rsidR="00E02EA6" w:rsidRPr="00747DEB">
        <w:rPr>
          <w:rFonts w:ascii="Times New Roman" w:hAnsi="Times New Roman" w:cs="Times New Roman"/>
          <w:b/>
          <w:sz w:val="36"/>
          <w:szCs w:val="24"/>
        </w:rPr>
        <w:t>uture topics</w:t>
      </w:r>
    </w:p>
    <w:p w14:paraId="043D68BF" w14:textId="604796D1" w:rsidR="00640889" w:rsidRPr="00154E7E" w:rsidRDefault="00E02EA6" w:rsidP="00154E7E">
      <w:pPr>
        <w:spacing w:line="240" w:lineRule="auto"/>
        <w:ind w:left="360"/>
        <w:rPr>
          <w:rFonts w:ascii="Times New Roman" w:hAnsi="Times New Roman" w:cs="Times New Roman"/>
          <w:b/>
          <w:sz w:val="28"/>
          <w:szCs w:val="24"/>
        </w:rPr>
      </w:pPr>
      <w:r w:rsidRPr="00747DEB">
        <w:rPr>
          <w:rFonts w:ascii="Times New Roman" w:hAnsi="Times New Roman" w:cs="Times New Roman"/>
          <w:b/>
          <w:sz w:val="36"/>
          <w:szCs w:val="24"/>
        </w:rPr>
        <w:t>References</w:t>
      </w:r>
      <w:r w:rsidRPr="00154E7E">
        <w:rPr>
          <w:b/>
          <w:sz w:val="28"/>
          <w:szCs w:val="24"/>
        </w:rPr>
        <w:br w:type="page"/>
      </w:r>
    </w:p>
    <w:p w14:paraId="409AC23B" w14:textId="77777777" w:rsidR="006D4709" w:rsidRPr="00AD13E6" w:rsidRDefault="00D5610F" w:rsidP="00AD13E6">
      <w:pPr>
        <w:pStyle w:val="Heading2"/>
        <w:rPr>
          <w:b/>
        </w:rPr>
      </w:pPr>
      <w:r w:rsidRPr="00AD13E6">
        <w:rPr>
          <w:b/>
        </w:rPr>
        <w:lastRenderedPageBreak/>
        <w:t xml:space="preserve">Abstract </w:t>
      </w:r>
    </w:p>
    <w:p w14:paraId="36D08929" w14:textId="77777777" w:rsidR="006D4709" w:rsidRDefault="006D4709" w:rsidP="006D4709">
      <w:pPr>
        <w:pStyle w:val="ListParagraph"/>
        <w:ind w:left="1080"/>
        <w:rPr>
          <w:rFonts w:ascii="Times New Roman" w:hAnsi="Times New Roman" w:cs="Times New Roman"/>
          <w:b/>
          <w:sz w:val="24"/>
          <w:szCs w:val="24"/>
        </w:rPr>
      </w:pPr>
    </w:p>
    <w:p w14:paraId="7A58F8F2" w14:textId="6F084201" w:rsidR="006D4709" w:rsidRDefault="006D4709" w:rsidP="003C71F4">
      <w:pPr>
        <w:pStyle w:val="ListParagraph"/>
        <w:ind w:left="0" w:firstLine="360"/>
        <w:rPr>
          <w:rFonts w:ascii="Times New Roman" w:hAnsi="Times New Roman" w:cs="Times New Roman"/>
          <w:sz w:val="24"/>
          <w:szCs w:val="24"/>
        </w:rPr>
      </w:pPr>
      <w:r w:rsidRPr="006D4709">
        <w:rPr>
          <w:rFonts w:ascii="Times New Roman" w:hAnsi="Times New Roman" w:cs="Times New Roman"/>
          <w:sz w:val="24"/>
          <w:szCs w:val="24"/>
        </w:rPr>
        <w:t>Mathematical models of epidemics have a long history of contributing to the</w:t>
      </w:r>
      <w:r>
        <w:rPr>
          <w:rFonts w:ascii="Times New Roman" w:hAnsi="Times New Roman" w:cs="Times New Roman"/>
          <w:sz w:val="24"/>
          <w:szCs w:val="24"/>
        </w:rPr>
        <w:t xml:space="preserve"> </w:t>
      </w:r>
      <w:r w:rsidRPr="006D4709">
        <w:rPr>
          <w:rFonts w:ascii="Times New Roman" w:hAnsi="Times New Roman" w:cs="Times New Roman"/>
          <w:sz w:val="24"/>
          <w:szCs w:val="24"/>
        </w:rPr>
        <w:t xml:space="preserve">understanding of the impact of vaccination </w:t>
      </w:r>
      <w:r>
        <w:rPr>
          <w:rFonts w:ascii="Times New Roman" w:hAnsi="Times New Roman" w:cs="Times New Roman"/>
          <w:sz w:val="24"/>
          <w:szCs w:val="24"/>
        </w:rPr>
        <w:t>strategies</w:t>
      </w:r>
      <w:r w:rsidRPr="006D4709">
        <w:rPr>
          <w:rFonts w:ascii="Times New Roman" w:hAnsi="Times New Roman" w:cs="Times New Roman"/>
          <w:sz w:val="24"/>
          <w:szCs w:val="24"/>
        </w:rPr>
        <w:t>. Simple, one-line</w:t>
      </w:r>
      <w:r>
        <w:rPr>
          <w:rFonts w:ascii="Times New Roman" w:hAnsi="Times New Roman" w:cs="Times New Roman"/>
          <w:sz w:val="24"/>
          <w:szCs w:val="24"/>
        </w:rPr>
        <w:t xml:space="preserve"> models can </w:t>
      </w:r>
      <w:r w:rsidRPr="006D4709">
        <w:rPr>
          <w:rFonts w:ascii="Times New Roman" w:hAnsi="Times New Roman" w:cs="Times New Roman"/>
          <w:sz w:val="24"/>
          <w:szCs w:val="24"/>
        </w:rPr>
        <w:t>predict target vaccination coverage that will eradicate an infectious</w:t>
      </w:r>
      <w:r>
        <w:rPr>
          <w:rFonts w:ascii="Times New Roman" w:hAnsi="Times New Roman" w:cs="Times New Roman"/>
          <w:sz w:val="24"/>
          <w:szCs w:val="24"/>
        </w:rPr>
        <w:t xml:space="preserve"> </w:t>
      </w:r>
      <w:r w:rsidR="00DB5E5A">
        <w:rPr>
          <w:rFonts w:ascii="Times New Roman" w:hAnsi="Times New Roman" w:cs="Times New Roman"/>
          <w:sz w:val="24"/>
          <w:szCs w:val="24"/>
        </w:rPr>
        <w:t>virus</w:t>
      </w:r>
      <w:r w:rsidRPr="006D4709">
        <w:rPr>
          <w:rFonts w:ascii="Times New Roman" w:hAnsi="Times New Roman" w:cs="Times New Roman"/>
          <w:sz w:val="24"/>
          <w:szCs w:val="24"/>
        </w:rPr>
        <w:t xml:space="preserve">, </w:t>
      </w:r>
      <w:r>
        <w:rPr>
          <w:rFonts w:ascii="Times New Roman" w:hAnsi="Times New Roman" w:cs="Times New Roman"/>
          <w:sz w:val="24"/>
          <w:szCs w:val="24"/>
        </w:rPr>
        <w:t>while</w:t>
      </w:r>
      <w:r w:rsidRPr="006D4709">
        <w:rPr>
          <w:rFonts w:ascii="Times New Roman" w:hAnsi="Times New Roman" w:cs="Times New Roman"/>
          <w:sz w:val="24"/>
          <w:szCs w:val="24"/>
        </w:rPr>
        <w:t xml:space="preserve"> other questions</w:t>
      </w:r>
      <w:r>
        <w:rPr>
          <w:rFonts w:ascii="Times New Roman" w:hAnsi="Times New Roman" w:cs="Times New Roman"/>
          <w:sz w:val="24"/>
          <w:szCs w:val="24"/>
        </w:rPr>
        <w:t xml:space="preserve"> require complex numerical simulations. This research</w:t>
      </w:r>
      <w:r w:rsidRPr="006D4709">
        <w:rPr>
          <w:rFonts w:ascii="Times New Roman" w:hAnsi="Times New Roman" w:cs="Times New Roman"/>
          <w:sz w:val="24"/>
          <w:szCs w:val="24"/>
        </w:rPr>
        <w:t xml:space="preserve"> introduces some simple ordinary differential</w:t>
      </w:r>
      <w:r>
        <w:rPr>
          <w:rFonts w:ascii="Times New Roman" w:hAnsi="Times New Roman" w:cs="Times New Roman"/>
          <w:sz w:val="24"/>
          <w:szCs w:val="24"/>
        </w:rPr>
        <w:t xml:space="preserve"> equation models of mass </w:t>
      </w:r>
      <w:r w:rsidRPr="006D4709">
        <w:rPr>
          <w:rFonts w:ascii="Times New Roman" w:hAnsi="Times New Roman" w:cs="Times New Roman"/>
          <w:sz w:val="24"/>
          <w:szCs w:val="24"/>
        </w:rPr>
        <w:t xml:space="preserve">vaccination </w:t>
      </w:r>
      <w:r>
        <w:rPr>
          <w:rFonts w:ascii="Times New Roman" w:hAnsi="Times New Roman" w:cs="Times New Roman"/>
          <w:sz w:val="24"/>
          <w:szCs w:val="24"/>
        </w:rPr>
        <w:t xml:space="preserve">strategies </w:t>
      </w:r>
      <w:r w:rsidRPr="006D4709">
        <w:rPr>
          <w:rFonts w:ascii="Times New Roman" w:hAnsi="Times New Roman" w:cs="Times New Roman"/>
          <w:sz w:val="24"/>
          <w:szCs w:val="24"/>
        </w:rPr>
        <w:t>that can be used to address</w:t>
      </w:r>
      <w:r>
        <w:rPr>
          <w:rFonts w:ascii="Times New Roman" w:hAnsi="Times New Roman" w:cs="Times New Roman"/>
          <w:sz w:val="24"/>
          <w:szCs w:val="24"/>
        </w:rPr>
        <w:t xml:space="preserve"> </w:t>
      </w:r>
      <w:r w:rsidRPr="006D4709">
        <w:rPr>
          <w:rFonts w:ascii="Times New Roman" w:hAnsi="Times New Roman" w:cs="Times New Roman"/>
          <w:sz w:val="24"/>
          <w:szCs w:val="24"/>
        </w:rPr>
        <w:t>importan</w:t>
      </w:r>
      <w:r>
        <w:rPr>
          <w:rFonts w:ascii="Times New Roman" w:hAnsi="Times New Roman" w:cs="Times New Roman"/>
          <w:sz w:val="24"/>
          <w:szCs w:val="24"/>
        </w:rPr>
        <w:t>t questions for predicting an epidemic</w:t>
      </w:r>
      <w:r w:rsidRPr="006D4709">
        <w:rPr>
          <w:rFonts w:ascii="Times New Roman" w:hAnsi="Times New Roman" w:cs="Times New Roman"/>
          <w:sz w:val="24"/>
          <w:szCs w:val="24"/>
        </w:rPr>
        <w:t xml:space="preserve">. </w:t>
      </w:r>
      <w:r w:rsidR="008D313C">
        <w:rPr>
          <w:rFonts w:ascii="Times New Roman" w:hAnsi="Times New Roman" w:cs="Times New Roman"/>
          <w:sz w:val="24"/>
          <w:szCs w:val="24"/>
        </w:rPr>
        <w:t>T</w:t>
      </w:r>
      <w:r w:rsidR="00212171" w:rsidRPr="00212171">
        <w:rPr>
          <w:rFonts w:ascii="Times New Roman" w:hAnsi="Times New Roman" w:cs="Times New Roman"/>
          <w:sz w:val="24"/>
          <w:szCs w:val="24"/>
        </w:rPr>
        <w:t>hroughout this proposal</w:t>
      </w:r>
      <w:r w:rsidR="008D313C">
        <w:rPr>
          <w:rFonts w:ascii="Times New Roman" w:hAnsi="Times New Roman" w:cs="Times New Roman"/>
          <w:sz w:val="24"/>
          <w:szCs w:val="24"/>
        </w:rPr>
        <w:t>,</w:t>
      </w:r>
      <w:r w:rsidR="00212171" w:rsidRPr="00212171">
        <w:rPr>
          <w:rFonts w:ascii="Times New Roman" w:hAnsi="Times New Roman" w:cs="Times New Roman"/>
          <w:sz w:val="24"/>
          <w:szCs w:val="24"/>
        </w:rPr>
        <w:t xml:space="preserve"> we will discuss the mathematical background the measles epidemic, and this study’s purpose, methodology, results. </w:t>
      </w:r>
      <w:r w:rsidR="00111E97" w:rsidRPr="00111E97">
        <w:rPr>
          <w:rFonts w:ascii="Times New Roman" w:hAnsi="Times New Roman" w:cs="Times New Roman"/>
          <w:sz w:val="24"/>
          <w:szCs w:val="24"/>
        </w:rPr>
        <w:t>First we will look over the parameters and model equations more in depth. Then we will show our numerical schem</w:t>
      </w:r>
      <w:ins w:id="1" w:author="liping" w:date="2016-04-21T10:28:00Z">
        <w:r w:rsidR="00B54017">
          <w:rPr>
            <w:rFonts w:ascii="Times New Roman" w:hAnsi="Times New Roman" w:cs="Times New Roman"/>
            <w:sz w:val="24"/>
            <w:szCs w:val="24"/>
          </w:rPr>
          <w:t>e</w:t>
        </w:r>
      </w:ins>
      <w:del w:id="2" w:author="liping" w:date="2016-04-21T10:28:00Z">
        <w:r w:rsidR="00111E97" w:rsidRPr="00111E97" w:rsidDel="00B54017">
          <w:rPr>
            <w:rFonts w:ascii="Times New Roman" w:hAnsi="Times New Roman" w:cs="Times New Roman"/>
            <w:sz w:val="24"/>
            <w:szCs w:val="24"/>
          </w:rPr>
          <w:delText>a</w:delText>
        </w:r>
      </w:del>
      <w:r w:rsidR="00111E97" w:rsidRPr="00111E97">
        <w:rPr>
          <w:rFonts w:ascii="Times New Roman" w:hAnsi="Times New Roman" w:cs="Times New Roman"/>
          <w:sz w:val="24"/>
          <w:szCs w:val="24"/>
        </w:rPr>
        <w:t>s such as the Runge-Kutta, and some pseudo-code of the Matlab functions. Discussion on the simulation results from the proje</w:t>
      </w:r>
      <w:r w:rsidR="00111E97">
        <w:rPr>
          <w:rFonts w:ascii="Times New Roman" w:hAnsi="Times New Roman" w:cs="Times New Roman"/>
          <w:sz w:val="24"/>
          <w:szCs w:val="24"/>
        </w:rPr>
        <w:t xml:space="preserve">ct are then presented. Finally, </w:t>
      </w:r>
      <w:r w:rsidR="00111E97" w:rsidRPr="00111E97">
        <w:rPr>
          <w:rFonts w:ascii="Times New Roman" w:hAnsi="Times New Roman" w:cs="Times New Roman"/>
          <w:sz w:val="24"/>
          <w:szCs w:val="24"/>
        </w:rPr>
        <w:t>we will conclude any findings and talk about future topics for this project.</w:t>
      </w:r>
    </w:p>
    <w:p w14:paraId="7AA9C6F0" w14:textId="77777777" w:rsidR="006D4709" w:rsidRPr="006D4709" w:rsidRDefault="006D4709" w:rsidP="006D4709">
      <w:pPr>
        <w:pStyle w:val="ListParagraph"/>
        <w:ind w:left="1080" w:firstLine="360"/>
        <w:rPr>
          <w:rFonts w:ascii="Times New Roman" w:hAnsi="Times New Roman" w:cs="Times New Roman"/>
          <w:b/>
          <w:sz w:val="24"/>
          <w:szCs w:val="24"/>
        </w:rPr>
      </w:pPr>
    </w:p>
    <w:p w14:paraId="42E824AE" w14:textId="77777777" w:rsidR="00640889" w:rsidRPr="00AD13E6" w:rsidRDefault="00640889" w:rsidP="00AD13E6">
      <w:pPr>
        <w:pStyle w:val="Heading2"/>
        <w:numPr>
          <w:ilvl w:val="0"/>
          <w:numId w:val="30"/>
        </w:numPr>
        <w:rPr>
          <w:b/>
        </w:rPr>
      </w:pPr>
      <w:r w:rsidRPr="00AD13E6">
        <w:rPr>
          <w:b/>
        </w:rPr>
        <w:t>Introduction</w:t>
      </w:r>
    </w:p>
    <w:p w14:paraId="0188B752" w14:textId="77777777" w:rsidR="002E54D9" w:rsidRPr="007E55C0" w:rsidRDefault="002E54D9" w:rsidP="002E54D9">
      <w:pPr>
        <w:pStyle w:val="ListParagraph"/>
        <w:ind w:left="1080"/>
        <w:rPr>
          <w:rFonts w:ascii="Times New Roman" w:hAnsi="Times New Roman" w:cs="Times New Roman"/>
          <w:b/>
          <w:sz w:val="24"/>
          <w:szCs w:val="24"/>
        </w:rPr>
      </w:pPr>
    </w:p>
    <w:p w14:paraId="1C44F816" w14:textId="1E5B06D9" w:rsidR="00D0076D" w:rsidRPr="002B1D11" w:rsidRDefault="00B773CD" w:rsidP="002B1D11">
      <w:pPr>
        <w:pStyle w:val="ListParagraph"/>
        <w:ind w:firstLine="360"/>
        <w:rPr>
          <w:rFonts w:ascii="Times New Roman" w:hAnsi="Times New Roman" w:cs="Times New Roman"/>
          <w:sz w:val="24"/>
          <w:szCs w:val="24"/>
        </w:rPr>
      </w:pPr>
      <w:r w:rsidRPr="00B773CD">
        <w:rPr>
          <w:rFonts w:ascii="Times New Roman" w:hAnsi="Times New Roman" w:cs="Times New Roman"/>
          <w:sz w:val="24"/>
          <w:szCs w:val="24"/>
        </w:rPr>
        <w:t xml:space="preserve">Measles is a </w:t>
      </w:r>
      <w:r>
        <w:rPr>
          <w:rFonts w:ascii="Times New Roman" w:hAnsi="Times New Roman" w:cs="Times New Roman"/>
          <w:sz w:val="24"/>
          <w:szCs w:val="24"/>
        </w:rPr>
        <w:t>“</w:t>
      </w:r>
      <w:r w:rsidRPr="00B773CD">
        <w:rPr>
          <w:rFonts w:ascii="Times New Roman" w:hAnsi="Times New Roman" w:cs="Times New Roman"/>
          <w:sz w:val="24"/>
          <w:szCs w:val="24"/>
        </w:rPr>
        <w:t>childhood infection caused by a virus. Once quite common, measles can now almost always be prevented with a vaccine</w:t>
      </w:r>
      <w:r>
        <w:rPr>
          <w:rFonts w:ascii="Times New Roman" w:hAnsi="Times New Roman" w:cs="Times New Roman"/>
          <w:sz w:val="24"/>
          <w:szCs w:val="24"/>
        </w:rPr>
        <w:t>” [4]</w:t>
      </w:r>
      <w:r w:rsidRPr="00B773CD">
        <w:rPr>
          <w:rFonts w:ascii="Times New Roman" w:hAnsi="Times New Roman" w:cs="Times New Roman"/>
          <w:sz w:val="24"/>
          <w:szCs w:val="24"/>
        </w:rPr>
        <w:t xml:space="preserve">. </w:t>
      </w:r>
      <w:r w:rsidR="002B1D11">
        <w:rPr>
          <w:rFonts w:ascii="Times New Roman" w:hAnsi="Times New Roman" w:cs="Times New Roman"/>
          <w:sz w:val="24"/>
          <w:szCs w:val="24"/>
        </w:rPr>
        <w:t>Generally, M</w:t>
      </w:r>
      <w:r w:rsidR="002B1D11" w:rsidRPr="00514C2A">
        <w:rPr>
          <w:rFonts w:ascii="Times New Roman" w:hAnsi="Times New Roman" w:cs="Times New Roman"/>
          <w:sz w:val="24"/>
          <w:szCs w:val="24"/>
        </w:rPr>
        <w:t xml:space="preserve">easles is a highly contagious virus that is transmitted airborne and by direct contact. </w:t>
      </w:r>
      <w:r w:rsidR="00D0076D" w:rsidRPr="002B1D11">
        <w:rPr>
          <w:rFonts w:ascii="Times New Roman" w:hAnsi="Times New Roman" w:cs="Times New Roman"/>
          <w:sz w:val="24"/>
          <w:szCs w:val="24"/>
        </w:rPr>
        <w:t xml:space="preserve">Signs and symptoms of measles include cough, runny nose, inflamed eyes, sore throat, fever and a red, blotchy skin rash. </w:t>
      </w:r>
      <w:r w:rsidR="009467CA">
        <w:rPr>
          <w:rFonts w:ascii="Times New Roman" w:hAnsi="Times New Roman" w:cs="Times New Roman"/>
          <w:sz w:val="24"/>
          <w:szCs w:val="24"/>
        </w:rPr>
        <w:t>In addition to being</w:t>
      </w:r>
      <w:r w:rsidR="00D0076D" w:rsidRPr="002B1D11">
        <w:rPr>
          <w:rFonts w:ascii="Times New Roman" w:hAnsi="Times New Roman" w:cs="Times New Roman"/>
          <w:sz w:val="24"/>
          <w:szCs w:val="24"/>
        </w:rPr>
        <w:t xml:space="preserve"> called rubeola, measles can be serious and even fatal for small children. While death rates have been falling worldwide as more children receive the measles vaccine, the disease still </w:t>
      </w:r>
      <w:r w:rsidR="002B1D11">
        <w:rPr>
          <w:rFonts w:ascii="Times New Roman" w:hAnsi="Times New Roman" w:cs="Times New Roman"/>
          <w:sz w:val="24"/>
          <w:szCs w:val="24"/>
        </w:rPr>
        <w:t>“</w:t>
      </w:r>
      <w:r w:rsidR="00D0076D" w:rsidRPr="002B1D11">
        <w:rPr>
          <w:rFonts w:ascii="Times New Roman" w:hAnsi="Times New Roman" w:cs="Times New Roman"/>
          <w:sz w:val="24"/>
          <w:szCs w:val="24"/>
        </w:rPr>
        <w:t>kills more than 100,000 people a year, most under the age of 5</w:t>
      </w:r>
      <w:r w:rsidR="002B1D11">
        <w:rPr>
          <w:rFonts w:ascii="Times New Roman" w:hAnsi="Times New Roman" w:cs="Times New Roman"/>
          <w:sz w:val="24"/>
          <w:szCs w:val="24"/>
        </w:rPr>
        <w:t>” [4]</w:t>
      </w:r>
      <w:r w:rsidR="00D0076D" w:rsidRPr="002B1D11">
        <w:rPr>
          <w:rFonts w:ascii="Times New Roman" w:hAnsi="Times New Roman" w:cs="Times New Roman"/>
          <w:sz w:val="24"/>
          <w:szCs w:val="24"/>
        </w:rPr>
        <w:t>.</w:t>
      </w:r>
    </w:p>
    <w:p w14:paraId="1CEE2149" w14:textId="77777777" w:rsidR="00D0076D" w:rsidRPr="00D0076D" w:rsidRDefault="00D0076D" w:rsidP="00D0076D">
      <w:pPr>
        <w:pStyle w:val="ListParagraph"/>
        <w:ind w:left="630" w:firstLine="450"/>
        <w:rPr>
          <w:rFonts w:ascii="Times New Roman" w:hAnsi="Times New Roman" w:cs="Times New Roman"/>
          <w:sz w:val="24"/>
          <w:szCs w:val="24"/>
        </w:rPr>
      </w:pPr>
    </w:p>
    <w:p w14:paraId="2AAC5CCC" w14:textId="435C22C6" w:rsidR="00476B23" w:rsidRDefault="001D31DB" w:rsidP="0060516F">
      <w:pPr>
        <w:pStyle w:val="ListParagraph"/>
        <w:ind w:firstLine="360"/>
        <w:rPr>
          <w:rFonts w:ascii="Times New Roman" w:hAnsi="Times New Roman" w:cs="Times New Roman"/>
          <w:sz w:val="24"/>
          <w:szCs w:val="24"/>
        </w:rPr>
      </w:pPr>
      <w:r>
        <w:rPr>
          <w:rFonts w:ascii="Times New Roman" w:hAnsi="Times New Roman" w:cs="Times New Roman"/>
          <w:sz w:val="24"/>
          <w:szCs w:val="24"/>
        </w:rPr>
        <w:t>With this disease one has to create some vaccination strategies, to allow</w:t>
      </w:r>
      <w:r w:rsidR="009467CA">
        <w:rPr>
          <w:rFonts w:ascii="Times New Roman" w:hAnsi="Times New Roman" w:cs="Times New Roman"/>
          <w:sz w:val="24"/>
          <w:szCs w:val="24"/>
        </w:rPr>
        <w:t xml:space="preserve"> for eradication</w:t>
      </w:r>
      <w:r>
        <w:rPr>
          <w:rFonts w:ascii="Times New Roman" w:hAnsi="Times New Roman" w:cs="Times New Roman"/>
          <w:sz w:val="24"/>
          <w:szCs w:val="24"/>
        </w:rPr>
        <w:t>. The method is known as p</w:t>
      </w:r>
      <w:r>
        <w:t>u</w:t>
      </w:r>
      <w:r w:rsidRPr="001D31DB">
        <w:rPr>
          <w:rFonts w:ascii="Times New Roman" w:hAnsi="Times New Roman" w:cs="Times New Roman"/>
          <w:sz w:val="24"/>
          <w:szCs w:val="24"/>
        </w:rPr>
        <w:t>lse vaccination strategy</w:t>
      </w:r>
      <w:r>
        <w:rPr>
          <w:rFonts w:ascii="Times New Roman" w:hAnsi="Times New Roman" w:cs="Times New Roman"/>
          <w:sz w:val="24"/>
          <w:szCs w:val="24"/>
        </w:rPr>
        <w:t xml:space="preserve">, which is </w:t>
      </w:r>
      <w:r w:rsidRPr="001D31DB">
        <w:rPr>
          <w:rFonts w:ascii="Times New Roman" w:hAnsi="Times New Roman" w:cs="Times New Roman"/>
          <w:sz w:val="24"/>
          <w:szCs w:val="24"/>
        </w:rPr>
        <w:t xml:space="preserve">a </w:t>
      </w:r>
      <w:r w:rsidR="009467CA">
        <w:rPr>
          <w:rFonts w:ascii="Times New Roman" w:hAnsi="Times New Roman" w:cs="Times New Roman"/>
          <w:sz w:val="24"/>
          <w:szCs w:val="24"/>
        </w:rPr>
        <w:t>“</w:t>
      </w:r>
      <w:r w:rsidRPr="001D31DB">
        <w:rPr>
          <w:rFonts w:ascii="Times New Roman" w:hAnsi="Times New Roman" w:cs="Times New Roman"/>
          <w:sz w:val="24"/>
          <w:szCs w:val="24"/>
        </w:rPr>
        <w:t>method used to eradicate an epidemic by repeatedly vacc</w:t>
      </w:r>
      <w:r>
        <w:rPr>
          <w:rFonts w:ascii="Times New Roman" w:hAnsi="Times New Roman" w:cs="Times New Roman"/>
          <w:sz w:val="24"/>
          <w:szCs w:val="24"/>
        </w:rPr>
        <w:t xml:space="preserve">inating a group at risk, over a </w:t>
      </w:r>
      <w:r w:rsidRPr="001D31DB">
        <w:rPr>
          <w:rFonts w:ascii="Times New Roman" w:hAnsi="Times New Roman" w:cs="Times New Roman"/>
          <w:sz w:val="24"/>
          <w:szCs w:val="24"/>
        </w:rPr>
        <w:t xml:space="preserve">defined age range, until the spread of the </w:t>
      </w:r>
      <w:r>
        <w:rPr>
          <w:rFonts w:ascii="Times New Roman" w:hAnsi="Times New Roman" w:cs="Times New Roman"/>
          <w:sz w:val="24"/>
          <w:szCs w:val="24"/>
        </w:rPr>
        <w:t>infectious agent has been stopped</w:t>
      </w:r>
      <w:r w:rsidR="009467CA">
        <w:rPr>
          <w:rFonts w:ascii="Times New Roman" w:hAnsi="Times New Roman" w:cs="Times New Roman"/>
          <w:sz w:val="24"/>
          <w:szCs w:val="24"/>
        </w:rPr>
        <w:t>”</w:t>
      </w:r>
      <w:r w:rsidR="0060516F">
        <w:rPr>
          <w:rFonts w:ascii="Times New Roman" w:hAnsi="Times New Roman" w:cs="Times New Roman"/>
          <w:sz w:val="24"/>
          <w:szCs w:val="24"/>
        </w:rPr>
        <w:t xml:space="preserve"> </w:t>
      </w:r>
      <w:r w:rsidR="009467CA">
        <w:rPr>
          <w:rFonts w:ascii="Times New Roman" w:hAnsi="Times New Roman" w:cs="Times New Roman"/>
          <w:sz w:val="24"/>
          <w:szCs w:val="24"/>
        </w:rPr>
        <w:t>[8]</w:t>
      </w:r>
      <w:r>
        <w:rPr>
          <w:rFonts w:ascii="Times New Roman" w:hAnsi="Times New Roman" w:cs="Times New Roman"/>
          <w:sz w:val="24"/>
          <w:szCs w:val="24"/>
        </w:rPr>
        <w:t xml:space="preserve">. It is most </w:t>
      </w:r>
      <w:r w:rsidRPr="001D31DB">
        <w:rPr>
          <w:rFonts w:ascii="Times New Roman" w:hAnsi="Times New Roman" w:cs="Times New Roman"/>
          <w:sz w:val="24"/>
          <w:szCs w:val="24"/>
        </w:rPr>
        <w:t>commonly used during measles epidemics to quick</w:t>
      </w:r>
      <w:r>
        <w:rPr>
          <w:rFonts w:ascii="Times New Roman" w:hAnsi="Times New Roman" w:cs="Times New Roman"/>
          <w:sz w:val="24"/>
          <w:szCs w:val="24"/>
        </w:rPr>
        <w:t xml:space="preserve">ly stop the spread and </w:t>
      </w:r>
      <w:r w:rsidRPr="001D31DB">
        <w:rPr>
          <w:rFonts w:ascii="Times New Roman" w:hAnsi="Times New Roman" w:cs="Times New Roman"/>
          <w:sz w:val="24"/>
          <w:szCs w:val="24"/>
        </w:rPr>
        <w:t>contain the outbreak</w:t>
      </w:r>
      <w:r>
        <w:rPr>
          <w:rFonts w:ascii="Times New Roman" w:hAnsi="Times New Roman" w:cs="Times New Roman"/>
          <w:sz w:val="24"/>
          <w:szCs w:val="24"/>
        </w:rPr>
        <w:t xml:space="preserve">. </w:t>
      </w:r>
      <w:r w:rsidR="009A490A">
        <w:rPr>
          <w:rFonts w:ascii="Times New Roman" w:hAnsi="Times New Roman" w:cs="Times New Roman"/>
          <w:sz w:val="24"/>
          <w:szCs w:val="24"/>
        </w:rPr>
        <w:t>Thus with</w:t>
      </w:r>
      <w:r w:rsidR="00D0076D" w:rsidRPr="00D0076D">
        <w:rPr>
          <w:rFonts w:ascii="Times New Roman" w:hAnsi="Times New Roman" w:cs="Times New Roman"/>
          <w:sz w:val="24"/>
          <w:szCs w:val="24"/>
        </w:rPr>
        <w:t xml:space="preserve"> high vaccination rates, </w:t>
      </w:r>
      <w:r w:rsidR="009A490A">
        <w:rPr>
          <w:rFonts w:ascii="Times New Roman" w:hAnsi="Times New Roman" w:cs="Times New Roman"/>
          <w:sz w:val="24"/>
          <w:szCs w:val="24"/>
        </w:rPr>
        <w:t xml:space="preserve">results show that </w:t>
      </w:r>
      <w:r w:rsidR="00D0076D" w:rsidRPr="00D0076D">
        <w:rPr>
          <w:rFonts w:ascii="Times New Roman" w:hAnsi="Times New Roman" w:cs="Times New Roman"/>
          <w:sz w:val="24"/>
          <w:szCs w:val="24"/>
        </w:rPr>
        <w:t>measles has not been widespread in the United States for more than a decade. Today, the United States averages about 60 cases of measles a year, and most of them originate outside the country.</w:t>
      </w:r>
    </w:p>
    <w:p w14:paraId="40AEDDD2" w14:textId="0F809D9B" w:rsidR="0060516F" w:rsidRDefault="0060516F">
      <w:pPr>
        <w:rPr>
          <w:rFonts w:ascii="Times New Roman" w:hAnsi="Times New Roman" w:cs="Times New Roman"/>
          <w:sz w:val="24"/>
          <w:szCs w:val="24"/>
        </w:rPr>
      </w:pPr>
      <w:r>
        <w:rPr>
          <w:rFonts w:ascii="Times New Roman" w:hAnsi="Times New Roman" w:cs="Times New Roman"/>
          <w:sz w:val="24"/>
          <w:szCs w:val="24"/>
        </w:rPr>
        <w:br w:type="page"/>
      </w:r>
    </w:p>
    <w:p w14:paraId="542AEE64" w14:textId="77777777" w:rsidR="0060516F" w:rsidRPr="0060516F" w:rsidRDefault="0060516F" w:rsidP="0060516F">
      <w:pPr>
        <w:pStyle w:val="ListParagraph"/>
        <w:ind w:firstLine="360"/>
        <w:rPr>
          <w:rFonts w:ascii="Times New Roman" w:hAnsi="Times New Roman" w:cs="Times New Roman"/>
          <w:sz w:val="24"/>
          <w:szCs w:val="24"/>
        </w:rPr>
      </w:pPr>
    </w:p>
    <w:p w14:paraId="7ED1F9C9" w14:textId="1F4AEDC7" w:rsidR="00F71E24" w:rsidRPr="00AD13E6" w:rsidRDefault="00AD13E6" w:rsidP="00AD13E6">
      <w:pPr>
        <w:pStyle w:val="Heading2"/>
        <w:rPr>
          <w:b/>
        </w:rPr>
      </w:pPr>
      <w:r>
        <w:rPr>
          <w:b/>
          <w:u w:val="single"/>
        </w:rPr>
        <w:t xml:space="preserve">1.1 </w:t>
      </w:r>
      <w:r w:rsidR="00F71E24" w:rsidRPr="00AD13E6">
        <w:rPr>
          <w:b/>
        </w:rPr>
        <w:t>Mathematical Background</w:t>
      </w:r>
    </w:p>
    <w:p w14:paraId="6D295599" w14:textId="77777777" w:rsidR="00F71E24" w:rsidRDefault="00F71E24" w:rsidP="006653E7">
      <w:pPr>
        <w:pStyle w:val="ListParagraph"/>
        <w:ind w:left="270" w:firstLine="360"/>
        <w:rPr>
          <w:rFonts w:ascii="Times New Roman" w:hAnsi="Times New Roman" w:cs="Times New Roman"/>
          <w:sz w:val="24"/>
          <w:szCs w:val="24"/>
        </w:rPr>
      </w:pPr>
    </w:p>
    <w:p w14:paraId="3A127722" w14:textId="096340E8" w:rsidR="00AE30C3" w:rsidRDefault="00F71E24" w:rsidP="00AE30C3">
      <w:pPr>
        <w:pStyle w:val="ListParagraph"/>
        <w:ind w:firstLine="360"/>
        <w:rPr>
          <w:rFonts w:ascii="Times New Roman" w:hAnsi="Times New Roman" w:cs="Times New Roman"/>
          <w:sz w:val="24"/>
          <w:szCs w:val="24"/>
        </w:rPr>
      </w:pPr>
      <w:r w:rsidRPr="00F71E24">
        <w:rPr>
          <w:rFonts w:ascii="Times New Roman" w:hAnsi="Times New Roman" w:cs="Times New Roman"/>
          <w:sz w:val="24"/>
          <w:szCs w:val="24"/>
        </w:rPr>
        <w:t>In 1</w:t>
      </w:r>
      <w:r w:rsidR="0060516F">
        <w:rPr>
          <w:rFonts w:ascii="Times New Roman" w:hAnsi="Times New Roman" w:cs="Times New Roman"/>
          <w:sz w:val="24"/>
          <w:szCs w:val="24"/>
        </w:rPr>
        <w:t>996, Predicting and preventing Measles E</w:t>
      </w:r>
      <w:r w:rsidRPr="00F71E24">
        <w:rPr>
          <w:rFonts w:ascii="Times New Roman" w:hAnsi="Times New Roman" w:cs="Times New Roman"/>
          <w:sz w:val="24"/>
          <w:szCs w:val="24"/>
        </w:rPr>
        <w:t>pidemics in New Zealand: application of a mathematical model, was published to identify future measles outbreaks and aid in the development of vaccination strategies. The author divided the population into 4 homogeneous groups for the prediction model and 8 homogeneous groups for the prevention model. The groups correspond to age groups, ages 0.5 years-25 years. Each groups are then divided into susceptible, infected, or recovered individuals. With a small initial number of infected individuals, the model is created</w:t>
      </w:r>
      <w:r>
        <w:rPr>
          <w:rFonts w:ascii="Times New Roman" w:hAnsi="Times New Roman" w:cs="Times New Roman"/>
          <w:sz w:val="24"/>
          <w:szCs w:val="24"/>
        </w:rPr>
        <w:t>.</w:t>
      </w:r>
      <w:r w:rsidR="00AE30C3">
        <w:rPr>
          <w:rFonts w:ascii="Times New Roman" w:hAnsi="Times New Roman" w:cs="Times New Roman"/>
          <w:sz w:val="24"/>
          <w:szCs w:val="24"/>
        </w:rPr>
        <w:t xml:space="preserve"> This model then simulates</w:t>
      </w:r>
      <w:r w:rsidR="00AE30C3" w:rsidRPr="00476B23">
        <w:rPr>
          <w:rFonts w:ascii="Times New Roman" w:hAnsi="Times New Roman" w:cs="Times New Roman"/>
          <w:sz w:val="24"/>
          <w:szCs w:val="24"/>
        </w:rPr>
        <w:t xml:space="preserve"> for various</w:t>
      </w:r>
      <w:r w:rsidR="00AE30C3">
        <w:rPr>
          <w:rFonts w:ascii="Times New Roman" w:hAnsi="Times New Roman" w:cs="Times New Roman"/>
          <w:sz w:val="24"/>
          <w:szCs w:val="24"/>
        </w:rPr>
        <w:t xml:space="preserve"> vaccination</w:t>
      </w:r>
      <w:r w:rsidR="00AE30C3" w:rsidRPr="00476B23">
        <w:rPr>
          <w:rFonts w:ascii="Times New Roman" w:hAnsi="Times New Roman" w:cs="Times New Roman"/>
          <w:sz w:val="24"/>
          <w:szCs w:val="24"/>
        </w:rPr>
        <w:t xml:space="preserve"> </w:t>
      </w:r>
      <w:r w:rsidR="00AE30C3">
        <w:rPr>
          <w:rFonts w:ascii="Times New Roman" w:hAnsi="Times New Roman" w:cs="Times New Roman"/>
          <w:sz w:val="24"/>
          <w:szCs w:val="24"/>
        </w:rPr>
        <w:t>strategies</w:t>
      </w:r>
      <w:r w:rsidR="00AE30C3" w:rsidRPr="00476B23">
        <w:rPr>
          <w:rFonts w:ascii="Times New Roman" w:hAnsi="Times New Roman" w:cs="Times New Roman"/>
          <w:sz w:val="24"/>
          <w:szCs w:val="24"/>
        </w:rPr>
        <w:t xml:space="preserve"> to find the solutions and to </w:t>
      </w:r>
      <w:r w:rsidR="00AE30C3">
        <w:rPr>
          <w:rFonts w:ascii="Times New Roman" w:hAnsi="Times New Roman" w:cs="Times New Roman"/>
          <w:sz w:val="24"/>
          <w:szCs w:val="24"/>
        </w:rPr>
        <w:t>predict and prevent</w:t>
      </w:r>
      <w:r w:rsidR="00AE30C3" w:rsidRPr="00476B23">
        <w:rPr>
          <w:rFonts w:ascii="Times New Roman" w:hAnsi="Times New Roman" w:cs="Times New Roman"/>
          <w:sz w:val="24"/>
          <w:szCs w:val="24"/>
        </w:rPr>
        <w:t xml:space="preserve"> the dynamics of the </w:t>
      </w:r>
      <w:r w:rsidR="0060516F">
        <w:rPr>
          <w:rFonts w:ascii="Times New Roman" w:hAnsi="Times New Roman" w:cs="Times New Roman"/>
          <w:sz w:val="24"/>
          <w:szCs w:val="24"/>
        </w:rPr>
        <w:t>Measles Epidemic.</w:t>
      </w:r>
    </w:p>
    <w:p w14:paraId="5AE5D055" w14:textId="585B1A72" w:rsidR="00F71E24" w:rsidRDefault="00F71E24" w:rsidP="007E26E7">
      <w:pPr>
        <w:pStyle w:val="ListParagraph"/>
        <w:ind w:firstLine="450"/>
        <w:rPr>
          <w:rFonts w:ascii="Times New Roman" w:hAnsi="Times New Roman" w:cs="Times New Roman"/>
          <w:sz w:val="24"/>
          <w:szCs w:val="24"/>
        </w:rPr>
      </w:pPr>
    </w:p>
    <w:p w14:paraId="77057737" w14:textId="27BB731E" w:rsidR="00AD13E6" w:rsidRPr="00AD13E6" w:rsidRDefault="00AD13E6" w:rsidP="00AD13E6">
      <w:pPr>
        <w:pStyle w:val="Heading2"/>
        <w:rPr>
          <w:b/>
        </w:rPr>
      </w:pPr>
      <w:r w:rsidRPr="00AD13E6">
        <w:rPr>
          <w:b/>
          <w:u w:val="single"/>
        </w:rPr>
        <w:t xml:space="preserve">1.2 </w:t>
      </w:r>
      <w:r w:rsidR="0083754D" w:rsidRPr="00AD13E6">
        <w:rPr>
          <w:b/>
        </w:rPr>
        <w:t xml:space="preserve">Purpose of Research: </w:t>
      </w:r>
      <w:r w:rsidR="004A4F4E" w:rsidRPr="00AD13E6">
        <w:rPr>
          <w:b/>
        </w:rPr>
        <w:t>Methodologies</w:t>
      </w:r>
      <w:r w:rsidR="007E26E7" w:rsidRPr="00AD13E6">
        <w:rPr>
          <w:b/>
        </w:rPr>
        <w:t xml:space="preserve"> &amp; Techniques</w:t>
      </w:r>
    </w:p>
    <w:p w14:paraId="6E20DA49" w14:textId="63E2FAC3" w:rsidR="006653E7" w:rsidRPr="0060516F" w:rsidRDefault="0060516F" w:rsidP="002F4261">
      <w:pPr>
        <w:ind w:left="720" w:firstLine="450"/>
        <w:rPr>
          <w:rFonts w:ascii="Times New Roman" w:hAnsi="Times New Roman" w:cs="Times New Roman"/>
          <w:sz w:val="24"/>
          <w:szCs w:val="24"/>
        </w:rPr>
      </w:pPr>
      <w:r>
        <w:rPr>
          <w:rFonts w:ascii="Times New Roman" w:hAnsi="Times New Roman" w:cs="Times New Roman"/>
          <w:sz w:val="24"/>
          <w:szCs w:val="24"/>
        </w:rPr>
        <w:t>The purpose of this research is so we can provide</w:t>
      </w:r>
      <w:r w:rsidRPr="0060516F">
        <w:rPr>
          <w:rFonts w:ascii="Times New Roman" w:hAnsi="Times New Roman" w:cs="Times New Roman"/>
          <w:sz w:val="24"/>
          <w:szCs w:val="24"/>
        </w:rPr>
        <w:t xml:space="preserve"> important information about </w:t>
      </w:r>
      <w:r w:rsidR="00F11A12">
        <w:rPr>
          <w:rFonts w:ascii="Times New Roman" w:hAnsi="Times New Roman" w:cs="Times New Roman"/>
          <w:sz w:val="24"/>
          <w:szCs w:val="24"/>
        </w:rPr>
        <w:t>the Measles o</w:t>
      </w:r>
      <w:r>
        <w:rPr>
          <w:rFonts w:ascii="Times New Roman" w:hAnsi="Times New Roman" w:cs="Times New Roman"/>
          <w:sz w:val="24"/>
          <w:szCs w:val="24"/>
        </w:rPr>
        <w:t xml:space="preserve">utbreak. This includes epidemic trends, </w:t>
      </w:r>
      <w:r w:rsidRPr="0060516F">
        <w:rPr>
          <w:rFonts w:ascii="Times New Roman" w:hAnsi="Times New Roman" w:cs="Times New Roman"/>
          <w:sz w:val="24"/>
          <w:szCs w:val="24"/>
        </w:rPr>
        <w:t xml:space="preserve">risk factors, </w:t>
      </w:r>
      <w:r>
        <w:rPr>
          <w:rFonts w:ascii="Times New Roman" w:hAnsi="Times New Roman" w:cs="Times New Roman"/>
          <w:sz w:val="24"/>
          <w:szCs w:val="24"/>
        </w:rPr>
        <w:t xml:space="preserve">and the </w:t>
      </w:r>
      <w:r w:rsidRPr="0060516F">
        <w:rPr>
          <w:rFonts w:ascii="Times New Roman" w:hAnsi="Times New Roman" w:cs="Times New Roman"/>
          <w:sz w:val="24"/>
          <w:szCs w:val="24"/>
        </w:rPr>
        <w:t xml:space="preserve">outcomes of </w:t>
      </w:r>
      <w:r>
        <w:rPr>
          <w:rFonts w:ascii="Times New Roman" w:hAnsi="Times New Roman" w:cs="Times New Roman"/>
          <w:sz w:val="24"/>
          <w:szCs w:val="24"/>
        </w:rPr>
        <w:t xml:space="preserve">various vaccinations strategies. With these findings it can be used to predicting future outbreaks, and ultimately </w:t>
      </w:r>
      <w:r w:rsidR="00BA25AB">
        <w:rPr>
          <w:rFonts w:ascii="Times New Roman" w:hAnsi="Times New Roman" w:cs="Times New Roman"/>
          <w:sz w:val="24"/>
          <w:szCs w:val="24"/>
        </w:rPr>
        <w:t>preventing them.</w:t>
      </w:r>
      <w:r>
        <w:rPr>
          <w:rFonts w:ascii="Times New Roman" w:hAnsi="Times New Roman" w:cs="Times New Roman"/>
          <w:sz w:val="24"/>
          <w:szCs w:val="24"/>
        </w:rPr>
        <w:t xml:space="preserve"> Essentially, s</w:t>
      </w:r>
      <w:r w:rsidR="00A8554A" w:rsidRPr="0060516F">
        <w:rPr>
          <w:rFonts w:ascii="Times New Roman" w:hAnsi="Times New Roman" w:cs="Times New Roman"/>
          <w:sz w:val="24"/>
          <w:szCs w:val="24"/>
        </w:rPr>
        <w:t>uch research allows us to</w:t>
      </w:r>
      <w:r w:rsidR="006653E7" w:rsidRPr="0060516F">
        <w:rPr>
          <w:rFonts w:ascii="Times New Roman" w:hAnsi="Times New Roman" w:cs="Times New Roman"/>
          <w:sz w:val="24"/>
          <w:szCs w:val="24"/>
        </w:rPr>
        <w:t>:</w:t>
      </w:r>
    </w:p>
    <w:p w14:paraId="7D630EA3" w14:textId="69E0F219" w:rsidR="006653E7" w:rsidRPr="006653E7" w:rsidRDefault="006653E7" w:rsidP="00D5610F">
      <w:pPr>
        <w:pStyle w:val="ListParagraph"/>
        <w:ind w:left="1260" w:hanging="270"/>
        <w:rPr>
          <w:rFonts w:ascii="Times New Roman" w:hAnsi="Times New Roman" w:cs="Times New Roman"/>
          <w:sz w:val="24"/>
          <w:szCs w:val="24"/>
        </w:rPr>
      </w:pPr>
      <w:r>
        <w:rPr>
          <w:rFonts w:ascii="Times New Roman" w:hAnsi="Times New Roman" w:cs="Times New Roman"/>
          <w:sz w:val="24"/>
          <w:szCs w:val="24"/>
        </w:rPr>
        <w:t>1.</w:t>
      </w:r>
      <w:r w:rsidRPr="006653E7">
        <w:rPr>
          <w:rFonts w:ascii="Times New Roman" w:hAnsi="Times New Roman" w:cs="Times New Roman"/>
          <w:sz w:val="24"/>
          <w:szCs w:val="24"/>
        </w:rPr>
        <w:t>Understand</w:t>
      </w:r>
      <w:r w:rsidR="00A8554A">
        <w:rPr>
          <w:rFonts w:ascii="Times New Roman" w:hAnsi="Times New Roman" w:cs="Times New Roman"/>
          <w:sz w:val="24"/>
          <w:szCs w:val="24"/>
        </w:rPr>
        <w:t xml:space="preserve"> of</w:t>
      </w:r>
      <w:r w:rsidRPr="006653E7">
        <w:rPr>
          <w:rFonts w:ascii="Times New Roman" w:hAnsi="Times New Roman" w:cs="Times New Roman"/>
          <w:sz w:val="24"/>
          <w:szCs w:val="24"/>
        </w:rPr>
        <w:t xml:space="preserve"> the age grouped SI (or SVI) model for predic</w:t>
      </w:r>
      <w:r>
        <w:rPr>
          <w:rFonts w:ascii="Times New Roman" w:hAnsi="Times New Roman" w:cs="Times New Roman"/>
          <w:sz w:val="24"/>
          <w:szCs w:val="24"/>
        </w:rPr>
        <w:t xml:space="preserve">ting and preventing the measles </w:t>
      </w:r>
      <w:r w:rsidRPr="006653E7">
        <w:rPr>
          <w:rFonts w:ascii="Times New Roman" w:hAnsi="Times New Roman" w:cs="Times New Roman"/>
          <w:sz w:val="24"/>
          <w:szCs w:val="24"/>
        </w:rPr>
        <w:t xml:space="preserve">epidemic. </w:t>
      </w:r>
    </w:p>
    <w:p w14:paraId="5C35879D" w14:textId="5311E38B" w:rsidR="006653E7" w:rsidRPr="006653E7" w:rsidRDefault="006653E7" w:rsidP="00D5610F">
      <w:pPr>
        <w:pStyle w:val="ListParagraph"/>
        <w:ind w:left="1260" w:hanging="270"/>
        <w:rPr>
          <w:rFonts w:ascii="Times New Roman" w:hAnsi="Times New Roman" w:cs="Times New Roman"/>
          <w:sz w:val="24"/>
          <w:szCs w:val="24"/>
        </w:rPr>
      </w:pPr>
      <w:r>
        <w:rPr>
          <w:rFonts w:ascii="Times New Roman" w:hAnsi="Times New Roman" w:cs="Times New Roman"/>
          <w:sz w:val="24"/>
          <w:szCs w:val="24"/>
        </w:rPr>
        <w:t xml:space="preserve">2. </w:t>
      </w:r>
      <w:r w:rsidRPr="006653E7">
        <w:rPr>
          <w:rFonts w:ascii="Times New Roman" w:hAnsi="Times New Roman" w:cs="Times New Roman"/>
          <w:sz w:val="24"/>
          <w:szCs w:val="24"/>
        </w:rPr>
        <w:t>Find the realistic value for each parameter from the historical (or observational) data.</w:t>
      </w:r>
    </w:p>
    <w:p w14:paraId="18EF7F16" w14:textId="49C3D7F6" w:rsidR="002E54D9" w:rsidRDefault="006653E7" w:rsidP="00D5610F">
      <w:pPr>
        <w:pStyle w:val="ListParagraph"/>
        <w:ind w:left="1260" w:hanging="270"/>
        <w:rPr>
          <w:rFonts w:ascii="Times New Roman" w:hAnsi="Times New Roman" w:cs="Times New Roman"/>
          <w:sz w:val="24"/>
          <w:szCs w:val="24"/>
        </w:rPr>
      </w:pPr>
      <w:r>
        <w:rPr>
          <w:rFonts w:ascii="Times New Roman" w:hAnsi="Times New Roman" w:cs="Times New Roman"/>
          <w:sz w:val="24"/>
          <w:szCs w:val="24"/>
        </w:rPr>
        <w:t xml:space="preserve">3. </w:t>
      </w:r>
      <w:r w:rsidRPr="006653E7">
        <w:rPr>
          <w:rFonts w:ascii="Times New Roman" w:hAnsi="Times New Roman" w:cs="Times New Roman"/>
          <w:sz w:val="24"/>
          <w:szCs w:val="24"/>
        </w:rPr>
        <w:t xml:space="preserve">Use </w:t>
      </w:r>
      <w:r w:rsidR="0060516F">
        <w:rPr>
          <w:rFonts w:ascii="Times New Roman" w:hAnsi="Times New Roman" w:cs="Times New Roman"/>
          <w:sz w:val="24"/>
          <w:szCs w:val="24"/>
        </w:rPr>
        <w:t>prior</w:t>
      </w:r>
      <w:r w:rsidRPr="006653E7">
        <w:rPr>
          <w:rFonts w:ascii="Times New Roman" w:hAnsi="Times New Roman" w:cs="Times New Roman"/>
          <w:sz w:val="24"/>
          <w:szCs w:val="24"/>
        </w:rPr>
        <w:t xml:space="preserve"> parameter values found </w:t>
      </w:r>
      <w:r w:rsidR="0060516F">
        <w:rPr>
          <w:rFonts w:ascii="Times New Roman" w:hAnsi="Times New Roman" w:cs="Times New Roman"/>
          <w:sz w:val="24"/>
          <w:szCs w:val="24"/>
        </w:rPr>
        <w:t xml:space="preserve">to </w:t>
      </w:r>
      <w:r w:rsidRPr="006653E7">
        <w:rPr>
          <w:rFonts w:ascii="Times New Roman" w:hAnsi="Times New Roman" w:cs="Times New Roman"/>
          <w:sz w:val="24"/>
          <w:szCs w:val="24"/>
        </w:rPr>
        <w:t xml:space="preserve">predict the epidemic in history for New Zealand, </w:t>
      </w:r>
      <w:r w:rsidR="0060516F">
        <w:rPr>
          <w:rFonts w:ascii="Times New Roman" w:hAnsi="Times New Roman" w:cs="Times New Roman"/>
          <w:sz w:val="24"/>
          <w:szCs w:val="24"/>
        </w:rPr>
        <w:t>and validate it</w:t>
      </w:r>
      <w:r w:rsidRPr="006653E7">
        <w:rPr>
          <w:rFonts w:ascii="Times New Roman" w:hAnsi="Times New Roman" w:cs="Times New Roman"/>
          <w:sz w:val="24"/>
          <w:szCs w:val="24"/>
        </w:rPr>
        <w:t xml:space="preserve"> with the historical data.</w:t>
      </w:r>
    </w:p>
    <w:p w14:paraId="0FB07F7D" w14:textId="77777777" w:rsidR="006653E7" w:rsidRPr="006653E7" w:rsidRDefault="006653E7" w:rsidP="006653E7">
      <w:pPr>
        <w:pStyle w:val="ListParagraph"/>
        <w:ind w:left="900" w:hanging="270"/>
        <w:rPr>
          <w:rFonts w:ascii="Times New Roman" w:hAnsi="Times New Roman" w:cs="Times New Roman"/>
          <w:sz w:val="24"/>
          <w:szCs w:val="24"/>
        </w:rPr>
      </w:pPr>
    </w:p>
    <w:p w14:paraId="0B28E2F0" w14:textId="44256296" w:rsidR="007427FC" w:rsidRDefault="00E8038E" w:rsidP="00D5610F">
      <w:pPr>
        <w:pStyle w:val="ListParagraph"/>
        <w:ind w:firstLine="450"/>
        <w:rPr>
          <w:rFonts w:ascii="Times New Roman" w:hAnsi="Times New Roman" w:cs="Times New Roman"/>
          <w:sz w:val="24"/>
          <w:szCs w:val="24"/>
        </w:rPr>
      </w:pPr>
      <w:r>
        <w:rPr>
          <w:rFonts w:ascii="Times New Roman" w:hAnsi="Times New Roman" w:cs="Times New Roman"/>
          <w:sz w:val="24"/>
          <w:szCs w:val="24"/>
        </w:rPr>
        <w:t>In this Model, w</w:t>
      </w:r>
      <w:r w:rsidR="002F4261">
        <w:rPr>
          <w:rFonts w:ascii="Times New Roman" w:hAnsi="Times New Roman" w:cs="Times New Roman"/>
          <w:sz w:val="24"/>
          <w:szCs w:val="24"/>
        </w:rPr>
        <w:t>e</w:t>
      </w:r>
      <w:r w:rsidR="007427FC">
        <w:rPr>
          <w:rFonts w:ascii="Times New Roman" w:hAnsi="Times New Roman" w:cs="Times New Roman"/>
          <w:sz w:val="24"/>
          <w:szCs w:val="24"/>
        </w:rPr>
        <w:t xml:space="preserve"> will be looking at a Two-</w:t>
      </w:r>
      <w:r w:rsidR="002E54D9" w:rsidRPr="002E54D9">
        <w:rPr>
          <w:rFonts w:ascii="Times New Roman" w:hAnsi="Times New Roman" w:cs="Times New Roman"/>
          <w:sz w:val="24"/>
          <w:szCs w:val="24"/>
        </w:rPr>
        <w:t>age</w:t>
      </w:r>
      <w:r w:rsidR="007427FC">
        <w:rPr>
          <w:rFonts w:ascii="Times New Roman" w:hAnsi="Times New Roman" w:cs="Times New Roman"/>
          <w:sz w:val="24"/>
          <w:szCs w:val="24"/>
        </w:rPr>
        <w:t>d</w:t>
      </w:r>
      <w:r w:rsidR="002E54D9" w:rsidRPr="002E54D9">
        <w:rPr>
          <w:rFonts w:ascii="Times New Roman" w:hAnsi="Times New Roman" w:cs="Times New Roman"/>
          <w:sz w:val="24"/>
          <w:szCs w:val="24"/>
        </w:rPr>
        <w:t xml:space="preserve"> group</w:t>
      </w:r>
      <w:r w:rsidR="007427FC">
        <w:rPr>
          <w:rFonts w:ascii="Times New Roman" w:hAnsi="Times New Roman" w:cs="Times New Roman"/>
          <w:sz w:val="24"/>
          <w:szCs w:val="24"/>
        </w:rPr>
        <w:t>s. This is to understand the dynamics of the vaccination strategies as it pertains to the Measles epidemic</w:t>
      </w:r>
      <w:r w:rsidR="002E54D9" w:rsidRPr="002E54D9">
        <w:rPr>
          <w:rFonts w:ascii="Times New Roman" w:hAnsi="Times New Roman" w:cs="Times New Roman"/>
          <w:sz w:val="24"/>
          <w:szCs w:val="24"/>
        </w:rPr>
        <w:t xml:space="preserve">. First, the </w:t>
      </w:r>
      <w:r w:rsidR="001F3D7F">
        <w:rPr>
          <w:rFonts w:ascii="Times New Roman" w:hAnsi="Times New Roman" w:cs="Times New Roman"/>
          <w:sz w:val="24"/>
          <w:szCs w:val="24"/>
        </w:rPr>
        <w:t>Four-Age</w:t>
      </w:r>
      <w:r w:rsidR="007427FC">
        <w:rPr>
          <w:rFonts w:ascii="Times New Roman" w:hAnsi="Times New Roman" w:cs="Times New Roman"/>
          <w:sz w:val="24"/>
          <w:szCs w:val="24"/>
        </w:rPr>
        <w:t xml:space="preserve"> class group</w:t>
      </w:r>
      <w:r w:rsidR="002E54D9" w:rsidRPr="002E54D9">
        <w:rPr>
          <w:rFonts w:ascii="Times New Roman" w:hAnsi="Times New Roman" w:cs="Times New Roman"/>
          <w:sz w:val="24"/>
          <w:szCs w:val="24"/>
        </w:rPr>
        <w:t xml:space="preserve"> model for prediction to model the old vaccination policy, then the </w:t>
      </w:r>
      <w:r w:rsidR="001F3D7F">
        <w:rPr>
          <w:rFonts w:ascii="Times New Roman" w:hAnsi="Times New Roman" w:cs="Times New Roman"/>
          <w:sz w:val="24"/>
          <w:szCs w:val="24"/>
        </w:rPr>
        <w:t xml:space="preserve">Eight-Age </w:t>
      </w:r>
      <w:r w:rsidR="007427FC">
        <w:rPr>
          <w:rFonts w:ascii="Times New Roman" w:hAnsi="Times New Roman" w:cs="Times New Roman"/>
          <w:sz w:val="24"/>
          <w:szCs w:val="24"/>
        </w:rPr>
        <w:t>class group</w:t>
      </w:r>
      <w:r w:rsidR="002E54D9" w:rsidRPr="002E54D9">
        <w:rPr>
          <w:rFonts w:ascii="Times New Roman" w:hAnsi="Times New Roman" w:cs="Times New Roman"/>
          <w:sz w:val="24"/>
          <w:szCs w:val="24"/>
        </w:rPr>
        <w:t xml:space="preserve"> model for prevention with various vaccination strategies to understand how the</w:t>
      </w:r>
      <w:r w:rsidR="00E8126A">
        <w:rPr>
          <w:rFonts w:ascii="Times New Roman" w:hAnsi="Times New Roman" w:cs="Times New Roman"/>
          <w:sz w:val="24"/>
          <w:szCs w:val="24"/>
        </w:rPr>
        <w:t xml:space="preserve"> infectious</w:t>
      </w:r>
      <w:r w:rsidR="002E54D9" w:rsidRPr="002E54D9">
        <w:rPr>
          <w:rFonts w:ascii="Times New Roman" w:hAnsi="Times New Roman" w:cs="Times New Roman"/>
          <w:sz w:val="24"/>
          <w:szCs w:val="24"/>
        </w:rPr>
        <w:t xml:space="preserve"> disease </w:t>
      </w:r>
      <w:r w:rsidR="007427FC">
        <w:rPr>
          <w:rFonts w:ascii="Times New Roman" w:hAnsi="Times New Roman" w:cs="Times New Roman"/>
          <w:sz w:val="24"/>
          <w:szCs w:val="24"/>
        </w:rPr>
        <w:t>can be prevented</w:t>
      </w:r>
      <w:r w:rsidR="002E54D9" w:rsidRPr="002E54D9">
        <w:rPr>
          <w:rFonts w:ascii="Times New Roman" w:hAnsi="Times New Roman" w:cs="Times New Roman"/>
          <w:sz w:val="24"/>
          <w:szCs w:val="24"/>
        </w:rPr>
        <w:t xml:space="preserve">. </w:t>
      </w:r>
    </w:p>
    <w:p w14:paraId="4792E1F1" w14:textId="77777777" w:rsidR="007427FC" w:rsidRDefault="007427FC" w:rsidP="00D5610F">
      <w:pPr>
        <w:pStyle w:val="ListParagraph"/>
        <w:ind w:firstLine="450"/>
        <w:rPr>
          <w:rFonts w:ascii="Times New Roman" w:hAnsi="Times New Roman" w:cs="Times New Roman"/>
          <w:sz w:val="24"/>
          <w:szCs w:val="24"/>
        </w:rPr>
      </w:pPr>
    </w:p>
    <w:p w14:paraId="36EB24DE" w14:textId="3A96D5BF" w:rsidR="002E54D9" w:rsidRPr="002E54D9" w:rsidRDefault="002E54D9" w:rsidP="00D5610F">
      <w:pPr>
        <w:pStyle w:val="ListParagraph"/>
        <w:ind w:firstLine="450"/>
        <w:rPr>
          <w:rFonts w:ascii="Times New Roman" w:hAnsi="Times New Roman" w:cs="Times New Roman"/>
          <w:sz w:val="24"/>
          <w:szCs w:val="24"/>
        </w:rPr>
      </w:pPr>
      <w:r w:rsidRPr="002E54D9">
        <w:rPr>
          <w:rFonts w:ascii="Times New Roman" w:hAnsi="Times New Roman" w:cs="Times New Roman"/>
          <w:sz w:val="24"/>
          <w:szCs w:val="24"/>
        </w:rPr>
        <w:t xml:space="preserve">This research utilizes a deterministic SI/SVI model, which is a certain type of compartmental model with three different compartments with respect to time. </w:t>
      </w:r>
    </w:p>
    <w:p w14:paraId="75F22320" w14:textId="77777777" w:rsidR="002E54D9" w:rsidRPr="002E54D9" w:rsidRDefault="002E54D9" w:rsidP="002E54D9">
      <w:pPr>
        <w:pStyle w:val="ListParagraph"/>
        <w:ind w:left="270"/>
        <w:rPr>
          <w:rFonts w:ascii="Times New Roman" w:hAnsi="Times New Roman" w:cs="Times New Roman"/>
          <w:sz w:val="24"/>
          <w:szCs w:val="24"/>
        </w:rPr>
      </w:pPr>
    </w:p>
    <w:p w14:paraId="653A7198" w14:textId="77777777" w:rsidR="002E54D9" w:rsidRPr="002E54D9" w:rsidRDefault="002E54D9" w:rsidP="00271168">
      <w:pPr>
        <w:pStyle w:val="ListParagraph"/>
        <w:ind w:left="1080"/>
        <w:rPr>
          <w:rFonts w:ascii="Times New Roman" w:hAnsi="Times New Roman" w:cs="Times New Roman"/>
          <w:sz w:val="24"/>
          <w:szCs w:val="24"/>
        </w:rPr>
      </w:pPr>
      <w:r w:rsidRPr="002E54D9">
        <w:rPr>
          <w:rFonts w:ascii="Times New Roman" w:hAnsi="Times New Roman" w:cs="Times New Roman"/>
          <w:sz w:val="24"/>
          <w:szCs w:val="24"/>
        </w:rPr>
        <w:t xml:space="preserve">1. S(t) is for the number of susceptible people. </w:t>
      </w:r>
    </w:p>
    <w:p w14:paraId="0E24AE83" w14:textId="77777777" w:rsidR="002E54D9" w:rsidRPr="002E54D9" w:rsidRDefault="002E54D9" w:rsidP="00271168">
      <w:pPr>
        <w:pStyle w:val="ListParagraph"/>
        <w:ind w:left="1080"/>
        <w:rPr>
          <w:rFonts w:ascii="Times New Roman" w:hAnsi="Times New Roman" w:cs="Times New Roman"/>
          <w:sz w:val="24"/>
          <w:szCs w:val="24"/>
        </w:rPr>
      </w:pPr>
      <w:r w:rsidRPr="002E54D9">
        <w:rPr>
          <w:rFonts w:ascii="Times New Roman" w:hAnsi="Times New Roman" w:cs="Times New Roman"/>
          <w:sz w:val="24"/>
          <w:szCs w:val="24"/>
        </w:rPr>
        <w:t xml:space="preserve">2. V(t) is for the number of people vaccinated. </w:t>
      </w:r>
    </w:p>
    <w:p w14:paraId="30478659" w14:textId="77777777" w:rsidR="002E54D9" w:rsidRPr="002E54D9" w:rsidRDefault="002E54D9" w:rsidP="00271168">
      <w:pPr>
        <w:pStyle w:val="ListParagraph"/>
        <w:ind w:left="1080"/>
        <w:rPr>
          <w:rFonts w:ascii="Times New Roman" w:hAnsi="Times New Roman" w:cs="Times New Roman"/>
          <w:sz w:val="24"/>
          <w:szCs w:val="24"/>
        </w:rPr>
      </w:pPr>
      <w:r w:rsidRPr="002E54D9">
        <w:rPr>
          <w:rFonts w:ascii="Times New Roman" w:hAnsi="Times New Roman" w:cs="Times New Roman"/>
          <w:sz w:val="24"/>
          <w:szCs w:val="24"/>
        </w:rPr>
        <w:t xml:space="preserve">3. I(t) is for the number of infected people. </w:t>
      </w:r>
    </w:p>
    <w:p w14:paraId="42F9C4FF" w14:textId="54694BAB" w:rsidR="00F97DDD" w:rsidRDefault="00F97DDD">
      <w:pPr>
        <w:rPr>
          <w:rFonts w:ascii="Times New Roman" w:hAnsi="Times New Roman" w:cs="Times New Roman"/>
          <w:sz w:val="24"/>
          <w:szCs w:val="24"/>
        </w:rPr>
      </w:pPr>
      <w:r>
        <w:rPr>
          <w:rFonts w:ascii="Times New Roman" w:hAnsi="Times New Roman" w:cs="Times New Roman"/>
          <w:sz w:val="24"/>
          <w:szCs w:val="24"/>
        </w:rPr>
        <w:br w:type="page"/>
      </w:r>
    </w:p>
    <w:p w14:paraId="6688B1C4" w14:textId="77777777" w:rsidR="002E54D9" w:rsidRPr="002E54D9" w:rsidRDefault="002E54D9" w:rsidP="002E54D9">
      <w:pPr>
        <w:pStyle w:val="ListParagraph"/>
        <w:ind w:left="270"/>
        <w:rPr>
          <w:rFonts w:ascii="Times New Roman" w:hAnsi="Times New Roman" w:cs="Times New Roman"/>
          <w:sz w:val="24"/>
          <w:szCs w:val="24"/>
        </w:rPr>
      </w:pPr>
    </w:p>
    <w:p w14:paraId="163109E6" w14:textId="17F4C7D2" w:rsidR="00E54234" w:rsidRDefault="002E54D9" w:rsidP="007427FC">
      <w:pPr>
        <w:pStyle w:val="ListParagraph"/>
        <w:ind w:firstLine="450"/>
        <w:rPr>
          <w:rFonts w:ascii="Times New Roman" w:hAnsi="Times New Roman" w:cs="Times New Roman"/>
          <w:sz w:val="24"/>
          <w:szCs w:val="24"/>
        </w:rPr>
      </w:pPr>
      <w:r w:rsidRPr="002E54D9">
        <w:rPr>
          <w:rFonts w:ascii="Times New Roman" w:hAnsi="Times New Roman" w:cs="Times New Roman"/>
          <w:sz w:val="24"/>
          <w:szCs w:val="24"/>
        </w:rPr>
        <w:t xml:space="preserve">Furthermore, its assumed that the population is a closed population. Which means that, the only way a person can leave the susceptible group is to become infected or vaccinated.  </w:t>
      </w:r>
      <w:r w:rsidRPr="007E26E7">
        <w:rPr>
          <w:rFonts w:ascii="Times New Roman" w:hAnsi="Times New Roman" w:cs="Times New Roman"/>
          <w:sz w:val="24"/>
          <w:szCs w:val="24"/>
        </w:rPr>
        <w:t xml:space="preserve"> Now this SI/SVI model for measles, is used to investigate the process of how an epidemic of measles occurs within a closed population over the years where a portion of the population has been vaccinated. This developed model should take into account the two major factors: age structure and seasonality. In addition, with modeling the endemic cycles, and considering seasonal effects, we look into if it comes from the cultures, school periods, as well as the calendar seasons. Various contact rates and transition rates among the groups are used to reflect the age and seasonality. </w:t>
      </w:r>
    </w:p>
    <w:p w14:paraId="24A28D3F" w14:textId="77777777" w:rsidR="007427FC" w:rsidRPr="007427FC" w:rsidRDefault="007427FC" w:rsidP="007427FC">
      <w:pPr>
        <w:pStyle w:val="ListParagraph"/>
        <w:ind w:firstLine="450"/>
        <w:rPr>
          <w:rFonts w:ascii="Times New Roman" w:hAnsi="Times New Roman" w:cs="Times New Roman"/>
          <w:sz w:val="24"/>
          <w:szCs w:val="24"/>
        </w:rPr>
      </w:pPr>
    </w:p>
    <w:p w14:paraId="14C89985" w14:textId="77777777" w:rsidR="00AD13E6" w:rsidRDefault="00AD13E6" w:rsidP="00AD13E6">
      <w:pPr>
        <w:pStyle w:val="Heading1"/>
        <w:rPr>
          <w:rFonts w:ascii="Times New Roman" w:hAnsi="Times New Roman" w:cs="Times New Roman"/>
          <w:sz w:val="24"/>
          <w:szCs w:val="24"/>
        </w:rPr>
      </w:pPr>
      <w:r w:rsidRPr="00463626">
        <w:rPr>
          <w:rStyle w:val="Heading1Char"/>
        </w:rPr>
        <w:t>2.</w:t>
      </w:r>
      <w:r>
        <w:rPr>
          <w:rStyle w:val="Heading1Char"/>
        </w:rPr>
        <w:t xml:space="preserve"> </w:t>
      </w:r>
      <w:r w:rsidRPr="00463626">
        <w:rPr>
          <w:rStyle w:val="Heading1Char"/>
        </w:rPr>
        <w:t>Parameters &amp; Model Equations</w:t>
      </w:r>
    </w:p>
    <w:p w14:paraId="29E6747B" w14:textId="6D086C04" w:rsidR="006926B6" w:rsidRPr="00F71E24" w:rsidRDefault="006926B6" w:rsidP="005562A4">
      <w:pPr>
        <w:pStyle w:val="ListParagraph"/>
        <w:ind w:left="1080"/>
        <w:rPr>
          <w:rFonts w:ascii="Times New Roman" w:hAnsi="Times New Roman" w:cs="Times New Roman"/>
          <w:b/>
          <w:sz w:val="24"/>
          <w:szCs w:val="24"/>
        </w:rPr>
      </w:pPr>
    </w:p>
    <w:p w14:paraId="4EE32EFB" w14:textId="77777777" w:rsidR="00AD13E6" w:rsidRPr="008C13A5" w:rsidRDefault="00AD13E6" w:rsidP="00AD13E6">
      <w:pPr>
        <w:pStyle w:val="Heading2"/>
        <w:rPr>
          <w:b/>
        </w:rPr>
      </w:pPr>
      <w:r w:rsidRPr="008C13A5">
        <w:rPr>
          <w:b/>
          <w:u w:val="single"/>
        </w:rPr>
        <w:t>2.1</w:t>
      </w:r>
      <w:r w:rsidRPr="008C13A5">
        <w:rPr>
          <w:b/>
        </w:rPr>
        <w:t xml:space="preserve"> Parameters</w:t>
      </w:r>
    </w:p>
    <w:p w14:paraId="11D7A793" w14:textId="77777777" w:rsidR="005562A4" w:rsidRPr="005562A4" w:rsidRDefault="005562A4" w:rsidP="005562A4">
      <w:pPr>
        <w:pStyle w:val="ListParagraph"/>
        <w:widowControl w:val="0"/>
        <w:autoSpaceDE w:val="0"/>
        <w:autoSpaceDN w:val="0"/>
        <w:adjustRightInd w:val="0"/>
        <w:spacing w:after="0" w:line="240" w:lineRule="auto"/>
        <w:ind w:left="1440"/>
        <w:rPr>
          <w:rFonts w:ascii="Times New Roman" w:hAnsi="Times New Roman" w:cs="Times New Roman"/>
          <w:b/>
          <w:sz w:val="24"/>
          <w:szCs w:val="20"/>
        </w:rPr>
      </w:pPr>
    </w:p>
    <w:p w14:paraId="47060A4E" w14:textId="53E07BC9" w:rsidR="005562A4" w:rsidRDefault="00F71E24" w:rsidP="00AD13E6">
      <w:pPr>
        <w:widowControl w:val="0"/>
        <w:autoSpaceDE w:val="0"/>
        <w:autoSpaceDN w:val="0"/>
        <w:adjustRightInd w:val="0"/>
        <w:spacing w:after="0" w:line="240" w:lineRule="auto"/>
        <w:ind w:firstLine="360"/>
        <w:rPr>
          <w:rFonts w:ascii="Times New Roman" w:hAnsi="Times New Roman" w:cs="Times New Roman"/>
          <w:sz w:val="24"/>
          <w:szCs w:val="20"/>
        </w:rPr>
      </w:pPr>
      <w:r w:rsidRPr="005562A4">
        <w:rPr>
          <w:rFonts w:ascii="Times New Roman" w:hAnsi="Times New Roman" w:cs="Times New Roman"/>
          <w:sz w:val="24"/>
          <w:szCs w:val="20"/>
        </w:rPr>
        <w:t xml:space="preserve">To study the predicted dynamics of </w:t>
      </w:r>
      <w:r w:rsidR="004F0BCA">
        <w:rPr>
          <w:rFonts w:ascii="Times New Roman" w:hAnsi="Times New Roman" w:cs="Times New Roman"/>
          <w:sz w:val="24"/>
          <w:szCs w:val="20"/>
        </w:rPr>
        <w:t xml:space="preserve">an </w:t>
      </w:r>
      <w:r w:rsidRPr="005562A4">
        <w:rPr>
          <w:rFonts w:ascii="Times New Roman" w:hAnsi="Times New Roman" w:cs="Times New Roman"/>
          <w:sz w:val="24"/>
          <w:szCs w:val="20"/>
        </w:rPr>
        <w:t>infection after the introduction of a vaccination strategies</w:t>
      </w:r>
      <w:r w:rsidR="002C22C2">
        <w:rPr>
          <w:rFonts w:ascii="Times New Roman" w:hAnsi="Times New Roman" w:cs="Times New Roman"/>
          <w:sz w:val="24"/>
          <w:szCs w:val="20"/>
        </w:rPr>
        <w:t>, requires a creation o</w:t>
      </w:r>
      <w:r w:rsidRPr="005562A4">
        <w:rPr>
          <w:rFonts w:ascii="Times New Roman" w:hAnsi="Times New Roman" w:cs="Times New Roman"/>
          <w:sz w:val="24"/>
          <w:szCs w:val="20"/>
        </w:rPr>
        <w:t>f mathematical models. The model that can be used to study the impact of vaccination keeps track of three groups of individuals:</w:t>
      </w:r>
      <w:r w:rsidR="007E26E7" w:rsidRPr="005562A4">
        <w:rPr>
          <w:rFonts w:ascii="Times New Roman" w:hAnsi="Times New Roman" w:cs="Times New Roman"/>
          <w:sz w:val="24"/>
          <w:szCs w:val="20"/>
        </w:rPr>
        <w:t xml:space="preserve"> </w:t>
      </w:r>
      <w:r w:rsidRPr="005562A4">
        <w:rPr>
          <w:rFonts w:ascii="Times New Roman" w:hAnsi="Times New Roman" w:cs="Times New Roman"/>
          <w:sz w:val="24"/>
          <w:szCs w:val="20"/>
        </w:rPr>
        <w:t>susceptible, S; infected, I; and recovered R. Now, “t</w:t>
      </w:r>
      <w:r w:rsidR="00EC4E18" w:rsidRPr="005562A4">
        <w:rPr>
          <w:rFonts w:ascii="Times New Roman" w:hAnsi="Times New Roman" w:cs="Times New Roman"/>
          <w:sz w:val="24"/>
          <w:szCs w:val="20"/>
        </w:rPr>
        <w:t xml:space="preserve">he dynamics of measles were modelled under varying </w:t>
      </w:r>
      <w:r w:rsidR="002C22C2">
        <w:rPr>
          <w:rFonts w:ascii="Times New Roman" w:hAnsi="Times New Roman" w:cs="Times New Roman"/>
          <w:sz w:val="24"/>
          <w:szCs w:val="20"/>
        </w:rPr>
        <w:t>vaccination</w:t>
      </w:r>
      <w:r w:rsidR="00EC4E18" w:rsidRPr="005562A4">
        <w:rPr>
          <w:rFonts w:ascii="Times New Roman" w:hAnsi="Times New Roman" w:cs="Times New Roman"/>
          <w:sz w:val="24"/>
          <w:szCs w:val="20"/>
        </w:rPr>
        <w:t xml:space="preserve"> strategies</w:t>
      </w:r>
      <w:r w:rsidR="002C22C2">
        <w:rPr>
          <w:rFonts w:ascii="Times New Roman" w:hAnsi="Times New Roman" w:cs="Times New Roman"/>
          <w:sz w:val="24"/>
          <w:szCs w:val="20"/>
        </w:rPr>
        <w:t>”</w:t>
      </w:r>
      <w:r w:rsidR="00EC4E18" w:rsidRPr="005562A4">
        <w:rPr>
          <w:rFonts w:ascii="Times New Roman" w:hAnsi="Times New Roman" w:cs="Times New Roman"/>
          <w:sz w:val="24"/>
          <w:szCs w:val="20"/>
        </w:rPr>
        <w:t xml:space="preserve"> in a population with size and age structure similar to that of New Zealand, using a deterministic SI (susceptible-infective) model. </w:t>
      </w:r>
      <w:r w:rsidR="00B879C8" w:rsidRPr="005562A4">
        <w:rPr>
          <w:rFonts w:ascii="Times New Roman" w:hAnsi="Times New Roman" w:cs="Times New Roman"/>
          <w:sz w:val="24"/>
          <w:szCs w:val="20"/>
        </w:rPr>
        <w:t>The transitions described by each term of the equations of this model are as labelled and the model’s parameters are</w:t>
      </w:r>
      <w:r w:rsidR="005562A4">
        <w:rPr>
          <w:rFonts w:ascii="Times New Roman" w:hAnsi="Times New Roman" w:cs="Times New Roman"/>
          <w:sz w:val="24"/>
          <w:szCs w:val="20"/>
        </w:rPr>
        <w:t xml:space="preserve"> </w:t>
      </w:r>
      <w:r w:rsidR="00B879C8" w:rsidRPr="005562A4">
        <w:rPr>
          <w:rFonts w:ascii="Times New Roman" w:hAnsi="Times New Roman" w:cs="Times New Roman"/>
          <w:sz w:val="24"/>
          <w:szCs w:val="20"/>
        </w:rPr>
        <w:t>described in Table 1.</w:t>
      </w:r>
    </w:p>
    <w:p w14:paraId="706ABBEB" w14:textId="77777777" w:rsidR="005C1A89" w:rsidRDefault="005C1A89" w:rsidP="00586077">
      <w:pPr>
        <w:widowControl w:val="0"/>
        <w:autoSpaceDE w:val="0"/>
        <w:autoSpaceDN w:val="0"/>
        <w:adjustRightInd w:val="0"/>
        <w:spacing w:after="0" w:line="240" w:lineRule="auto"/>
        <w:ind w:left="720" w:firstLine="360"/>
        <w:rPr>
          <w:rFonts w:ascii="Times New Roman" w:hAnsi="Times New Roman" w:cs="Times New Roman"/>
          <w:sz w:val="24"/>
          <w:szCs w:val="20"/>
        </w:rPr>
      </w:pPr>
    </w:p>
    <w:p w14:paraId="79213F22" w14:textId="45196868" w:rsidR="00AD13E6" w:rsidRPr="008C13A5" w:rsidRDefault="00AD13E6" w:rsidP="00AD13E6">
      <w:pPr>
        <w:pStyle w:val="Heading3"/>
        <w:rPr>
          <w:b/>
        </w:rPr>
      </w:pPr>
      <w:r w:rsidRPr="008C13A5">
        <w:rPr>
          <w:b/>
          <w:u w:val="single"/>
        </w:rPr>
        <w:t>2.1.1</w:t>
      </w:r>
      <w:r w:rsidRPr="008C13A5">
        <w:rPr>
          <w:b/>
        </w:rPr>
        <w:t xml:space="preserve"> Contact Matrix</w:t>
      </w:r>
    </w:p>
    <w:p w14:paraId="58A460CE" w14:textId="77777777" w:rsidR="005C1A89" w:rsidRDefault="005C1A89" w:rsidP="005C1A89">
      <w:pPr>
        <w:widowControl w:val="0"/>
        <w:autoSpaceDE w:val="0"/>
        <w:autoSpaceDN w:val="0"/>
        <w:adjustRightInd w:val="0"/>
        <w:spacing w:after="0" w:line="240" w:lineRule="auto"/>
        <w:ind w:left="1080" w:firstLine="360"/>
        <w:rPr>
          <w:rFonts w:ascii="Times New Roman" w:hAnsi="Times New Roman" w:cs="Times New Roman"/>
          <w:sz w:val="24"/>
          <w:szCs w:val="24"/>
        </w:rPr>
      </w:pPr>
    </w:p>
    <w:p w14:paraId="352292D5" w14:textId="77777777" w:rsidR="005C1A89" w:rsidRPr="005562A4" w:rsidRDefault="005C1A89" w:rsidP="00AD13E6">
      <w:pPr>
        <w:widowControl w:val="0"/>
        <w:autoSpaceDE w:val="0"/>
        <w:autoSpaceDN w:val="0"/>
        <w:adjustRightInd w:val="0"/>
        <w:spacing w:after="0" w:line="240" w:lineRule="auto"/>
        <w:ind w:firstLine="720"/>
        <w:rPr>
          <w:rFonts w:ascii="Times New Roman" w:eastAsiaTheme="minorEastAsia" w:hAnsi="Times New Roman" w:cs="Times New Roman"/>
          <w:iCs/>
          <w:sz w:val="24"/>
          <w:szCs w:val="24"/>
        </w:rPr>
      </w:pPr>
      <w:r w:rsidRPr="005562A4">
        <w:rPr>
          <w:rFonts w:ascii="Times New Roman" w:hAnsi="Times New Roman" w:cs="Times New Roman"/>
          <w:sz w:val="24"/>
          <w:szCs w:val="20"/>
        </w:rPr>
        <w:t>The boundaries of the age classes were chosen using the assumption that those less than 6 months or more than 25 years old are not included in the epidemic. Hence the `prediction' model had four active age classes and the `prevention' model had eight active age classes” [1]</w:t>
      </w:r>
      <w:r>
        <w:rPr>
          <w:rFonts w:ascii="Times New Roman" w:hAnsi="Times New Roman" w:cs="Times New Roman"/>
          <w:sz w:val="24"/>
          <w:szCs w:val="20"/>
        </w:rPr>
        <w:t xml:space="preserve">, </w:t>
      </w:r>
      <w:r w:rsidRPr="005562A4">
        <w:rPr>
          <w:rFonts w:ascii="Times New Roman" w:hAnsi="Times New Roman" w:cs="Times New Roman"/>
          <w:sz w:val="24"/>
          <w:szCs w:val="24"/>
        </w:rPr>
        <w:t>which is shown in Table 2.</w:t>
      </w:r>
      <w:r w:rsidRPr="005562A4">
        <w:rPr>
          <w:rFonts w:ascii="Times New Roman" w:eastAsiaTheme="minorEastAsia" w:hAnsi="Times New Roman" w:cs="Times New Roman"/>
          <w:iCs/>
          <w:sz w:val="24"/>
          <w:szCs w:val="24"/>
        </w:rPr>
        <w:t xml:space="preserve"> </w:t>
      </w:r>
    </w:p>
    <w:p w14:paraId="49B8200E" w14:textId="77777777" w:rsidR="005C1A89" w:rsidRPr="00586077" w:rsidRDefault="005C1A89" w:rsidP="00586077">
      <w:pPr>
        <w:widowControl w:val="0"/>
        <w:autoSpaceDE w:val="0"/>
        <w:autoSpaceDN w:val="0"/>
        <w:adjustRightInd w:val="0"/>
        <w:spacing w:after="0" w:line="240" w:lineRule="auto"/>
        <w:ind w:left="720" w:firstLine="360"/>
        <w:rPr>
          <w:rFonts w:ascii="Times New Roman" w:hAnsi="Times New Roman" w:cs="Times New Roman"/>
          <w:sz w:val="24"/>
          <w:szCs w:val="20"/>
        </w:rPr>
      </w:pPr>
    </w:p>
    <w:p w14:paraId="7B2EB7A1" w14:textId="387103CC" w:rsidR="00271168" w:rsidRDefault="005C1A89" w:rsidP="009F6C88">
      <w:pPr>
        <w:ind w:right="-720"/>
        <w:rPr>
          <w:rFonts w:ascii="Times New Roman" w:hAnsi="Times New Roman" w:cs="Times New Roman"/>
          <w:b/>
          <w:sz w:val="24"/>
          <w:szCs w:val="20"/>
        </w:rPr>
      </w:pPr>
      <w:r>
        <w:rPr>
          <w:rFonts w:ascii="Times New Roman" w:hAnsi="Times New Roman" w:cs="Times New Roman"/>
          <w:b/>
          <w:sz w:val="24"/>
          <w:szCs w:val="20"/>
        </w:rPr>
        <w:br w:type="page"/>
      </w:r>
    </w:p>
    <w:p w14:paraId="7382544A" w14:textId="7223C656" w:rsidR="00B879C8" w:rsidRDefault="00B879C8" w:rsidP="009F6C88">
      <w:pPr>
        <w:widowControl w:val="0"/>
        <w:autoSpaceDE w:val="0"/>
        <w:autoSpaceDN w:val="0"/>
        <w:adjustRightInd w:val="0"/>
        <w:spacing w:after="0" w:line="240" w:lineRule="auto"/>
        <w:ind w:right="-540"/>
        <w:jc w:val="center"/>
        <w:outlineLvl w:val="0"/>
        <w:rPr>
          <w:rFonts w:ascii="Times New Roman" w:hAnsi="Times New Roman" w:cs="Times New Roman"/>
          <w:b/>
          <w:sz w:val="24"/>
          <w:szCs w:val="20"/>
        </w:rPr>
      </w:pPr>
      <w:r w:rsidRPr="00466787">
        <w:rPr>
          <w:rFonts w:ascii="Times New Roman" w:hAnsi="Times New Roman" w:cs="Times New Roman"/>
          <w:b/>
          <w:sz w:val="24"/>
          <w:szCs w:val="20"/>
        </w:rPr>
        <w:lastRenderedPageBreak/>
        <w:t>Table 1</w:t>
      </w:r>
      <w:r w:rsidR="00466787">
        <w:rPr>
          <w:rFonts w:ascii="Times New Roman" w:hAnsi="Times New Roman" w:cs="Times New Roman"/>
          <w:b/>
          <w:sz w:val="24"/>
          <w:szCs w:val="20"/>
        </w:rPr>
        <w:t>:</w:t>
      </w:r>
      <w:r w:rsidRPr="00466787">
        <w:rPr>
          <w:rFonts w:ascii="Times New Roman" w:hAnsi="Times New Roman" w:cs="Times New Roman"/>
          <w:b/>
          <w:sz w:val="24"/>
          <w:szCs w:val="20"/>
        </w:rPr>
        <w:t xml:space="preserve"> Parameters </w:t>
      </w:r>
      <w:r w:rsidR="00466787" w:rsidRPr="00466787">
        <w:rPr>
          <w:rFonts w:ascii="Times New Roman" w:hAnsi="Times New Roman" w:cs="Times New Roman"/>
          <w:b/>
          <w:sz w:val="24"/>
          <w:szCs w:val="20"/>
        </w:rPr>
        <w:t>assumed in the</w:t>
      </w:r>
      <w:r w:rsidR="00466787">
        <w:rPr>
          <w:rFonts w:ascii="Times New Roman" w:hAnsi="Times New Roman" w:cs="Times New Roman"/>
          <w:b/>
          <w:sz w:val="24"/>
          <w:szCs w:val="20"/>
        </w:rPr>
        <w:t xml:space="preserve"> models</w:t>
      </w:r>
      <w:r w:rsidRPr="00466787">
        <w:rPr>
          <w:rFonts w:ascii="Times New Roman" w:hAnsi="Times New Roman" w:cs="Times New Roman"/>
          <w:b/>
          <w:sz w:val="24"/>
          <w:szCs w:val="20"/>
        </w:rPr>
        <w:t xml:space="preserve"> </w:t>
      </w:r>
      <w:r w:rsidR="00466787" w:rsidRPr="00466787">
        <w:rPr>
          <w:rFonts w:ascii="Times New Roman" w:hAnsi="Times New Roman" w:cs="Times New Roman"/>
          <w:b/>
          <w:sz w:val="24"/>
          <w:szCs w:val="20"/>
        </w:rPr>
        <w:t>N</w:t>
      </w:r>
      <w:r w:rsidRPr="00466787">
        <w:rPr>
          <w:rFonts w:ascii="Times New Roman" w:hAnsi="Times New Roman" w:cs="Times New Roman"/>
          <w:b/>
          <w:sz w:val="24"/>
          <w:szCs w:val="20"/>
        </w:rPr>
        <w:t>ame, values</w:t>
      </w:r>
      <w:r w:rsidR="00466787" w:rsidRPr="00466787">
        <w:rPr>
          <w:rFonts w:ascii="Times New Roman" w:hAnsi="Times New Roman" w:cs="Times New Roman"/>
          <w:b/>
          <w:sz w:val="24"/>
          <w:szCs w:val="20"/>
        </w:rPr>
        <w:t xml:space="preserve">, and </w:t>
      </w:r>
      <w:r w:rsidRPr="00466787">
        <w:rPr>
          <w:rFonts w:ascii="Times New Roman" w:hAnsi="Times New Roman" w:cs="Times New Roman"/>
          <w:b/>
          <w:sz w:val="24"/>
          <w:szCs w:val="20"/>
        </w:rPr>
        <w:t>interpretations:</w:t>
      </w:r>
    </w:p>
    <w:p w14:paraId="14B399F1" w14:textId="77777777" w:rsidR="00100CE1" w:rsidRPr="00466787" w:rsidRDefault="00100CE1" w:rsidP="001F3D7F">
      <w:pPr>
        <w:widowControl w:val="0"/>
        <w:autoSpaceDE w:val="0"/>
        <w:autoSpaceDN w:val="0"/>
        <w:adjustRightInd w:val="0"/>
        <w:spacing w:after="0" w:line="240" w:lineRule="auto"/>
        <w:ind w:left="720"/>
        <w:jc w:val="center"/>
        <w:outlineLvl w:val="0"/>
        <w:rPr>
          <w:rFonts w:ascii="Times New Roman" w:hAnsi="Times New Roman" w:cs="Times New Roman"/>
          <w:b/>
          <w:sz w:val="24"/>
          <w:szCs w:val="20"/>
        </w:rPr>
      </w:pPr>
    </w:p>
    <w:tbl>
      <w:tblPr>
        <w:tblStyle w:val="GridTable2Accent3"/>
        <w:tblW w:w="10098" w:type="dxa"/>
        <w:tblLook w:val="04A0" w:firstRow="1" w:lastRow="0" w:firstColumn="1" w:lastColumn="0" w:noHBand="0" w:noVBand="1"/>
      </w:tblPr>
      <w:tblGrid>
        <w:gridCol w:w="1309"/>
        <w:gridCol w:w="2260"/>
        <w:gridCol w:w="3003"/>
        <w:gridCol w:w="3526"/>
      </w:tblGrid>
      <w:tr w:rsidR="00466787" w14:paraId="78259A44" w14:textId="55203EC9" w:rsidTr="009F6C88">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09" w:type="dxa"/>
            <w:tcBorders>
              <w:top w:val="single" w:sz="4" w:space="0" w:color="auto"/>
              <w:left w:val="single" w:sz="4" w:space="0" w:color="auto"/>
              <w:bottom w:val="single" w:sz="4" w:space="0" w:color="auto"/>
            </w:tcBorders>
          </w:tcPr>
          <w:p w14:paraId="3857BFEA" w14:textId="2F50E43E" w:rsidR="00B879C8" w:rsidRDefault="005937AA" w:rsidP="00B879C8">
            <w:pPr>
              <w:widowControl w:val="0"/>
              <w:autoSpaceDE w:val="0"/>
              <w:autoSpaceDN w:val="0"/>
              <w:adjustRightInd w:val="0"/>
              <w:rPr>
                <w:rFonts w:ascii="Times New Roman" w:hAnsi="Times New Roman" w:cs="Times New Roman"/>
                <w:sz w:val="24"/>
                <w:szCs w:val="20"/>
              </w:rPr>
            </w:pPr>
            <w:r>
              <w:rPr>
                <w:rFonts w:ascii="Times New Roman" w:hAnsi="Times New Roman" w:cs="Times New Roman"/>
                <w:sz w:val="24"/>
                <w:szCs w:val="20"/>
              </w:rPr>
              <w:t>Parameter</w:t>
            </w:r>
          </w:p>
        </w:tc>
        <w:tc>
          <w:tcPr>
            <w:tcW w:w="2260" w:type="dxa"/>
            <w:tcBorders>
              <w:top w:val="single" w:sz="4" w:space="0" w:color="auto"/>
              <w:bottom w:val="single" w:sz="4" w:space="0" w:color="auto"/>
            </w:tcBorders>
          </w:tcPr>
          <w:p w14:paraId="196A4E86" w14:textId="23D933DB" w:rsidR="00B879C8" w:rsidRDefault="00B879C8" w:rsidP="00B879C8">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Name</w:t>
            </w:r>
          </w:p>
        </w:tc>
        <w:tc>
          <w:tcPr>
            <w:tcW w:w="3003" w:type="dxa"/>
            <w:tcBorders>
              <w:top w:val="single" w:sz="4" w:space="0" w:color="auto"/>
              <w:bottom w:val="single" w:sz="4" w:space="0" w:color="auto"/>
            </w:tcBorders>
          </w:tcPr>
          <w:p w14:paraId="1E532E58" w14:textId="5EA70D3B" w:rsidR="00B879C8" w:rsidRDefault="00B879C8" w:rsidP="00B879C8">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Numerical Value</w:t>
            </w:r>
          </w:p>
        </w:tc>
        <w:tc>
          <w:tcPr>
            <w:tcW w:w="3526" w:type="dxa"/>
            <w:tcBorders>
              <w:top w:val="single" w:sz="4" w:space="0" w:color="auto"/>
              <w:bottom w:val="single" w:sz="4" w:space="0" w:color="auto"/>
              <w:right w:val="single" w:sz="4" w:space="0" w:color="auto"/>
            </w:tcBorders>
          </w:tcPr>
          <w:p w14:paraId="51157C03" w14:textId="13440E5D" w:rsidR="00B879C8" w:rsidRDefault="00B879C8" w:rsidP="00B879C8">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Interpretations</w:t>
            </w:r>
          </w:p>
        </w:tc>
      </w:tr>
      <w:tr w:rsidR="00466787" w14:paraId="26331DB8" w14:textId="40435482" w:rsidTr="009F6C88">
        <w:trPr>
          <w:cnfStyle w:val="000000100000" w:firstRow="0" w:lastRow="0" w:firstColumn="0" w:lastColumn="0" w:oddVBand="0" w:evenVBand="0" w:oddHBand="1" w:evenHBand="0" w:firstRowFirstColumn="0" w:firstRowLastColumn="0" w:lastRowFirstColumn="0" w:lastRowLastColumn="0"/>
          <w:trHeight w:val="1421"/>
        </w:trPr>
        <w:tc>
          <w:tcPr>
            <w:cnfStyle w:val="001000000000" w:firstRow="0" w:lastRow="0" w:firstColumn="1" w:lastColumn="0" w:oddVBand="0" w:evenVBand="0" w:oddHBand="0" w:evenHBand="0" w:firstRowFirstColumn="0" w:firstRowLastColumn="0" w:lastRowFirstColumn="0" w:lastRowLastColumn="0"/>
            <w:tcW w:w="1309" w:type="dxa"/>
            <w:tcBorders>
              <w:top w:val="single" w:sz="4" w:space="0" w:color="auto"/>
              <w:left w:val="single" w:sz="4" w:space="0" w:color="auto"/>
            </w:tcBorders>
          </w:tcPr>
          <w:p w14:paraId="70D939E1" w14:textId="1FE29E81" w:rsidR="005937AA" w:rsidRPr="00466787" w:rsidRDefault="00B54017" w:rsidP="005937AA">
            <w:pPr>
              <w:pStyle w:val="NormalWeb"/>
              <w:spacing w:before="0" w:beforeAutospacing="0" w:after="0" w:afterAutospacing="0"/>
              <w:rPr>
                <w:sz w:val="20"/>
              </w:rPr>
            </w:pPr>
            <m:oMath>
              <m:sSub>
                <m:sSubPr>
                  <m:ctrlPr>
                    <w:rPr>
                      <w:rFonts w:ascii="Cambria Math" w:eastAsia="MS Mincho" w:hAnsi="Cambria Math"/>
                      <w:i/>
                      <w:iCs/>
                      <w:color w:val="000000"/>
                      <w:szCs w:val="36"/>
                    </w:rPr>
                  </m:ctrlPr>
                </m:sSubPr>
                <m:e>
                  <m:r>
                    <m:rPr>
                      <m:sty m:val="bi"/>
                    </m:rPr>
                    <w:rPr>
                      <w:rFonts w:ascii="Cambria Math" w:eastAsia="MS Mincho" w:hAnsi="MS Mincho" w:hint="eastAsia"/>
                      <w:color w:val="000000"/>
                      <w:szCs w:val="36"/>
                    </w:rPr>
                    <m:t>a</m:t>
                  </m:r>
                </m:e>
                <m:sub>
                  <m:r>
                    <m:rPr>
                      <m:sty m:val="bi"/>
                    </m:rPr>
                    <w:rPr>
                      <w:rFonts w:ascii="Cambria Math" w:eastAsia="MS Mincho" w:hAnsi="Cambria Math"/>
                      <w:color w:val="000000"/>
                      <w:szCs w:val="36"/>
                    </w:rPr>
                    <m:t>1</m:t>
                  </m:r>
                </m:sub>
              </m:sSub>
            </m:oMath>
            <w:r w:rsidR="005937AA" w:rsidRPr="00466787">
              <w:rPr>
                <w:rFonts w:ascii="Cambria" w:eastAsia="MS Mincho" w:hAnsi="Cambria"/>
                <w:i/>
                <w:iCs/>
                <w:color w:val="000000"/>
                <w:szCs w:val="36"/>
              </w:rPr>
              <w:t xml:space="preserve"> </w:t>
            </w:r>
          </w:p>
          <w:p w14:paraId="588E4F91" w14:textId="037595C6" w:rsidR="005937AA" w:rsidRPr="00466787" w:rsidRDefault="00B54017" w:rsidP="005937AA">
            <w:pPr>
              <w:pStyle w:val="NormalWeb"/>
              <w:spacing w:before="0" w:beforeAutospacing="0" w:after="0" w:afterAutospacing="0"/>
              <w:rPr>
                <w:sz w:val="20"/>
              </w:rPr>
            </w:pPr>
            <m:oMath>
              <m:sSub>
                <m:sSubPr>
                  <m:ctrlPr>
                    <w:rPr>
                      <w:rFonts w:ascii="Cambria Math" w:eastAsia="MS Mincho" w:hAnsi="Cambria Math"/>
                      <w:i/>
                      <w:iCs/>
                      <w:color w:val="000000"/>
                      <w:szCs w:val="36"/>
                    </w:rPr>
                  </m:ctrlPr>
                </m:sSubPr>
                <m:e>
                  <m:r>
                    <m:rPr>
                      <m:sty m:val="bi"/>
                    </m:rPr>
                    <w:rPr>
                      <w:rFonts w:ascii="Cambria Math" w:eastAsia="MS Mincho" w:hAnsi="MS Mincho" w:hint="eastAsia"/>
                      <w:color w:val="000000"/>
                      <w:szCs w:val="36"/>
                    </w:rPr>
                    <m:t>a</m:t>
                  </m:r>
                </m:e>
                <m:sub>
                  <m:r>
                    <m:rPr>
                      <m:sty m:val="bi"/>
                    </m:rPr>
                    <w:rPr>
                      <w:rFonts w:ascii="Cambria Math" w:eastAsia="MS Mincho" w:hAnsi="Cambria Math"/>
                      <w:color w:val="000000"/>
                      <w:szCs w:val="36"/>
                    </w:rPr>
                    <m:t>2</m:t>
                  </m:r>
                </m:sub>
              </m:sSub>
            </m:oMath>
            <w:r w:rsidR="005937AA" w:rsidRPr="00466787">
              <w:rPr>
                <w:sz w:val="20"/>
              </w:rPr>
              <w:t xml:space="preserve"> </w:t>
            </w:r>
          </w:p>
          <w:p w14:paraId="668F5DFE" w14:textId="39BC74EA" w:rsidR="005937AA" w:rsidRPr="00466787" w:rsidRDefault="00B54017" w:rsidP="005937AA">
            <w:pPr>
              <w:pStyle w:val="NormalWeb"/>
              <w:spacing w:before="0" w:beforeAutospacing="0" w:after="0" w:afterAutospacing="0"/>
              <w:rPr>
                <w:sz w:val="20"/>
              </w:rPr>
            </w:pPr>
            <m:oMath>
              <m:sSub>
                <m:sSubPr>
                  <m:ctrlPr>
                    <w:rPr>
                      <w:rFonts w:ascii="Cambria Math" w:eastAsia="MS Mincho" w:hAnsi="Cambria Math"/>
                      <w:i/>
                      <w:iCs/>
                      <w:color w:val="000000"/>
                      <w:szCs w:val="36"/>
                    </w:rPr>
                  </m:ctrlPr>
                </m:sSubPr>
                <m:e>
                  <m:r>
                    <m:rPr>
                      <m:sty m:val="bi"/>
                    </m:rPr>
                    <w:rPr>
                      <w:rFonts w:ascii="Cambria Math" w:eastAsia="MS Mincho" w:hAnsi="MS Mincho" w:hint="eastAsia"/>
                      <w:color w:val="000000"/>
                      <w:szCs w:val="36"/>
                    </w:rPr>
                    <m:t>a</m:t>
                  </m:r>
                </m:e>
                <m:sub>
                  <m:r>
                    <m:rPr>
                      <m:sty m:val="bi"/>
                    </m:rPr>
                    <w:rPr>
                      <w:rFonts w:ascii="Cambria Math" w:eastAsia="MS Mincho" w:hAnsi="Cambria Math"/>
                      <w:color w:val="000000"/>
                      <w:szCs w:val="36"/>
                    </w:rPr>
                    <m:t>3</m:t>
                  </m:r>
                </m:sub>
              </m:sSub>
            </m:oMath>
            <w:r w:rsidR="005937AA" w:rsidRPr="00466787">
              <w:rPr>
                <w:sz w:val="20"/>
              </w:rPr>
              <w:t xml:space="preserve"> </w:t>
            </w:r>
          </w:p>
          <w:p w14:paraId="559C1AAA" w14:textId="5798DAD5" w:rsidR="00B879C8" w:rsidRPr="00466787" w:rsidRDefault="00B54017" w:rsidP="005937AA">
            <w:pPr>
              <w:widowControl w:val="0"/>
              <w:autoSpaceDE w:val="0"/>
              <w:autoSpaceDN w:val="0"/>
              <w:adjustRightInd w:val="0"/>
              <w:rPr>
                <w:rFonts w:ascii="Times New Roman" w:hAnsi="Times New Roman" w:cs="Times New Roman"/>
                <w:sz w:val="24"/>
                <w:szCs w:val="20"/>
              </w:rPr>
            </w:pPr>
            <m:oMath>
              <m:sSub>
                <m:sSubPr>
                  <m:ctrlPr>
                    <w:rPr>
                      <w:rFonts w:ascii="Cambria Math" w:eastAsia="MS Mincho" w:hAnsi="Cambria Math"/>
                      <w:i/>
                      <w:iCs/>
                      <w:color w:val="000000"/>
                      <w:szCs w:val="36"/>
                    </w:rPr>
                  </m:ctrlPr>
                </m:sSubPr>
                <m:e>
                  <m:r>
                    <m:rPr>
                      <m:sty m:val="bi"/>
                    </m:rPr>
                    <w:rPr>
                      <w:rFonts w:ascii="Cambria Math" w:eastAsia="MS Mincho" w:hAnsi="MS Mincho" w:hint="eastAsia"/>
                      <w:color w:val="000000"/>
                      <w:szCs w:val="36"/>
                    </w:rPr>
                    <m:t>a</m:t>
                  </m:r>
                </m:e>
                <m:sub>
                  <m:r>
                    <m:rPr>
                      <m:sty m:val="bi"/>
                    </m:rPr>
                    <w:rPr>
                      <w:rFonts w:ascii="Cambria Math" w:eastAsia="MS Mincho" w:hAnsi="Cambria Math"/>
                      <w:color w:val="000000"/>
                      <w:szCs w:val="36"/>
                    </w:rPr>
                    <m:t>4</m:t>
                  </m:r>
                </m:sub>
              </m:sSub>
            </m:oMath>
            <w:r w:rsidR="005937AA" w:rsidRPr="00466787">
              <w:rPr>
                <w:rFonts w:ascii="Times New Roman" w:hAnsi="Times New Roman" w:cs="Times New Roman"/>
                <w:sz w:val="24"/>
                <w:szCs w:val="20"/>
              </w:rPr>
              <w:t xml:space="preserve"> </w:t>
            </w:r>
          </w:p>
        </w:tc>
        <w:tc>
          <w:tcPr>
            <w:tcW w:w="2260" w:type="dxa"/>
            <w:tcBorders>
              <w:top w:val="single" w:sz="4" w:space="0" w:color="auto"/>
            </w:tcBorders>
          </w:tcPr>
          <w:p w14:paraId="60B7BE41" w14:textId="08A58150" w:rsidR="00B879C8" w:rsidRPr="005937AA" w:rsidRDefault="005937AA" w:rsidP="00B879C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5937AA">
              <w:rPr>
                <w:rFonts w:ascii="Cambria" w:eastAsia="MS Mincho" w:hAnsi="Cambria"/>
                <w:iCs/>
                <w:color w:val="000000"/>
                <w:szCs w:val="36"/>
              </w:rPr>
              <w:t>Activity Levels 1-4</w:t>
            </w:r>
          </w:p>
        </w:tc>
        <w:tc>
          <w:tcPr>
            <w:tcW w:w="3003" w:type="dxa"/>
            <w:tcBorders>
              <w:top w:val="single" w:sz="4" w:space="0" w:color="auto"/>
            </w:tcBorders>
          </w:tcPr>
          <w:p w14:paraId="009AB59F" w14:textId="1EFDF436" w:rsidR="005937AA" w:rsidRPr="005522C1" w:rsidRDefault="00B54017" w:rsidP="005937A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0"/>
              </w:rPr>
            </w:pPr>
            <m:oMath>
              <m:sSub>
                <m:sSubPr>
                  <m:ctrlPr>
                    <w:rPr>
                      <w:rFonts w:ascii="Cambria Math" w:eastAsia="MS Mincho" w:hAnsi="Cambria Math"/>
                      <w:i/>
                      <w:iCs/>
                      <w:color w:val="000000"/>
                      <w:szCs w:val="36"/>
                    </w:rPr>
                  </m:ctrlPr>
                </m:sSubPr>
                <m:e>
                  <m:r>
                    <w:rPr>
                      <w:rFonts w:ascii="Cambria Math" w:eastAsia="MS Mincho" w:hAnsi="MS Mincho" w:hint="eastAsia"/>
                      <w:color w:val="000000"/>
                      <w:szCs w:val="36"/>
                    </w:rPr>
                    <m:t>a</m:t>
                  </m:r>
                </m:e>
                <m:sub>
                  <m:r>
                    <w:rPr>
                      <w:rFonts w:ascii="Cambria Math" w:eastAsia="MS Mincho" w:hAnsi="Cambria Math"/>
                      <w:color w:val="000000"/>
                      <w:szCs w:val="36"/>
                    </w:rPr>
                    <m:t>1</m:t>
                  </m:r>
                </m:sub>
              </m:sSub>
            </m:oMath>
            <w:r w:rsidR="005937AA" w:rsidRPr="005522C1">
              <w:rPr>
                <w:rFonts w:ascii="Cambria" w:eastAsia="MS Mincho" w:hAnsi="Cambria"/>
                <w:i/>
                <w:iCs/>
                <w:color w:val="000000"/>
                <w:szCs w:val="36"/>
              </w:rPr>
              <w:t xml:space="preserve">=1 </w:t>
            </w:r>
          </w:p>
          <w:p w14:paraId="4A364338" w14:textId="4365B015" w:rsidR="005937AA" w:rsidRPr="005522C1" w:rsidRDefault="00B54017" w:rsidP="005937A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0"/>
              </w:rPr>
            </w:pPr>
            <m:oMath>
              <m:sSub>
                <m:sSubPr>
                  <m:ctrlPr>
                    <w:rPr>
                      <w:rFonts w:ascii="Cambria Math" w:eastAsia="MS Mincho" w:hAnsi="Cambria Math"/>
                      <w:i/>
                      <w:iCs/>
                      <w:color w:val="000000"/>
                      <w:szCs w:val="36"/>
                    </w:rPr>
                  </m:ctrlPr>
                </m:sSubPr>
                <m:e>
                  <m:r>
                    <w:rPr>
                      <w:rFonts w:ascii="Cambria Math" w:eastAsia="MS Mincho" w:hAnsi="MS Mincho" w:hint="eastAsia"/>
                      <w:color w:val="000000"/>
                      <w:szCs w:val="36"/>
                    </w:rPr>
                    <m:t>a</m:t>
                  </m:r>
                </m:e>
                <m:sub>
                  <m:r>
                    <w:rPr>
                      <w:rFonts w:ascii="Cambria Math" w:eastAsia="MS Mincho" w:hAnsi="Cambria Math"/>
                      <w:color w:val="000000"/>
                      <w:szCs w:val="36"/>
                    </w:rPr>
                    <m:t>2</m:t>
                  </m:r>
                </m:sub>
              </m:sSub>
            </m:oMath>
            <w:r w:rsidR="005937AA" w:rsidRPr="005522C1">
              <w:rPr>
                <w:rFonts w:ascii="Cambria" w:eastAsia="MS Mincho" w:hAnsi="Cambria"/>
                <w:i/>
                <w:iCs/>
                <w:color w:val="000000"/>
                <w:szCs w:val="36"/>
              </w:rPr>
              <w:t>=</w:t>
            </w:r>
            <w:r w:rsidR="005937AA">
              <w:rPr>
                <w:rFonts w:ascii="Cambria" w:eastAsia="MS Mincho" w:hAnsi="Cambria"/>
                <w:i/>
                <w:iCs/>
                <w:color w:val="000000"/>
                <w:szCs w:val="36"/>
              </w:rPr>
              <w:t>2</w:t>
            </w:r>
          </w:p>
          <w:p w14:paraId="1EBD8680" w14:textId="30C93B9E" w:rsidR="005937AA" w:rsidRPr="005522C1" w:rsidRDefault="00B54017" w:rsidP="005937A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0"/>
              </w:rPr>
            </w:pPr>
            <m:oMath>
              <m:sSub>
                <m:sSubPr>
                  <m:ctrlPr>
                    <w:rPr>
                      <w:rFonts w:ascii="Cambria Math" w:eastAsia="MS Mincho" w:hAnsi="Cambria Math"/>
                      <w:i/>
                      <w:iCs/>
                      <w:color w:val="000000"/>
                      <w:szCs w:val="36"/>
                    </w:rPr>
                  </m:ctrlPr>
                </m:sSubPr>
                <m:e>
                  <m:r>
                    <w:rPr>
                      <w:rFonts w:ascii="Cambria Math" w:eastAsia="MS Mincho" w:hAnsi="MS Mincho" w:hint="eastAsia"/>
                      <w:color w:val="000000"/>
                      <w:szCs w:val="36"/>
                    </w:rPr>
                    <m:t>a</m:t>
                  </m:r>
                </m:e>
                <m:sub>
                  <m:r>
                    <w:rPr>
                      <w:rFonts w:ascii="Cambria Math" w:eastAsia="MS Mincho" w:hAnsi="Cambria Math"/>
                      <w:color w:val="000000"/>
                      <w:szCs w:val="36"/>
                    </w:rPr>
                    <m:t>3</m:t>
                  </m:r>
                </m:sub>
              </m:sSub>
            </m:oMath>
            <w:r w:rsidR="005937AA" w:rsidRPr="005522C1">
              <w:rPr>
                <w:rFonts w:ascii="Cambria" w:eastAsia="MS Mincho" w:hAnsi="Cambria"/>
                <w:i/>
                <w:iCs/>
                <w:color w:val="000000"/>
                <w:szCs w:val="36"/>
              </w:rPr>
              <w:t>=6</w:t>
            </w:r>
          </w:p>
          <w:p w14:paraId="040A9CEF" w14:textId="79025C19" w:rsidR="00B879C8" w:rsidRDefault="00B54017" w:rsidP="005937A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m:oMath>
              <m:sSub>
                <m:sSubPr>
                  <m:ctrlPr>
                    <w:rPr>
                      <w:rFonts w:ascii="Cambria Math" w:eastAsia="MS Mincho" w:hAnsi="Cambria Math"/>
                      <w:i/>
                      <w:iCs/>
                      <w:color w:val="000000"/>
                      <w:szCs w:val="36"/>
                    </w:rPr>
                  </m:ctrlPr>
                </m:sSubPr>
                <m:e>
                  <m:r>
                    <w:rPr>
                      <w:rFonts w:ascii="Cambria Math" w:eastAsia="MS Mincho" w:hAnsi="MS Mincho" w:hint="eastAsia"/>
                      <w:color w:val="000000"/>
                      <w:szCs w:val="36"/>
                    </w:rPr>
                    <m:t>a</m:t>
                  </m:r>
                </m:e>
                <m:sub>
                  <m:r>
                    <w:rPr>
                      <w:rFonts w:ascii="Cambria Math" w:eastAsia="MS Mincho" w:hAnsi="Cambria Math"/>
                      <w:color w:val="000000"/>
                      <w:szCs w:val="36"/>
                    </w:rPr>
                    <m:t>4</m:t>
                  </m:r>
                </m:sub>
              </m:sSub>
            </m:oMath>
            <w:r w:rsidR="005937AA" w:rsidRPr="005522C1">
              <w:rPr>
                <w:rFonts w:ascii="Cambria" w:eastAsia="MS Mincho" w:hAnsi="Cambria"/>
                <w:i/>
                <w:iCs/>
                <w:color w:val="000000"/>
                <w:szCs w:val="36"/>
              </w:rPr>
              <w:t>=3</w:t>
            </w:r>
          </w:p>
        </w:tc>
        <w:tc>
          <w:tcPr>
            <w:tcW w:w="3526" w:type="dxa"/>
            <w:tcBorders>
              <w:top w:val="single" w:sz="4" w:space="0" w:color="auto"/>
              <w:right w:val="single" w:sz="4" w:space="0" w:color="auto"/>
            </w:tcBorders>
          </w:tcPr>
          <w:p w14:paraId="720DDBC3" w14:textId="666D9792" w:rsidR="00B879C8" w:rsidRDefault="005937AA" w:rsidP="00B879C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5937AA">
              <w:rPr>
                <w:rFonts w:ascii="Times New Roman" w:hAnsi="Times New Roman" w:cs="Times New Roman"/>
                <w:sz w:val="24"/>
                <w:szCs w:val="20"/>
              </w:rPr>
              <w:t>Activity level deals with an individual in an age class I and has that number of activity with in their class.</w:t>
            </w:r>
          </w:p>
        </w:tc>
      </w:tr>
      <w:tr w:rsidR="00466787" w14:paraId="64DD150C" w14:textId="18B4AE32" w:rsidTr="009F6C88">
        <w:trPr>
          <w:trHeight w:val="584"/>
        </w:trPr>
        <w:tc>
          <w:tcPr>
            <w:cnfStyle w:val="001000000000" w:firstRow="0" w:lastRow="0" w:firstColumn="1" w:lastColumn="0" w:oddVBand="0" w:evenVBand="0" w:oddHBand="0" w:evenHBand="0" w:firstRowFirstColumn="0" w:firstRowLastColumn="0" w:lastRowFirstColumn="0" w:lastRowLastColumn="0"/>
            <w:tcW w:w="1309" w:type="dxa"/>
            <w:tcBorders>
              <w:left w:val="single" w:sz="4" w:space="0" w:color="auto"/>
            </w:tcBorders>
          </w:tcPr>
          <w:p w14:paraId="1207EBB8" w14:textId="42ED8FF7" w:rsidR="005937AA" w:rsidRPr="00466787" w:rsidRDefault="005937AA" w:rsidP="005937AA">
            <w:pPr>
              <w:widowControl w:val="0"/>
              <w:autoSpaceDE w:val="0"/>
              <w:autoSpaceDN w:val="0"/>
              <w:adjustRightInd w:val="0"/>
              <w:rPr>
                <w:rFonts w:ascii="Times New Roman" w:hAnsi="Times New Roman" w:cs="Times New Roman"/>
                <w:sz w:val="24"/>
                <w:szCs w:val="20"/>
              </w:rPr>
            </w:pPr>
            <w:r w:rsidRPr="00466787">
              <w:rPr>
                <w:rFonts w:ascii="Cambria" w:eastAsia="MS Mincho" w:hAnsi="Cambria"/>
                <w:i/>
                <w:iCs/>
                <w:color w:val="000000"/>
                <w:szCs w:val="36"/>
              </w:rPr>
              <w:t>B</w:t>
            </w:r>
          </w:p>
        </w:tc>
        <w:tc>
          <w:tcPr>
            <w:tcW w:w="2260" w:type="dxa"/>
          </w:tcPr>
          <w:p w14:paraId="54EABD72" w14:textId="40F81555" w:rsidR="005937AA" w:rsidRDefault="005937AA" w:rsidP="00B879C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4"/>
              </w:rPr>
              <w:t>A</w:t>
            </w:r>
            <w:r w:rsidRPr="00A02AB3">
              <w:rPr>
                <w:rFonts w:ascii="Times New Roman" w:hAnsi="Times New Roman" w:cs="Times New Roman"/>
                <w:sz w:val="24"/>
                <w:szCs w:val="24"/>
              </w:rPr>
              <w:t>nnual birth rate</w:t>
            </w:r>
          </w:p>
        </w:tc>
        <w:tc>
          <w:tcPr>
            <w:tcW w:w="3003" w:type="dxa"/>
          </w:tcPr>
          <w:p w14:paraId="4C72A2D1" w14:textId="043A364D" w:rsidR="005937AA" w:rsidRDefault="005937AA" w:rsidP="00B879C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5522C1">
              <w:rPr>
                <w:rFonts w:ascii="Cambria" w:eastAsia="MS Mincho" w:hAnsi="Cambria"/>
                <w:i/>
                <w:iCs/>
                <w:color w:val="000000"/>
                <w:szCs w:val="36"/>
              </w:rPr>
              <w:t>57435/ year</w:t>
            </w:r>
          </w:p>
        </w:tc>
        <w:tc>
          <w:tcPr>
            <w:tcW w:w="3526" w:type="dxa"/>
            <w:tcBorders>
              <w:right w:val="single" w:sz="4" w:space="0" w:color="auto"/>
            </w:tcBorders>
          </w:tcPr>
          <w:p w14:paraId="668B6C6F" w14:textId="468ED4C1" w:rsidR="005937AA" w:rsidRDefault="005937AA" w:rsidP="00B879C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4"/>
              </w:rPr>
              <w:t>A</w:t>
            </w:r>
            <w:r w:rsidRPr="00A02AB3">
              <w:rPr>
                <w:rFonts w:ascii="Times New Roman" w:hAnsi="Times New Roman" w:cs="Times New Roman"/>
                <w:sz w:val="24"/>
                <w:szCs w:val="24"/>
              </w:rPr>
              <w:t>nnual birth rate</w:t>
            </w:r>
            <w:r>
              <w:rPr>
                <w:rFonts w:ascii="Times New Roman" w:hAnsi="Times New Roman" w:cs="Times New Roman"/>
                <w:sz w:val="24"/>
                <w:szCs w:val="24"/>
              </w:rPr>
              <w:t xml:space="preserve"> was assumed constant</w:t>
            </w:r>
          </w:p>
        </w:tc>
      </w:tr>
      <w:tr w:rsidR="00466787" w14:paraId="28C37EFE" w14:textId="0DCBC7FA" w:rsidTr="009F6C88">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309" w:type="dxa"/>
            <w:tcBorders>
              <w:left w:val="single" w:sz="4" w:space="0" w:color="auto"/>
            </w:tcBorders>
          </w:tcPr>
          <w:p w14:paraId="107D677F" w14:textId="116CCD8D" w:rsidR="005937AA" w:rsidRPr="00466787" w:rsidRDefault="00033708" w:rsidP="00033708">
            <w:pPr>
              <w:widowControl w:val="0"/>
              <w:autoSpaceDE w:val="0"/>
              <w:autoSpaceDN w:val="0"/>
              <w:adjustRightInd w:val="0"/>
              <w:rPr>
                <w:rFonts w:ascii="Times New Roman" w:hAnsi="Times New Roman" w:cs="Times New Roman"/>
                <w:sz w:val="24"/>
                <w:szCs w:val="20"/>
              </w:rPr>
            </w:pPr>
            <w:r w:rsidRPr="00466787">
              <w:rPr>
                <w:rFonts w:ascii="Cambria Math" w:eastAsia="MS Mincho" w:hAnsi="MS Mincho" w:hint="eastAsia"/>
                <w:i/>
                <w:iCs/>
                <w:color w:val="000000"/>
                <w:szCs w:val="36"/>
              </w:rPr>
              <w:t>𝛿</w:t>
            </w:r>
          </w:p>
        </w:tc>
        <w:tc>
          <w:tcPr>
            <w:tcW w:w="2260" w:type="dxa"/>
          </w:tcPr>
          <w:p w14:paraId="35F82976" w14:textId="409CB27B" w:rsidR="005937AA" w:rsidRDefault="00033708" w:rsidP="00B879C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Magnitude o</w:t>
            </w:r>
            <w:r w:rsidRPr="00033708">
              <w:rPr>
                <w:rFonts w:ascii="Times New Roman" w:hAnsi="Times New Roman" w:cs="Times New Roman"/>
                <w:sz w:val="24"/>
                <w:szCs w:val="20"/>
              </w:rPr>
              <w:t>f Seasonal Variation</w:t>
            </w:r>
          </w:p>
        </w:tc>
        <w:tc>
          <w:tcPr>
            <w:tcW w:w="3003" w:type="dxa"/>
          </w:tcPr>
          <w:p w14:paraId="0C5B61CC" w14:textId="70D21C25" w:rsidR="005937AA" w:rsidRDefault="00033708" w:rsidP="00B879C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5522C1">
              <w:rPr>
                <w:rFonts w:ascii="Cambria" w:eastAsia="MS Mincho" w:hAnsi="Cambria"/>
                <w:i/>
                <w:iCs/>
                <w:color w:val="000000"/>
                <w:szCs w:val="36"/>
              </w:rPr>
              <w:t xml:space="preserve"> 0.2</w:t>
            </w:r>
          </w:p>
        </w:tc>
        <w:tc>
          <w:tcPr>
            <w:tcW w:w="3526" w:type="dxa"/>
            <w:tcBorders>
              <w:right w:val="single" w:sz="4" w:space="0" w:color="auto"/>
            </w:tcBorders>
          </w:tcPr>
          <w:p w14:paraId="5DC379A4" w14:textId="3520FE1C" w:rsidR="005937AA" w:rsidRDefault="00033708" w:rsidP="00B879C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033708">
              <w:rPr>
                <w:rFonts w:ascii="Times New Roman" w:hAnsi="Times New Roman" w:cs="Times New Roman"/>
                <w:sz w:val="24"/>
                <w:szCs w:val="20"/>
              </w:rPr>
              <w:t>The magnitude of seasonal variation deals with what season or time of the year more people are affected than other times of the year and you will notice that we use this variable in the seasonality function.</w:t>
            </w:r>
          </w:p>
        </w:tc>
      </w:tr>
      <w:tr w:rsidR="00466787" w14:paraId="0116C352" w14:textId="2F1E6EC8" w:rsidTr="009F6C88">
        <w:trPr>
          <w:trHeight w:val="1430"/>
        </w:trPr>
        <w:tc>
          <w:tcPr>
            <w:cnfStyle w:val="001000000000" w:firstRow="0" w:lastRow="0" w:firstColumn="1" w:lastColumn="0" w:oddVBand="0" w:evenVBand="0" w:oddHBand="0" w:evenHBand="0" w:firstRowFirstColumn="0" w:firstRowLastColumn="0" w:lastRowFirstColumn="0" w:lastRowLastColumn="0"/>
            <w:tcW w:w="1309" w:type="dxa"/>
            <w:tcBorders>
              <w:left w:val="single" w:sz="4" w:space="0" w:color="auto"/>
            </w:tcBorders>
          </w:tcPr>
          <w:p w14:paraId="6EEB8C5E" w14:textId="03708BE8" w:rsidR="005937AA" w:rsidRPr="00466787" w:rsidRDefault="005E527A" w:rsidP="00B879C8">
            <w:pPr>
              <w:widowControl w:val="0"/>
              <w:autoSpaceDE w:val="0"/>
              <w:autoSpaceDN w:val="0"/>
              <w:adjustRightInd w:val="0"/>
              <w:rPr>
                <w:rFonts w:ascii="Times New Roman" w:hAnsi="Times New Roman" w:cs="Times New Roman"/>
                <w:sz w:val="24"/>
                <w:szCs w:val="20"/>
              </w:rPr>
            </w:pPr>
            <w:r w:rsidRPr="00466787">
              <w:rPr>
                <w:rFonts w:ascii="Cambria Math" w:eastAsia="Cambria Math" w:hAnsi="Cambria Math" w:cs="Cambria Math"/>
                <w:i/>
                <w:iCs/>
                <w:color w:val="000000"/>
                <w:sz w:val="24"/>
                <w:szCs w:val="24"/>
              </w:rPr>
              <w:t>𝜖</w:t>
            </w:r>
          </w:p>
        </w:tc>
        <w:tc>
          <w:tcPr>
            <w:tcW w:w="2260" w:type="dxa"/>
          </w:tcPr>
          <w:p w14:paraId="5D74F7E5" w14:textId="3CEEF510" w:rsidR="005937AA" w:rsidRDefault="005E527A" w:rsidP="00B879C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5E527A">
              <w:rPr>
                <w:rFonts w:ascii="Times New Roman" w:hAnsi="Times New Roman" w:cs="Times New Roman"/>
                <w:sz w:val="24"/>
                <w:szCs w:val="20"/>
              </w:rPr>
              <w:t>Factor Reducing Inter-Class Activity</w:t>
            </w:r>
          </w:p>
        </w:tc>
        <w:tc>
          <w:tcPr>
            <w:tcW w:w="3003" w:type="dxa"/>
          </w:tcPr>
          <w:p w14:paraId="6B56EEDF" w14:textId="363C2BD3" w:rsidR="005937AA" w:rsidRDefault="005E527A" w:rsidP="00B879C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0.4</w:t>
            </w:r>
          </w:p>
        </w:tc>
        <w:tc>
          <w:tcPr>
            <w:tcW w:w="3526" w:type="dxa"/>
            <w:tcBorders>
              <w:right w:val="single" w:sz="4" w:space="0" w:color="auto"/>
            </w:tcBorders>
          </w:tcPr>
          <w:p w14:paraId="3D8CBF34" w14:textId="0C13CBA0" w:rsidR="005937AA" w:rsidRDefault="005E527A" w:rsidP="00391C45">
            <w:pPr>
              <w:widowControl w:val="0"/>
              <w:autoSpaceDE w:val="0"/>
              <w:autoSpaceDN w:val="0"/>
              <w:adjustRightInd w:val="0"/>
              <w:ind w:right="-28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4"/>
              </w:rPr>
              <w:t>F</w:t>
            </w:r>
            <w:r w:rsidRPr="00A02AB3">
              <w:rPr>
                <w:rFonts w:ascii="Times New Roman" w:hAnsi="Times New Roman" w:cs="Times New Roman"/>
                <w:sz w:val="24"/>
                <w:szCs w:val="24"/>
              </w:rPr>
              <w:t xml:space="preserve">or within class contacts, but between-class contacts are assumed to be zero. Which is why </w:t>
            </w:r>
            <w:r w:rsidRPr="00A02AB3">
              <w:rPr>
                <w:rFonts w:ascii="Cambria Math" w:eastAsia="Cambria Math" w:hAnsi="Cambria Math" w:cs="Cambria Math"/>
                <w:i/>
                <w:iCs/>
                <w:color w:val="000000"/>
                <w:sz w:val="24"/>
                <w:szCs w:val="24"/>
              </w:rPr>
              <w:t>𝜖</w:t>
            </w:r>
            <w:r w:rsidRPr="00A02AB3">
              <w:rPr>
                <w:rFonts w:ascii="Times New Roman" w:hAnsi="Times New Roman" w:cs="Times New Roman"/>
                <w:sz w:val="24"/>
                <w:szCs w:val="24"/>
              </w:rPr>
              <w:t xml:space="preserve"> &lt; 1 to weight between- class contact.</w:t>
            </w:r>
          </w:p>
        </w:tc>
      </w:tr>
      <w:tr w:rsidR="00466787" w14:paraId="50076D95" w14:textId="5B9011D8" w:rsidTr="009F6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tcBorders>
              <w:left w:val="single" w:sz="4" w:space="0" w:color="auto"/>
            </w:tcBorders>
          </w:tcPr>
          <w:p w14:paraId="614FE040" w14:textId="7C494DD0" w:rsidR="005937AA" w:rsidRPr="00466787" w:rsidRDefault="005E527A" w:rsidP="00B879C8">
            <w:pPr>
              <w:widowControl w:val="0"/>
              <w:autoSpaceDE w:val="0"/>
              <w:autoSpaceDN w:val="0"/>
              <w:adjustRightInd w:val="0"/>
              <w:rPr>
                <w:rFonts w:ascii="Times New Roman" w:hAnsi="Times New Roman" w:cs="Times New Roman"/>
                <w:sz w:val="24"/>
                <w:szCs w:val="20"/>
              </w:rPr>
            </w:pPr>
            <w:r w:rsidRPr="00466787">
              <w:rPr>
                <w:rFonts w:ascii="Cambria Math" w:eastAsia="Cambria Math" w:hAnsi="Cambria Math" w:cs="Cambria Math"/>
                <w:i/>
                <w:iCs/>
                <w:color w:val="000000"/>
                <w:sz w:val="24"/>
                <w:szCs w:val="24"/>
              </w:rPr>
              <w:t>𝛽</w:t>
            </w:r>
          </w:p>
        </w:tc>
        <w:tc>
          <w:tcPr>
            <w:tcW w:w="2260" w:type="dxa"/>
          </w:tcPr>
          <w:p w14:paraId="505AF1AF" w14:textId="3EE88F5F" w:rsidR="005937AA" w:rsidRDefault="005E527A" w:rsidP="00B879C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Disease Tr</w:t>
            </w:r>
            <w:r w:rsidRPr="005E527A">
              <w:rPr>
                <w:rFonts w:ascii="Times New Roman" w:hAnsi="Times New Roman" w:cs="Times New Roman"/>
                <w:sz w:val="24"/>
                <w:szCs w:val="20"/>
              </w:rPr>
              <w:t>ansmission coefficient</w:t>
            </w:r>
          </w:p>
        </w:tc>
        <w:tc>
          <w:tcPr>
            <w:tcW w:w="3003" w:type="dxa"/>
          </w:tcPr>
          <w:p w14:paraId="4BF6A43C" w14:textId="6808BCBA" w:rsidR="005937AA" w:rsidRDefault="005E527A" w:rsidP="00B879C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5522C1">
              <w:rPr>
                <w:rFonts w:ascii="Cambria" w:eastAsia="MS Mincho" w:hAnsi="Cambria"/>
                <w:i/>
                <w:iCs/>
                <w:color w:val="000000"/>
                <w:szCs w:val="36"/>
              </w:rPr>
              <w:t xml:space="preserve">2.005 x </w:t>
            </w:r>
            <m:oMath>
              <m:sSup>
                <m:sSupPr>
                  <m:ctrlPr>
                    <w:rPr>
                      <w:rFonts w:ascii="Cambria Math" w:eastAsia="MS Mincho" w:hAnsi="Cambria Math"/>
                      <w:i/>
                      <w:iCs/>
                      <w:color w:val="000000"/>
                      <w:szCs w:val="36"/>
                    </w:rPr>
                  </m:ctrlPr>
                </m:sSupPr>
                <m:e>
                  <m:r>
                    <w:rPr>
                      <w:rFonts w:ascii="Cambria Math" w:eastAsia="MS Mincho" w:hAnsi="Cambria Math"/>
                      <w:color w:val="000000"/>
                      <w:szCs w:val="36"/>
                    </w:rPr>
                    <m:t>10</m:t>
                  </m:r>
                </m:e>
                <m:sup>
                  <m:r>
                    <w:rPr>
                      <w:rFonts w:ascii="Cambria Math" w:eastAsia="MS Mincho" w:hAnsi="Cambria Math"/>
                      <w:color w:val="000000"/>
                      <w:szCs w:val="36"/>
                    </w:rPr>
                    <m:t>-4</m:t>
                  </m:r>
                </m:sup>
              </m:sSup>
            </m:oMath>
          </w:p>
        </w:tc>
        <w:tc>
          <w:tcPr>
            <w:tcW w:w="3526" w:type="dxa"/>
            <w:tcBorders>
              <w:right w:val="single" w:sz="4" w:space="0" w:color="auto"/>
            </w:tcBorders>
          </w:tcPr>
          <w:p w14:paraId="41097126" w14:textId="796F2B0D" w:rsidR="005937AA" w:rsidRDefault="005E527A" w:rsidP="00B879C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4"/>
              </w:rPr>
              <w:t>T</w:t>
            </w:r>
            <w:r w:rsidRPr="00A02AB3">
              <w:rPr>
                <w:rFonts w:ascii="Times New Roman" w:hAnsi="Times New Roman" w:cs="Times New Roman"/>
                <w:sz w:val="24"/>
                <w:szCs w:val="24"/>
              </w:rPr>
              <w:t>he number of new infected formed per infectious contact with a single age class</w:t>
            </w:r>
          </w:p>
        </w:tc>
      </w:tr>
      <w:tr w:rsidR="005E527A" w14:paraId="2CE7A35E" w14:textId="224684F1" w:rsidTr="009F6C88">
        <w:tc>
          <w:tcPr>
            <w:cnfStyle w:val="001000000000" w:firstRow="0" w:lastRow="0" w:firstColumn="1" w:lastColumn="0" w:oddVBand="0" w:evenVBand="0" w:oddHBand="0" w:evenHBand="0" w:firstRowFirstColumn="0" w:firstRowLastColumn="0" w:lastRowFirstColumn="0" w:lastRowLastColumn="0"/>
            <w:tcW w:w="1309" w:type="dxa"/>
            <w:tcBorders>
              <w:left w:val="single" w:sz="4" w:space="0" w:color="auto"/>
            </w:tcBorders>
          </w:tcPr>
          <w:p w14:paraId="4803DA86" w14:textId="69E57A6D" w:rsidR="005937AA" w:rsidRPr="00466787" w:rsidRDefault="005E527A" w:rsidP="005E527A">
            <w:pPr>
              <w:pStyle w:val="NormalWeb"/>
              <w:spacing w:before="0" w:beforeAutospacing="0" w:after="0" w:afterAutospacing="0"/>
              <w:rPr>
                <w:szCs w:val="20"/>
              </w:rPr>
            </w:pPr>
            <w:r w:rsidRPr="00466787">
              <w:rPr>
                <w:rFonts w:ascii="Cambria" w:eastAsia="MS Mincho" w:hAnsi="Cambria"/>
                <w:i/>
                <w:iCs/>
                <w:color w:val="000000"/>
                <w:szCs w:val="36"/>
              </w:rPr>
              <w:t>N</w:t>
            </w:r>
          </w:p>
        </w:tc>
        <w:tc>
          <w:tcPr>
            <w:tcW w:w="2260" w:type="dxa"/>
          </w:tcPr>
          <w:p w14:paraId="56E32803" w14:textId="4807E5A4" w:rsidR="005937AA" w:rsidRDefault="005E527A" w:rsidP="00B879C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Size of Class</w:t>
            </w:r>
          </w:p>
        </w:tc>
        <w:tc>
          <w:tcPr>
            <w:tcW w:w="3003" w:type="dxa"/>
          </w:tcPr>
          <w:p w14:paraId="23969D50" w14:textId="641DC740" w:rsidR="005E527A" w:rsidRPr="005522C1" w:rsidRDefault="005E527A" w:rsidP="005E527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0"/>
              </w:rPr>
            </w:pPr>
            <w:r w:rsidRPr="005522C1">
              <w:rPr>
                <w:rFonts w:ascii="Cambria" w:eastAsia="MS Mincho" w:hAnsi="Cambria"/>
                <w:i/>
                <w:iCs/>
                <w:color w:val="000000"/>
                <w:szCs w:val="36"/>
              </w:rPr>
              <w:t>class width * B</w:t>
            </w:r>
          </w:p>
          <w:p w14:paraId="6382D30E" w14:textId="6571BD23" w:rsidR="005937AA" w:rsidRDefault="005E527A" w:rsidP="00B879C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(vary between class width)</w:t>
            </w:r>
          </w:p>
        </w:tc>
        <w:tc>
          <w:tcPr>
            <w:tcW w:w="3526" w:type="dxa"/>
            <w:tcBorders>
              <w:right w:val="single" w:sz="4" w:space="0" w:color="auto"/>
            </w:tcBorders>
          </w:tcPr>
          <w:p w14:paraId="0666C5A1" w14:textId="36A55843" w:rsidR="005937AA" w:rsidRDefault="005E527A" w:rsidP="00B879C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4"/>
              </w:rPr>
              <w:t>T</w:t>
            </w:r>
            <w:r w:rsidRPr="00A02AB3">
              <w:rPr>
                <w:rFonts w:ascii="Times New Roman" w:hAnsi="Times New Roman" w:cs="Times New Roman"/>
                <w:sz w:val="24"/>
                <w:szCs w:val="24"/>
              </w:rPr>
              <w:t>he size of each age class</w:t>
            </w:r>
          </w:p>
        </w:tc>
      </w:tr>
      <w:tr w:rsidR="00466787" w14:paraId="27A154AE" w14:textId="2FB86E2E" w:rsidTr="009F6C88">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309" w:type="dxa"/>
            <w:tcBorders>
              <w:left w:val="single" w:sz="4" w:space="0" w:color="auto"/>
            </w:tcBorders>
          </w:tcPr>
          <w:p w14:paraId="4D731A79" w14:textId="2AFE2772" w:rsidR="005937AA" w:rsidRPr="00466787" w:rsidRDefault="005E527A" w:rsidP="00B879C8">
            <w:pPr>
              <w:widowControl w:val="0"/>
              <w:autoSpaceDE w:val="0"/>
              <w:autoSpaceDN w:val="0"/>
              <w:adjustRightInd w:val="0"/>
              <w:rPr>
                <w:rFonts w:ascii="Times New Roman" w:hAnsi="Times New Roman" w:cs="Times New Roman"/>
                <w:sz w:val="24"/>
                <w:szCs w:val="20"/>
              </w:rPr>
            </w:pPr>
            <w:r w:rsidRPr="00466787">
              <w:rPr>
                <w:rFonts w:ascii="Cambria Math" w:eastAsia="Cambria Math" w:hAnsi="Cambria Math" w:cs="Cambria Math"/>
                <w:i/>
                <w:iCs/>
                <w:color w:val="000000"/>
                <w:sz w:val="24"/>
                <w:szCs w:val="24"/>
              </w:rPr>
              <w:t>𝜇</w:t>
            </w:r>
          </w:p>
        </w:tc>
        <w:tc>
          <w:tcPr>
            <w:tcW w:w="2260" w:type="dxa"/>
          </w:tcPr>
          <w:p w14:paraId="53CB7F2E" w14:textId="7E7F04A1" w:rsidR="005937AA" w:rsidRDefault="005E527A" w:rsidP="00B879C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4"/>
              </w:rPr>
              <w:t>T</w:t>
            </w:r>
            <w:r w:rsidRPr="00A02AB3">
              <w:rPr>
                <w:rFonts w:ascii="Times New Roman" w:hAnsi="Times New Roman" w:cs="Times New Roman"/>
                <w:sz w:val="24"/>
                <w:szCs w:val="24"/>
              </w:rPr>
              <w:t>ransition rate</w:t>
            </w:r>
          </w:p>
        </w:tc>
        <w:tc>
          <w:tcPr>
            <w:tcW w:w="3003" w:type="dxa"/>
          </w:tcPr>
          <w:p w14:paraId="40DADEC7" w14:textId="331D6AB0" w:rsidR="005937AA" w:rsidRDefault="005E527A" w:rsidP="00B879C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A02AB3">
              <w:rPr>
                <w:rFonts w:ascii="Times New Roman" w:hAnsi="Times New Roman" w:cs="Times New Roman"/>
                <w:sz w:val="24"/>
                <w:szCs w:val="24"/>
              </w:rPr>
              <w:t>(class width)</w:t>
            </w:r>
            <w:r w:rsidRPr="00A02AB3">
              <w:rPr>
                <w:rFonts w:ascii="Times New Roman" w:hAnsi="Times New Roman" w:cs="Times New Roman"/>
                <w:sz w:val="24"/>
                <w:szCs w:val="24"/>
                <w:vertAlign w:val="superscript"/>
              </w:rPr>
              <w:t>-1</w:t>
            </w:r>
          </w:p>
        </w:tc>
        <w:tc>
          <w:tcPr>
            <w:tcW w:w="3526" w:type="dxa"/>
            <w:tcBorders>
              <w:right w:val="single" w:sz="4" w:space="0" w:color="auto"/>
            </w:tcBorders>
          </w:tcPr>
          <w:p w14:paraId="5167B97F" w14:textId="1896FBA7" w:rsidR="005937AA" w:rsidRPr="005E527A" w:rsidRDefault="005E527A" w:rsidP="00B879C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0"/>
              </w:rPr>
            </w:pPr>
            <w:r w:rsidRPr="00A02AB3">
              <w:rPr>
                <w:rFonts w:ascii="Times New Roman" w:hAnsi="Times New Roman" w:cs="Times New Roman"/>
                <w:sz w:val="24"/>
                <w:szCs w:val="24"/>
              </w:rPr>
              <w:t xml:space="preserve">the transition rate to the next </w:t>
            </w:r>
            <w:r>
              <w:rPr>
                <w:rFonts w:ascii="Times New Roman" w:hAnsi="Times New Roman" w:cs="Times New Roman"/>
                <w:sz w:val="24"/>
                <w:szCs w:val="24"/>
              </w:rPr>
              <w:t xml:space="preserve">age </w:t>
            </w:r>
            <w:r w:rsidRPr="00A02AB3">
              <w:rPr>
                <w:rFonts w:ascii="Times New Roman" w:hAnsi="Times New Roman" w:cs="Times New Roman"/>
                <w:sz w:val="24"/>
                <w:szCs w:val="24"/>
              </w:rPr>
              <w:t>class</w:t>
            </w:r>
          </w:p>
        </w:tc>
      </w:tr>
      <w:tr w:rsidR="005E527A" w14:paraId="6E543B83" w14:textId="77777777" w:rsidTr="009F6C88">
        <w:tc>
          <w:tcPr>
            <w:cnfStyle w:val="001000000000" w:firstRow="0" w:lastRow="0" w:firstColumn="1" w:lastColumn="0" w:oddVBand="0" w:evenVBand="0" w:oddHBand="0" w:evenHBand="0" w:firstRowFirstColumn="0" w:firstRowLastColumn="0" w:lastRowFirstColumn="0" w:lastRowLastColumn="0"/>
            <w:tcW w:w="1309" w:type="dxa"/>
            <w:tcBorders>
              <w:left w:val="single" w:sz="4" w:space="0" w:color="auto"/>
            </w:tcBorders>
          </w:tcPr>
          <w:p w14:paraId="6F971C4C" w14:textId="6D161B82" w:rsidR="005E527A" w:rsidRPr="00466787" w:rsidRDefault="00466787" w:rsidP="00B879C8">
            <w:pPr>
              <w:widowControl w:val="0"/>
              <w:autoSpaceDE w:val="0"/>
              <w:autoSpaceDN w:val="0"/>
              <w:adjustRightInd w:val="0"/>
              <w:rPr>
                <w:rFonts w:ascii="Times New Roman" w:hAnsi="Times New Roman" w:cs="Times New Roman"/>
                <w:sz w:val="24"/>
                <w:szCs w:val="20"/>
              </w:rPr>
            </w:pPr>
            <m:oMath>
              <m:r>
                <m:rPr>
                  <m:sty m:val="bi"/>
                </m:rPr>
                <w:rPr>
                  <w:rFonts w:ascii="Cambria Math" w:eastAsia="MS Mincho" w:hAnsi="Cambria Math" w:cs="Times New Roman"/>
                  <w:color w:val="000000"/>
                  <w:sz w:val="24"/>
                  <w:szCs w:val="24"/>
                </w:rPr>
                <m:t>γ</m:t>
              </m:r>
            </m:oMath>
            <w:r w:rsidR="005E527A" w:rsidRPr="00466787">
              <w:rPr>
                <w:rFonts w:ascii="Times New Roman" w:hAnsi="Times New Roman" w:cs="Times New Roman"/>
                <w:sz w:val="24"/>
                <w:szCs w:val="20"/>
              </w:rPr>
              <w:t xml:space="preserve"> </w:t>
            </w:r>
          </w:p>
        </w:tc>
        <w:tc>
          <w:tcPr>
            <w:tcW w:w="2260" w:type="dxa"/>
          </w:tcPr>
          <w:p w14:paraId="1325712B" w14:textId="1EB92CBA" w:rsidR="005E527A" w:rsidRDefault="005E527A" w:rsidP="00B879C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1/Mean time infectious</w:t>
            </w:r>
          </w:p>
        </w:tc>
        <w:tc>
          <w:tcPr>
            <w:tcW w:w="3003" w:type="dxa"/>
          </w:tcPr>
          <w:p w14:paraId="1E734548" w14:textId="17CB4074" w:rsidR="005E527A" w:rsidRDefault="00B54017" w:rsidP="00B879C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m:oMath>
              <m:f>
                <m:fPr>
                  <m:ctrlPr>
                    <w:rPr>
                      <w:rFonts w:ascii="Cambria Math" w:eastAsia="MS Mincho" w:hAnsi="Cambria Math"/>
                      <w:i/>
                      <w:iCs/>
                      <w:color w:val="000000"/>
                      <w:sz w:val="28"/>
                      <w:szCs w:val="48"/>
                    </w:rPr>
                  </m:ctrlPr>
                </m:fPr>
                <m:num>
                  <m:r>
                    <w:rPr>
                      <w:rFonts w:ascii="Cambria Math" w:eastAsia="MS Mincho" w:hAnsi="Cambria Math"/>
                      <w:color w:val="000000"/>
                      <w:sz w:val="28"/>
                      <w:szCs w:val="48"/>
                    </w:rPr>
                    <m:t>1</m:t>
                  </m:r>
                </m:num>
                <m:den>
                  <m:r>
                    <w:rPr>
                      <w:rFonts w:ascii="Cambria Math" w:eastAsia="MS Mincho" w:hAnsi="Cambria Math"/>
                      <w:color w:val="000000"/>
                      <w:sz w:val="28"/>
                      <w:szCs w:val="48"/>
                    </w:rPr>
                    <m:t>52</m:t>
                  </m:r>
                </m:den>
              </m:f>
            </m:oMath>
            <w:r w:rsidR="005E527A">
              <w:rPr>
                <w:rFonts w:ascii="Times New Roman" w:hAnsi="Times New Roman" w:cs="Times New Roman"/>
                <w:sz w:val="24"/>
                <w:szCs w:val="20"/>
              </w:rPr>
              <w:t xml:space="preserve"> </w:t>
            </w:r>
          </w:p>
        </w:tc>
        <w:tc>
          <w:tcPr>
            <w:tcW w:w="3526" w:type="dxa"/>
            <w:tcBorders>
              <w:right w:val="single" w:sz="4" w:space="0" w:color="auto"/>
            </w:tcBorders>
          </w:tcPr>
          <w:p w14:paraId="473599A5" w14:textId="26BC3E92" w:rsidR="005E527A" w:rsidRDefault="005E527A" w:rsidP="005E527A">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4"/>
              </w:rPr>
              <w:t>The</w:t>
            </w:r>
            <w:r w:rsidRPr="00A02AB3">
              <w:rPr>
                <w:rFonts w:ascii="Times New Roman" w:hAnsi="Times New Roman" w:cs="Times New Roman"/>
                <w:sz w:val="24"/>
                <w:szCs w:val="24"/>
              </w:rPr>
              <w:t xml:space="preserve"> mean time infectious in a year so 52 weeks</w:t>
            </w:r>
          </w:p>
        </w:tc>
      </w:tr>
      <w:tr w:rsidR="005E527A" w14:paraId="72BDFCD9" w14:textId="77777777" w:rsidTr="009F6C88">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309" w:type="dxa"/>
            <w:tcBorders>
              <w:left w:val="single" w:sz="4" w:space="0" w:color="auto"/>
              <w:bottom w:val="single" w:sz="4" w:space="0" w:color="auto"/>
            </w:tcBorders>
          </w:tcPr>
          <w:p w14:paraId="0305ECDA" w14:textId="0B4EE1AC" w:rsidR="005E527A" w:rsidRPr="00466787" w:rsidRDefault="00466787" w:rsidP="00B879C8">
            <w:pPr>
              <w:widowControl w:val="0"/>
              <w:autoSpaceDE w:val="0"/>
              <w:autoSpaceDN w:val="0"/>
              <w:adjustRightInd w:val="0"/>
              <w:rPr>
                <w:rFonts w:ascii="Times New Roman" w:hAnsi="Times New Roman" w:cs="Times New Roman"/>
                <w:sz w:val="24"/>
                <w:szCs w:val="20"/>
              </w:rPr>
            </w:pPr>
            <m:oMath>
              <m:r>
                <m:rPr>
                  <m:sty m:val="bi"/>
                </m:rPr>
                <w:rPr>
                  <w:rFonts w:ascii="Cambria Math" w:eastAsia="MS Mincho" w:hAnsi="MS Mincho" w:hint="eastAsia"/>
                  <w:color w:val="000000"/>
                  <w:szCs w:val="36"/>
                </w:rPr>
                <m:t>ω</m:t>
              </m:r>
              <m:r>
                <m:rPr>
                  <m:sty m:val="bi"/>
                </m:rPr>
                <w:rPr>
                  <w:rFonts w:ascii="Cambria Math" w:eastAsia="MS Mincho" w:hAnsi="Cambria Math"/>
                  <w:color w:val="000000"/>
                  <w:szCs w:val="36"/>
                </w:rPr>
                <m:t>(</m:t>
              </m:r>
              <m:r>
                <m:rPr>
                  <m:sty m:val="bi"/>
                </m:rPr>
                <w:rPr>
                  <w:rFonts w:ascii="Cambria Math" w:eastAsia="MS Mincho" w:hAnsi="MS Mincho" w:hint="eastAsia"/>
                  <w:color w:val="000000"/>
                  <w:szCs w:val="36"/>
                </w:rPr>
                <m:t>t</m:t>
              </m:r>
              <m:r>
                <m:rPr>
                  <m:sty m:val="bi"/>
                </m:rPr>
                <w:rPr>
                  <w:rFonts w:ascii="Cambria Math" w:eastAsia="MS Mincho" w:hAnsi="Cambria Math"/>
                  <w:color w:val="000000"/>
                  <w:szCs w:val="36"/>
                </w:rPr>
                <m:t>)</m:t>
              </m:r>
            </m:oMath>
            <w:r w:rsidR="005E527A" w:rsidRPr="00466787">
              <w:rPr>
                <w:rFonts w:ascii="Times New Roman" w:hAnsi="Times New Roman" w:cs="Times New Roman"/>
                <w:sz w:val="24"/>
                <w:szCs w:val="20"/>
              </w:rPr>
              <w:t xml:space="preserve"> </w:t>
            </w:r>
          </w:p>
        </w:tc>
        <w:tc>
          <w:tcPr>
            <w:tcW w:w="2260" w:type="dxa"/>
            <w:tcBorders>
              <w:bottom w:val="single" w:sz="4" w:space="0" w:color="auto"/>
            </w:tcBorders>
          </w:tcPr>
          <w:p w14:paraId="155C0A44" w14:textId="698E141C" w:rsidR="005E527A" w:rsidRDefault="005E527A" w:rsidP="00B879C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A02AB3">
              <w:rPr>
                <w:rFonts w:ascii="Times New Roman" w:hAnsi="Times New Roman" w:cs="Times New Roman"/>
                <w:sz w:val="24"/>
                <w:szCs w:val="24"/>
              </w:rPr>
              <w:t>seasonality function</w:t>
            </w:r>
          </w:p>
        </w:tc>
        <w:tc>
          <w:tcPr>
            <w:tcW w:w="3003" w:type="dxa"/>
            <w:tcBorders>
              <w:bottom w:val="single" w:sz="4" w:space="0" w:color="auto"/>
            </w:tcBorders>
          </w:tcPr>
          <w:p w14:paraId="38BE0174" w14:textId="66A59541" w:rsidR="005E527A" w:rsidRDefault="005E527A" w:rsidP="005E527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mbria" w:eastAsia="MS Mincho" w:hAnsi="Cambria"/>
                <w:i/>
                <w:iCs/>
                <w:color w:val="000000"/>
                <w:szCs w:val="36"/>
              </w:rPr>
            </w:pPr>
            <w:r w:rsidRPr="005522C1">
              <w:rPr>
                <w:rFonts w:ascii="Cambria" w:eastAsia="MS Mincho" w:hAnsi="Cambria"/>
                <w:i/>
                <w:iCs/>
                <w:color w:val="000000"/>
                <w:szCs w:val="36"/>
              </w:rPr>
              <w:t> </w:t>
            </w:r>
            <m:oMath>
              <m:d>
                <m:dPr>
                  <m:begChr m:val="{"/>
                  <m:endChr m:val=""/>
                  <m:ctrlPr>
                    <w:rPr>
                      <w:rFonts w:ascii="Cambria Math" w:eastAsia="MS Mincho" w:hAnsi="Cambria Math"/>
                      <w:i/>
                      <w:iCs/>
                      <w:color w:val="000000"/>
                      <w:szCs w:val="36"/>
                    </w:rPr>
                  </m:ctrlPr>
                </m:dPr>
                <m:e>
                  <m:eqArr>
                    <m:eqArrPr>
                      <m:ctrlPr>
                        <w:rPr>
                          <w:rFonts w:ascii="Cambria Math" w:eastAsia="MS Mincho" w:hAnsi="Cambria Math"/>
                          <w:i/>
                          <w:iCs/>
                          <w:color w:val="000000"/>
                          <w:szCs w:val="36"/>
                        </w:rPr>
                      </m:ctrlPr>
                    </m:eqArrPr>
                    <m:e>
                      <m:r>
                        <w:rPr>
                          <w:rFonts w:ascii="Cambria Math" w:eastAsia="MS Mincho" w:hAnsi="MS Mincho" w:hint="eastAsia"/>
                          <w:color w:val="000000"/>
                          <w:szCs w:val="36"/>
                        </w:rPr>
                        <m:t>κ</m:t>
                      </m:r>
                      <m:d>
                        <m:dPr>
                          <m:ctrlPr>
                            <w:rPr>
                              <w:rFonts w:ascii="Cambria Math" w:eastAsia="MS Mincho" w:hAnsi="Cambria Math"/>
                              <w:i/>
                              <w:iCs/>
                              <w:color w:val="000000"/>
                              <w:szCs w:val="36"/>
                            </w:rPr>
                          </m:ctrlPr>
                        </m:dPr>
                        <m:e>
                          <m:r>
                            <w:rPr>
                              <w:rFonts w:ascii="Cambria Math" w:eastAsia="MS Mincho" w:hAnsi="Cambria Math"/>
                              <w:color w:val="000000"/>
                              <w:szCs w:val="36"/>
                            </w:rPr>
                            <m:t>1+ </m:t>
                          </m:r>
                          <m:r>
                            <w:rPr>
                              <w:rFonts w:ascii="Cambria Math" w:eastAsia="MS Mincho" w:hAnsi="MS Mincho" w:hint="eastAsia"/>
                              <w:color w:val="000000"/>
                              <w:szCs w:val="36"/>
                            </w:rPr>
                            <m:t>δ</m:t>
                          </m:r>
                        </m:e>
                      </m:d>
                      <m:r>
                        <w:rPr>
                          <w:rFonts w:ascii="Cambria Math" w:eastAsia="MS Mincho" w:hAnsi="Cambria Math"/>
                          <w:color w:val="000000"/>
                          <w:szCs w:val="36"/>
                        </w:rPr>
                        <m:t> </m:t>
                      </m:r>
                      <m:r>
                        <w:rPr>
                          <w:rFonts w:ascii="Cambria Math" w:eastAsia="MS Mincho" w:hAnsi="MS Mincho" w:hint="eastAsia"/>
                          <w:color w:val="000000"/>
                          <w:szCs w:val="36"/>
                        </w:rPr>
                        <m:t>for</m:t>
                      </m:r>
                      <m:r>
                        <w:rPr>
                          <w:rFonts w:ascii="Cambria Math" w:eastAsia="MS Mincho" w:hAnsi="Cambria Math"/>
                          <w:color w:val="000000"/>
                          <w:szCs w:val="36"/>
                        </w:rPr>
                        <m:t> </m:t>
                      </m:r>
                      <m:sSub>
                        <m:sSubPr>
                          <m:ctrlPr>
                            <w:rPr>
                              <w:rFonts w:ascii="Cambria Math" w:eastAsia="MS Mincho" w:hAnsi="Cambria Math"/>
                              <w:i/>
                              <w:iCs/>
                              <w:color w:val="000000"/>
                              <w:szCs w:val="36"/>
                            </w:rPr>
                          </m:ctrlPr>
                        </m:sSubPr>
                        <m:e>
                          <m:r>
                            <w:rPr>
                              <w:rFonts w:ascii="Cambria Math" w:eastAsia="MS Mincho" w:hAnsi="MS Mincho" w:hint="eastAsia"/>
                              <w:color w:val="000000"/>
                              <w:szCs w:val="36"/>
                            </w:rPr>
                            <m:t>τ</m:t>
                          </m:r>
                        </m:e>
                        <m:sub>
                          <m:r>
                            <w:rPr>
                              <w:rFonts w:ascii="Cambria Math" w:eastAsia="MS Mincho" w:hAnsi="Cambria Math"/>
                              <w:color w:val="000000"/>
                              <w:szCs w:val="36"/>
                            </w:rPr>
                            <m:t>1</m:t>
                          </m:r>
                        </m:sub>
                      </m:sSub>
                      <m:r>
                        <w:rPr>
                          <w:rFonts w:ascii="Cambria Math" w:eastAsia="MS Mincho" w:hAnsi="Cambria Math"/>
                          <w:color w:val="000000"/>
                          <w:szCs w:val="36"/>
                        </w:rPr>
                        <m:t>&lt;</m:t>
                      </m:r>
                      <m:r>
                        <w:rPr>
                          <w:rFonts w:ascii="Cambria Math" w:eastAsia="MS Mincho" w:hAnsi="MS Mincho" w:hint="eastAsia"/>
                          <w:color w:val="000000"/>
                          <w:szCs w:val="36"/>
                        </w:rPr>
                        <m:t>τ</m:t>
                      </m:r>
                      <m:r>
                        <w:rPr>
                          <w:rFonts w:ascii="Cambria Math" w:eastAsia="MS Mincho" w:hAnsi="Cambria Math"/>
                          <w:color w:val="000000"/>
                          <w:szCs w:val="36"/>
                        </w:rPr>
                        <m:t>&lt;</m:t>
                      </m:r>
                      <m:sSub>
                        <m:sSubPr>
                          <m:ctrlPr>
                            <w:rPr>
                              <w:rFonts w:ascii="Cambria Math" w:eastAsia="MS Mincho" w:hAnsi="Cambria Math"/>
                              <w:i/>
                              <w:iCs/>
                              <w:color w:val="000000"/>
                              <w:szCs w:val="36"/>
                            </w:rPr>
                          </m:ctrlPr>
                        </m:sSubPr>
                        <m:e>
                          <m:r>
                            <w:rPr>
                              <w:rFonts w:ascii="Cambria Math" w:eastAsia="MS Mincho" w:hAnsi="MS Mincho" w:hint="eastAsia"/>
                              <w:color w:val="000000"/>
                              <w:szCs w:val="36"/>
                            </w:rPr>
                            <m:t>τ</m:t>
                          </m:r>
                        </m:e>
                        <m:sub>
                          <m:r>
                            <w:rPr>
                              <w:rFonts w:ascii="Cambria Math" w:eastAsia="MS Mincho" w:hAnsi="Cambria Math"/>
                              <w:color w:val="000000"/>
                              <w:szCs w:val="36"/>
                            </w:rPr>
                            <m:t>2</m:t>
                          </m:r>
                        </m:sub>
                      </m:sSub>
                    </m:e>
                    <m:e>
                      <m:r>
                        <w:rPr>
                          <w:rFonts w:ascii="Cambria Math" w:eastAsia="MS Mincho" w:hAnsi="MS Mincho" w:hint="eastAsia"/>
                          <w:color w:val="000000"/>
                          <w:szCs w:val="36"/>
                        </w:rPr>
                        <m:t>κ</m:t>
                      </m:r>
                      <m:d>
                        <m:dPr>
                          <m:ctrlPr>
                            <w:rPr>
                              <w:rFonts w:ascii="Cambria Math" w:eastAsia="MS Mincho" w:hAnsi="Cambria Math"/>
                              <w:i/>
                              <w:iCs/>
                              <w:color w:val="000000"/>
                              <w:szCs w:val="36"/>
                            </w:rPr>
                          </m:ctrlPr>
                        </m:dPr>
                        <m:e>
                          <m:r>
                            <w:rPr>
                              <w:rFonts w:ascii="Cambria Math" w:eastAsia="MS Mincho" w:hAnsi="Cambria Math"/>
                              <w:color w:val="000000"/>
                              <w:szCs w:val="36"/>
                            </w:rPr>
                            <m:t>1- </m:t>
                          </m:r>
                          <m:r>
                            <w:rPr>
                              <w:rFonts w:ascii="Cambria Math" w:eastAsia="MS Mincho" w:hAnsi="MS Mincho" w:hint="eastAsia"/>
                              <w:color w:val="000000"/>
                              <w:szCs w:val="36"/>
                            </w:rPr>
                            <m:t>δ</m:t>
                          </m:r>
                        </m:e>
                      </m:d>
                      <m:r>
                        <w:rPr>
                          <w:rFonts w:ascii="Cambria Math" w:eastAsia="MS Mincho" w:hAnsi="Cambria Math"/>
                          <w:color w:val="000000"/>
                          <w:szCs w:val="36"/>
                        </w:rPr>
                        <m:t> </m:t>
                      </m:r>
                      <m:r>
                        <w:rPr>
                          <w:rFonts w:ascii="Cambria Math" w:eastAsia="MS Mincho" w:hAnsi="MS Mincho" w:hint="eastAsia"/>
                          <w:color w:val="000000"/>
                          <w:szCs w:val="36"/>
                        </w:rPr>
                        <m:t>for</m:t>
                      </m:r>
                      <m:r>
                        <w:rPr>
                          <w:rFonts w:ascii="Cambria Math" w:eastAsia="MS Mincho" w:hAnsi="Cambria Math"/>
                          <w:color w:val="000000"/>
                          <w:szCs w:val="36"/>
                        </w:rPr>
                        <m:t> </m:t>
                      </m:r>
                      <m:r>
                        <w:rPr>
                          <w:rFonts w:ascii="Cambria Math" w:eastAsia="MS Mincho" w:hAnsi="MS Mincho" w:hint="eastAsia"/>
                          <w:color w:val="000000"/>
                          <w:szCs w:val="36"/>
                        </w:rPr>
                        <m:t>ot</m:t>
                      </m:r>
                      <m:r>
                        <w:rPr>
                          <w:rFonts w:ascii="Cambria Math" w:eastAsia="MS Mincho" w:hAnsi="MS Mincho" w:hint="eastAsia"/>
                          <w:color w:val="000000"/>
                          <w:szCs w:val="36"/>
                        </w:rPr>
                        <m:t>h</m:t>
                      </m:r>
                      <m:r>
                        <w:rPr>
                          <w:rFonts w:ascii="Cambria Math" w:eastAsia="MS Mincho" w:hAnsi="MS Mincho" w:hint="eastAsia"/>
                          <w:color w:val="000000"/>
                          <w:szCs w:val="36"/>
                        </w:rPr>
                        <m:t>erwise</m:t>
                      </m:r>
                    </m:e>
                  </m:eqArr>
                </m:e>
              </m:d>
            </m:oMath>
          </w:p>
          <w:p w14:paraId="0702867C" w14:textId="77777777" w:rsidR="005E527A" w:rsidRDefault="005E527A" w:rsidP="00B879C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p>
        </w:tc>
        <w:tc>
          <w:tcPr>
            <w:tcW w:w="3526" w:type="dxa"/>
            <w:tcBorders>
              <w:bottom w:val="single" w:sz="4" w:space="0" w:color="auto"/>
              <w:right w:val="single" w:sz="4" w:space="0" w:color="auto"/>
            </w:tcBorders>
          </w:tcPr>
          <w:p w14:paraId="06EDFADF" w14:textId="30C89F8F" w:rsidR="005E527A" w:rsidRDefault="005E527A" w:rsidP="00B879C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T</w:t>
            </w:r>
            <w:r w:rsidRPr="005E527A">
              <w:rPr>
                <w:rFonts w:ascii="Times New Roman" w:hAnsi="Times New Roman" w:cs="Times New Roman"/>
                <w:sz w:val="24"/>
                <w:szCs w:val="20"/>
              </w:rPr>
              <w:t xml:space="preserve">akes in account that contact rates vary throughout the year. τ is the decimal part of time so we set </w:t>
            </w:r>
            <m:oMath>
              <m:sSub>
                <m:sSubPr>
                  <m:ctrlPr>
                    <w:rPr>
                      <w:rFonts w:ascii="Cambria Math" w:eastAsia="MS Mincho" w:hAnsi="Cambria Math" w:cs="Times New Roman"/>
                      <w:i/>
                      <w:iCs/>
                      <w:color w:val="000000"/>
                      <w:sz w:val="24"/>
                      <w:szCs w:val="24"/>
                    </w:rPr>
                  </m:ctrlPr>
                </m:sSubPr>
                <m:e>
                  <m:r>
                    <w:rPr>
                      <w:rFonts w:ascii="Cambria Math" w:eastAsia="MS Mincho" w:hAnsi="Cambria Math" w:cs="Times New Roman"/>
                      <w:color w:val="000000"/>
                      <w:sz w:val="24"/>
                      <w:szCs w:val="24"/>
                    </w:rPr>
                    <m:t>τ</m:t>
                  </m:r>
                </m:e>
                <m:sub>
                  <m:r>
                    <w:rPr>
                      <w:rFonts w:ascii="Cambria Math" w:eastAsia="MS Mincho" w:hAnsi="Cambria Math" w:cs="Times New Roman"/>
                      <w:color w:val="000000"/>
                      <w:sz w:val="24"/>
                      <w:szCs w:val="24"/>
                    </w:rPr>
                    <m:t>1</m:t>
                  </m:r>
                </m:sub>
              </m:sSub>
              <m:r>
                <w:rPr>
                  <w:rFonts w:ascii="Cambria Math" w:eastAsia="MS Mincho" w:hAnsi="Cambria Math" w:cs="Times New Roman"/>
                  <w:color w:val="000000"/>
                  <w:sz w:val="24"/>
                  <w:szCs w:val="24"/>
                </w:rPr>
                <m:t xml:space="preserve"> </m:t>
              </m:r>
            </m:oMath>
            <w:r w:rsidRPr="005E527A">
              <w:rPr>
                <w:rFonts w:ascii="Times New Roman" w:hAnsi="Times New Roman" w:cs="Times New Roman"/>
                <w:sz w:val="24"/>
                <w:szCs w:val="20"/>
              </w:rPr>
              <w:t xml:space="preserve">to 0.1615 (Feb 28) and </w:t>
            </w:r>
            <m:oMath>
              <m:sSub>
                <m:sSubPr>
                  <m:ctrlPr>
                    <w:rPr>
                      <w:rFonts w:ascii="Cambria Math" w:eastAsia="MS Mincho" w:hAnsi="Cambria Math" w:cs="Times New Roman"/>
                      <w:i/>
                      <w:iCs/>
                      <w:color w:val="000000"/>
                      <w:sz w:val="24"/>
                      <w:szCs w:val="24"/>
                    </w:rPr>
                  </m:ctrlPr>
                </m:sSubPr>
                <m:e>
                  <m:r>
                    <w:rPr>
                      <w:rFonts w:ascii="Cambria Math" w:eastAsia="MS Mincho" w:hAnsi="Cambria Math" w:cs="Times New Roman"/>
                      <w:color w:val="000000"/>
                      <w:sz w:val="24"/>
                      <w:szCs w:val="24"/>
                    </w:rPr>
                    <m:t>τ</m:t>
                  </m:r>
                </m:e>
                <m:sub>
                  <m:r>
                    <w:rPr>
                      <w:rFonts w:ascii="Cambria Math" w:eastAsia="MS Mincho" w:hAnsi="Cambria Math" w:cs="Times New Roman"/>
                      <w:color w:val="000000"/>
                      <w:sz w:val="24"/>
                      <w:szCs w:val="24"/>
                    </w:rPr>
                    <m:t>2</m:t>
                  </m:r>
                </m:sub>
              </m:sSub>
            </m:oMath>
            <w:r w:rsidRPr="005E527A">
              <w:rPr>
                <w:rFonts w:ascii="Times New Roman" w:hAnsi="Times New Roman" w:cs="Times New Roman"/>
                <w:sz w:val="24"/>
                <w:szCs w:val="20"/>
              </w:rPr>
              <w:t>= (0.9151) (December 1) and this is calculated by doing 59/365 and 335/365.</w:t>
            </w:r>
          </w:p>
        </w:tc>
      </w:tr>
    </w:tbl>
    <w:p w14:paraId="618AA472" w14:textId="50B965C7" w:rsidR="00B879C8" w:rsidRPr="00E1520F" w:rsidRDefault="00B879C8" w:rsidP="00B879C8">
      <w:pPr>
        <w:widowControl w:val="0"/>
        <w:autoSpaceDE w:val="0"/>
        <w:autoSpaceDN w:val="0"/>
        <w:adjustRightInd w:val="0"/>
        <w:spacing w:after="0" w:line="240" w:lineRule="auto"/>
        <w:ind w:left="720" w:firstLine="360"/>
        <w:rPr>
          <w:rFonts w:ascii="Times New Roman" w:hAnsi="Times New Roman" w:cs="Times New Roman"/>
          <w:sz w:val="24"/>
          <w:szCs w:val="20"/>
        </w:rPr>
      </w:pPr>
    </w:p>
    <w:p w14:paraId="271F16CD" w14:textId="77777777" w:rsidR="00AB7289" w:rsidRPr="00AB7289" w:rsidRDefault="00AB7289" w:rsidP="00AB7289">
      <w:pPr>
        <w:widowControl w:val="0"/>
        <w:autoSpaceDE w:val="0"/>
        <w:autoSpaceDN w:val="0"/>
        <w:adjustRightInd w:val="0"/>
        <w:spacing w:after="0" w:line="240" w:lineRule="auto"/>
        <w:rPr>
          <w:rFonts w:ascii="Times New Roman" w:hAnsi="Times New Roman" w:cs="Times New Roman"/>
          <w:sz w:val="24"/>
          <w:szCs w:val="20"/>
        </w:rPr>
      </w:pPr>
    </w:p>
    <w:p w14:paraId="02C9D751" w14:textId="0A67C09C" w:rsidR="005C1A89" w:rsidRDefault="005C1A89" w:rsidP="00391C45">
      <w:pPr>
        <w:ind w:right="-630"/>
        <w:rPr>
          <w:rFonts w:ascii="Times New Roman" w:hAnsi="Times New Roman" w:cs="Times New Roman"/>
          <w:sz w:val="24"/>
          <w:szCs w:val="24"/>
        </w:rPr>
      </w:pPr>
      <w:r>
        <w:rPr>
          <w:rFonts w:ascii="Times New Roman" w:hAnsi="Times New Roman" w:cs="Times New Roman"/>
          <w:sz w:val="24"/>
          <w:szCs w:val="24"/>
        </w:rPr>
        <w:br w:type="page"/>
      </w:r>
    </w:p>
    <w:p w14:paraId="4954E23C" w14:textId="77777777" w:rsidR="00466787" w:rsidRDefault="00466787" w:rsidP="005E527A">
      <w:pPr>
        <w:widowControl w:val="0"/>
        <w:autoSpaceDE w:val="0"/>
        <w:autoSpaceDN w:val="0"/>
        <w:adjustRightInd w:val="0"/>
        <w:spacing w:after="0" w:line="240" w:lineRule="auto"/>
        <w:ind w:left="720" w:firstLine="720"/>
        <w:rPr>
          <w:rFonts w:ascii="Times New Roman" w:hAnsi="Times New Roman" w:cs="Times New Roman"/>
          <w:sz w:val="24"/>
          <w:szCs w:val="24"/>
        </w:rPr>
      </w:pPr>
    </w:p>
    <w:p w14:paraId="7DFABAE5" w14:textId="77777777" w:rsidR="00E54234" w:rsidRPr="005E527A" w:rsidRDefault="00E54234" w:rsidP="002C22C2">
      <w:pPr>
        <w:widowControl w:val="0"/>
        <w:autoSpaceDE w:val="0"/>
        <w:autoSpaceDN w:val="0"/>
        <w:adjustRightInd w:val="0"/>
        <w:spacing w:after="0" w:line="240" w:lineRule="auto"/>
        <w:rPr>
          <w:rFonts w:ascii="Times New Roman" w:hAnsi="Times New Roman" w:cs="Times New Roman"/>
          <w:sz w:val="24"/>
          <w:szCs w:val="24"/>
        </w:rPr>
      </w:pPr>
    </w:p>
    <w:p w14:paraId="57870781" w14:textId="0D929E4D" w:rsidR="00140A83" w:rsidRPr="0076732B" w:rsidRDefault="009F6C88" w:rsidP="009F6C88">
      <w:pPr>
        <w:widowControl w:val="0"/>
        <w:autoSpaceDE w:val="0"/>
        <w:autoSpaceDN w:val="0"/>
        <w:adjustRightInd w:val="0"/>
        <w:spacing w:after="0" w:line="240" w:lineRule="auto"/>
        <w:ind w:left="1440" w:firstLine="720"/>
        <w:outlineLvl w:val="0"/>
        <w:rPr>
          <w:rFonts w:ascii="Times New Roman" w:hAnsi="Times New Roman" w:cs="Times New Roman"/>
          <w:b/>
          <w:sz w:val="32"/>
          <w:szCs w:val="20"/>
        </w:rPr>
      </w:pPr>
      <w:r w:rsidRPr="0076732B">
        <w:rPr>
          <w:rFonts w:ascii="Times New Roman" w:hAnsi="Times New Roman" w:cs="Times New Roman"/>
          <w:b/>
          <w:sz w:val="32"/>
          <w:szCs w:val="20"/>
        </w:rPr>
        <w:t xml:space="preserve">            </w:t>
      </w:r>
      <w:commentRangeStart w:id="3"/>
      <w:r w:rsidR="00466787" w:rsidRPr="0076732B">
        <w:rPr>
          <w:rFonts w:ascii="Times New Roman" w:hAnsi="Times New Roman" w:cs="Times New Roman"/>
          <w:b/>
          <w:sz w:val="32"/>
          <w:szCs w:val="20"/>
        </w:rPr>
        <w:t>Table</w:t>
      </w:r>
      <w:commentRangeEnd w:id="3"/>
      <w:r w:rsidR="00B54017">
        <w:rPr>
          <w:rStyle w:val="CommentReference"/>
        </w:rPr>
        <w:commentReference w:id="3"/>
      </w:r>
      <w:r w:rsidR="00466787" w:rsidRPr="0076732B">
        <w:rPr>
          <w:rFonts w:ascii="Times New Roman" w:hAnsi="Times New Roman" w:cs="Times New Roman"/>
          <w:b/>
          <w:sz w:val="32"/>
          <w:szCs w:val="20"/>
        </w:rPr>
        <w:t xml:space="preserve"> 2: Age</w:t>
      </w:r>
      <w:r w:rsidRPr="0076732B">
        <w:rPr>
          <w:rFonts w:ascii="Times New Roman" w:hAnsi="Times New Roman" w:cs="Times New Roman"/>
          <w:b/>
          <w:sz w:val="32"/>
          <w:szCs w:val="20"/>
        </w:rPr>
        <w:t xml:space="preserve"> classes</w:t>
      </w:r>
    </w:p>
    <w:p w14:paraId="4CCFAACA" w14:textId="77777777" w:rsidR="009F6C88" w:rsidRPr="009F6C88" w:rsidRDefault="009F6C88" w:rsidP="009F6C88">
      <w:pPr>
        <w:widowControl w:val="0"/>
        <w:autoSpaceDE w:val="0"/>
        <w:autoSpaceDN w:val="0"/>
        <w:adjustRightInd w:val="0"/>
        <w:spacing w:after="0" w:line="240" w:lineRule="auto"/>
        <w:ind w:left="1440" w:firstLine="720"/>
        <w:outlineLvl w:val="0"/>
        <w:rPr>
          <w:rFonts w:ascii="Times New Roman" w:hAnsi="Times New Roman" w:cs="Times New Roman"/>
          <w:b/>
          <w:sz w:val="28"/>
          <w:szCs w:val="20"/>
        </w:rPr>
      </w:pPr>
    </w:p>
    <w:tbl>
      <w:tblPr>
        <w:tblStyle w:val="GridTable2Accent2"/>
        <w:tblW w:w="10868" w:type="dxa"/>
        <w:tblInd w:w="-783" w:type="dxa"/>
        <w:tblLook w:val="04A0" w:firstRow="1" w:lastRow="0" w:firstColumn="1" w:lastColumn="0" w:noHBand="0" w:noVBand="1"/>
      </w:tblPr>
      <w:tblGrid>
        <w:gridCol w:w="2023"/>
        <w:gridCol w:w="3121"/>
        <w:gridCol w:w="376"/>
        <w:gridCol w:w="2027"/>
        <w:gridCol w:w="3321"/>
      </w:tblGrid>
      <w:tr w:rsidR="002A5E64" w14:paraId="782B7085" w14:textId="77777777" w:rsidTr="002A5E64">
        <w:trPr>
          <w:cnfStyle w:val="100000000000" w:firstRow="1" w:lastRow="0" w:firstColumn="0" w:lastColumn="0" w:oddVBand="0" w:evenVBand="0" w:oddHBand="0" w:evenHBand="0" w:firstRowFirstColumn="0" w:firstRowLastColumn="0" w:lastRowFirstColumn="0" w:lastRowLastColumn="0"/>
          <w:trHeight w:val="1537"/>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auto"/>
              <w:left w:val="single" w:sz="4" w:space="0" w:color="auto"/>
              <w:bottom w:val="single" w:sz="4" w:space="0" w:color="auto"/>
              <w:right w:val="single" w:sz="4" w:space="0" w:color="auto"/>
            </w:tcBorders>
          </w:tcPr>
          <w:p w14:paraId="01335E87" w14:textId="58C516AC" w:rsidR="0076732B" w:rsidRPr="0076732B" w:rsidRDefault="0076732B" w:rsidP="005522C1">
            <w:pPr>
              <w:rPr>
                <w:rFonts w:ascii="Times New Roman" w:hAnsi="Times New Roman" w:cs="Times New Roman"/>
                <w:sz w:val="28"/>
                <w:szCs w:val="32"/>
              </w:rPr>
            </w:pPr>
            <w:r w:rsidRPr="0076732B">
              <w:rPr>
                <w:rFonts w:ascii="Times New Roman" w:hAnsi="Times New Roman" w:cs="Times New Roman"/>
                <w:sz w:val="28"/>
                <w:szCs w:val="32"/>
              </w:rPr>
              <w:t>Prediction: Four-Age Class Groups</w:t>
            </w:r>
          </w:p>
        </w:tc>
        <w:tc>
          <w:tcPr>
            <w:tcW w:w="3121" w:type="dxa"/>
            <w:tcBorders>
              <w:top w:val="single" w:sz="4" w:space="0" w:color="auto"/>
              <w:left w:val="single" w:sz="4" w:space="0" w:color="auto"/>
              <w:bottom w:val="single" w:sz="4" w:space="0" w:color="auto"/>
              <w:right w:val="single" w:sz="4" w:space="0" w:color="auto"/>
            </w:tcBorders>
          </w:tcPr>
          <w:p w14:paraId="2ABE1844" w14:textId="5F0382A7" w:rsidR="0076732B" w:rsidRPr="0076732B" w:rsidRDefault="0076732B" w:rsidP="005522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32"/>
              </w:rPr>
            </w:pPr>
            <w:r w:rsidRPr="0076732B">
              <w:rPr>
                <w:rFonts w:ascii="Times New Roman" w:hAnsi="Times New Roman" w:cs="Times New Roman"/>
                <w:sz w:val="28"/>
                <w:szCs w:val="32"/>
              </w:rPr>
              <w:t>Ages</w:t>
            </w:r>
          </w:p>
        </w:tc>
        <w:tc>
          <w:tcPr>
            <w:tcW w:w="376" w:type="dxa"/>
            <w:vMerge w:val="restart"/>
            <w:tcBorders>
              <w:top w:val="single" w:sz="4" w:space="0" w:color="auto"/>
              <w:left w:val="single" w:sz="4" w:space="0" w:color="auto"/>
              <w:right w:val="single" w:sz="4" w:space="0" w:color="auto"/>
            </w:tcBorders>
            <w:shd w:val="clear" w:color="auto" w:fill="000000" w:themeFill="text1"/>
          </w:tcPr>
          <w:p w14:paraId="13A09D5C" w14:textId="77777777" w:rsidR="0076732B" w:rsidRPr="00E57560" w:rsidRDefault="0076732B" w:rsidP="005522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2027" w:type="dxa"/>
            <w:tcBorders>
              <w:top w:val="single" w:sz="4" w:space="0" w:color="auto"/>
              <w:left w:val="single" w:sz="4" w:space="0" w:color="auto"/>
              <w:bottom w:val="single" w:sz="4" w:space="0" w:color="auto"/>
              <w:right w:val="single" w:sz="4" w:space="0" w:color="auto"/>
            </w:tcBorders>
          </w:tcPr>
          <w:p w14:paraId="59B5BD86" w14:textId="6255E0DE" w:rsidR="0076732B" w:rsidRPr="0076732B" w:rsidRDefault="0076732B" w:rsidP="005522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32"/>
              </w:rPr>
            </w:pPr>
            <w:r w:rsidRPr="0076732B">
              <w:rPr>
                <w:rFonts w:ascii="Times New Roman" w:hAnsi="Times New Roman" w:cs="Times New Roman"/>
                <w:sz w:val="28"/>
                <w:szCs w:val="32"/>
              </w:rPr>
              <w:t>Prevention: Eight-Age Class Groups</w:t>
            </w:r>
          </w:p>
        </w:tc>
        <w:tc>
          <w:tcPr>
            <w:tcW w:w="3321" w:type="dxa"/>
            <w:tcBorders>
              <w:top w:val="single" w:sz="4" w:space="0" w:color="auto"/>
              <w:left w:val="single" w:sz="4" w:space="0" w:color="auto"/>
              <w:bottom w:val="single" w:sz="4" w:space="0" w:color="auto"/>
              <w:right w:val="single" w:sz="4" w:space="0" w:color="auto"/>
            </w:tcBorders>
          </w:tcPr>
          <w:p w14:paraId="2C349456" w14:textId="78E0B16C" w:rsidR="0076732B" w:rsidRPr="0076732B" w:rsidRDefault="0076732B" w:rsidP="0076732B">
            <w:pPr>
              <w:ind w:right="125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32"/>
              </w:rPr>
            </w:pPr>
            <w:r w:rsidRPr="0076732B">
              <w:rPr>
                <w:rFonts w:ascii="Times New Roman" w:hAnsi="Times New Roman" w:cs="Times New Roman"/>
                <w:sz w:val="28"/>
                <w:szCs w:val="32"/>
              </w:rPr>
              <w:t>Ages</w:t>
            </w:r>
          </w:p>
        </w:tc>
      </w:tr>
      <w:tr w:rsidR="002A5E64" w14:paraId="24B86F54" w14:textId="77777777" w:rsidTr="002A5E64">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auto"/>
              <w:left w:val="single" w:sz="4" w:space="0" w:color="auto"/>
            </w:tcBorders>
          </w:tcPr>
          <w:p w14:paraId="358890E2" w14:textId="46232ED5" w:rsidR="0076732B" w:rsidRPr="0076732B" w:rsidRDefault="0076732B" w:rsidP="00A3451A">
            <w:pPr>
              <w:rPr>
                <w:rFonts w:ascii="Times New Roman" w:hAnsi="Times New Roman" w:cs="Times New Roman"/>
                <w:sz w:val="28"/>
                <w:szCs w:val="32"/>
              </w:rPr>
            </w:pPr>
            <w:r w:rsidRPr="0076732B">
              <w:rPr>
                <w:rFonts w:ascii="Cambria" w:eastAsia="MS Mincho" w:hAnsi="Cambria"/>
                <w:i/>
                <w:iCs/>
                <w:color w:val="000000"/>
                <w:sz w:val="28"/>
                <w:szCs w:val="32"/>
              </w:rPr>
              <w:t>Class 1</w:t>
            </w:r>
          </w:p>
        </w:tc>
        <w:tc>
          <w:tcPr>
            <w:tcW w:w="3121" w:type="dxa"/>
            <w:tcBorders>
              <w:top w:val="single" w:sz="4" w:space="0" w:color="auto"/>
              <w:right w:val="single" w:sz="4" w:space="0" w:color="auto"/>
            </w:tcBorders>
          </w:tcPr>
          <w:p w14:paraId="532AFD9A" w14:textId="02182708" w:rsidR="0076732B" w:rsidRPr="0076732B" w:rsidRDefault="0076732B" w:rsidP="005522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32"/>
              </w:rPr>
            </w:pPr>
            <w:r w:rsidRPr="0076732B">
              <w:rPr>
                <w:rFonts w:ascii="Cambria" w:eastAsia="MS Mincho" w:hAnsi="Cambria"/>
                <w:i/>
                <w:iCs/>
                <w:color w:val="000000"/>
                <w:sz w:val="28"/>
                <w:szCs w:val="32"/>
              </w:rPr>
              <w:t>6 months to 15 months</w:t>
            </w:r>
          </w:p>
        </w:tc>
        <w:tc>
          <w:tcPr>
            <w:tcW w:w="376" w:type="dxa"/>
            <w:vMerge/>
            <w:tcBorders>
              <w:left w:val="single" w:sz="4" w:space="0" w:color="auto"/>
              <w:right w:val="single" w:sz="4" w:space="0" w:color="auto"/>
            </w:tcBorders>
            <w:shd w:val="clear" w:color="auto" w:fill="000000" w:themeFill="text1"/>
          </w:tcPr>
          <w:p w14:paraId="05CF90FA" w14:textId="77777777" w:rsidR="0076732B" w:rsidRPr="00E57560" w:rsidRDefault="0076732B" w:rsidP="00A3451A">
            <w:pPr>
              <w:cnfStyle w:val="000000100000" w:firstRow="0" w:lastRow="0" w:firstColumn="0" w:lastColumn="0" w:oddVBand="0" w:evenVBand="0" w:oddHBand="1" w:evenHBand="0" w:firstRowFirstColumn="0" w:firstRowLastColumn="0" w:lastRowFirstColumn="0" w:lastRowLastColumn="0"/>
              <w:rPr>
                <w:rFonts w:ascii="Cambria" w:eastAsia="MS Mincho" w:hAnsi="Cambria"/>
                <w:b/>
                <w:i/>
                <w:iCs/>
                <w:color w:val="000000"/>
                <w:sz w:val="32"/>
                <w:szCs w:val="32"/>
              </w:rPr>
            </w:pPr>
          </w:p>
        </w:tc>
        <w:tc>
          <w:tcPr>
            <w:tcW w:w="2027" w:type="dxa"/>
            <w:tcBorders>
              <w:top w:val="single" w:sz="4" w:space="0" w:color="auto"/>
              <w:left w:val="single" w:sz="4" w:space="0" w:color="auto"/>
            </w:tcBorders>
            <w:shd w:val="clear" w:color="auto" w:fill="E36C0A" w:themeFill="accent6" w:themeFillShade="BF"/>
          </w:tcPr>
          <w:p w14:paraId="58B02B67" w14:textId="13C19DCE" w:rsidR="0076732B" w:rsidRPr="0076732B" w:rsidRDefault="0076732B" w:rsidP="00A3451A">
            <w:pPr>
              <w:cnfStyle w:val="000000100000" w:firstRow="0" w:lastRow="0" w:firstColumn="0" w:lastColumn="0" w:oddVBand="0" w:evenVBand="0" w:oddHBand="1" w:evenHBand="0" w:firstRowFirstColumn="0" w:firstRowLastColumn="0" w:lastRowFirstColumn="0" w:lastRowLastColumn="0"/>
              <w:rPr>
                <w:rFonts w:ascii="Cambria" w:eastAsia="MS Mincho" w:hAnsi="Cambria"/>
                <w:b/>
                <w:i/>
                <w:iCs/>
                <w:color w:val="000000"/>
                <w:sz w:val="28"/>
                <w:szCs w:val="32"/>
              </w:rPr>
            </w:pPr>
            <w:r w:rsidRPr="0076732B">
              <w:rPr>
                <w:rFonts w:ascii="Cambria" w:eastAsia="MS Mincho" w:hAnsi="Cambria"/>
                <w:b/>
                <w:i/>
                <w:iCs/>
                <w:color w:val="000000"/>
                <w:sz w:val="28"/>
                <w:szCs w:val="32"/>
              </w:rPr>
              <w:t>Class 1</w:t>
            </w:r>
          </w:p>
          <w:p w14:paraId="54741396" w14:textId="77777777" w:rsidR="0076732B" w:rsidRPr="0076732B" w:rsidRDefault="0076732B" w:rsidP="00A3451A">
            <w:pPr>
              <w:cnfStyle w:val="000000100000" w:firstRow="0" w:lastRow="0" w:firstColumn="0" w:lastColumn="0" w:oddVBand="0" w:evenVBand="0" w:oddHBand="1" w:evenHBand="0" w:firstRowFirstColumn="0" w:firstRowLastColumn="0" w:lastRowFirstColumn="0" w:lastRowLastColumn="0"/>
              <w:rPr>
                <w:rFonts w:ascii="Cambria" w:eastAsia="MS Mincho" w:hAnsi="Cambria"/>
                <w:b/>
                <w:i/>
                <w:iCs/>
                <w:color w:val="000000"/>
                <w:sz w:val="28"/>
                <w:szCs w:val="32"/>
              </w:rPr>
            </w:pPr>
          </w:p>
          <w:p w14:paraId="334FCC12" w14:textId="797DF9A3" w:rsidR="0076732B" w:rsidRPr="0076732B" w:rsidRDefault="0076732B" w:rsidP="00A34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32"/>
              </w:rPr>
            </w:pPr>
            <w:r w:rsidRPr="0076732B">
              <w:rPr>
                <w:rFonts w:ascii="Cambria" w:eastAsia="MS Mincho" w:hAnsi="Cambria"/>
                <w:b/>
                <w:i/>
                <w:iCs/>
                <w:color w:val="000000"/>
                <w:sz w:val="28"/>
                <w:szCs w:val="32"/>
              </w:rPr>
              <w:t>Class 2</w:t>
            </w:r>
          </w:p>
        </w:tc>
        <w:tc>
          <w:tcPr>
            <w:tcW w:w="3321" w:type="dxa"/>
            <w:tcBorders>
              <w:top w:val="single" w:sz="4" w:space="0" w:color="auto"/>
              <w:right w:val="single" w:sz="4" w:space="0" w:color="auto"/>
            </w:tcBorders>
            <w:shd w:val="clear" w:color="auto" w:fill="E36C0A" w:themeFill="accent6" w:themeFillShade="BF"/>
          </w:tcPr>
          <w:p w14:paraId="608FC4D1" w14:textId="77777777" w:rsidR="0076732B" w:rsidRPr="0076732B" w:rsidRDefault="0076732B" w:rsidP="005522C1">
            <w:pPr>
              <w:cnfStyle w:val="000000100000" w:firstRow="0" w:lastRow="0" w:firstColumn="0" w:lastColumn="0" w:oddVBand="0" w:evenVBand="0" w:oddHBand="1" w:evenHBand="0" w:firstRowFirstColumn="0" w:firstRowLastColumn="0" w:lastRowFirstColumn="0" w:lastRowLastColumn="0"/>
              <w:rPr>
                <w:rFonts w:ascii="Cambria" w:eastAsia="MS Mincho" w:hAnsi="Cambria"/>
                <w:i/>
                <w:iCs/>
                <w:color w:val="000000"/>
                <w:sz w:val="28"/>
                <w:szCs w:val="32"/>
              </w:rPr>
            </w:pPr>
            <w:r w:rsidRPr="0076732B">
              <w:rPr>
                <w:rFonts w:ascii="Cambria" w:eastAsia="MS Mincho" w:hAnsi="Cambria"/>
                <w:i/>
                <w:iCs/>
                <w:color w:val="000000"/>
                <w:sz w:val="28"/>
                <w:szCs w:val="32"/>
              </w:rPr>
              <w:t>6 months to 1 year</w:t>
            </w:r>
          </w:p>
          <w:p w14:paraId="56767747" w14:textId="77777777" w:rsidR="0076732B" w:rsidRPr="0076732B" w:rsidRDefault="0076732B" w:rsidP="005522C1">
            <w:pPr>
              <w:cnfStyle w:val="000000100000" w:firstRow="0" w:lastRow="0" w:firstColumn="0" w:lastColumn="0" w:oddVBand="0" w:evenVBand="0" w:oddHBand="1" w:evenHBand="0" w:firstRowFirstColumn="0" w:firstRowLastColumn="0" w:lastRowFirstColumn="0" w:lastRowLastColumn="0"/>
              <w:rPr>
                <w:rFonts w:ascii="Cambria" w:eastAsia="MS Mincho" w:hAnsi="Cambria"/>
                <w:i/>
                <w:iCs/>
                <w:color w:val="000000"/>
                <w:sz w:val="28"/>
                <w:szCs w:val="32"/>
              </w:rPr>
            </w:pPr>
          </w:p>
          <w:p w14:paraId="1754A130" w14:textId="3AD060FE" w:rsidR="0076732B" w:rsidRPr="0076732B" w:rsidRDefault="0076732B" w:rsidP="005522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32"/>
              </w:rPr>
            </w:pPr>
            <w:r w:rsidRPr="0076732B">
              <w:rPr>
                <w:rFonts w:ascii="Cambria" w:eastAsia="MS Mincho" w:hAnsi="Cambria"/>
                <w:i/>
                <w:iCs/>
                <w:color w:val="000000"/>
                <w:sz w:val="28"/>
                <w:szCs w:val="32"/>
              </w:rPr>
              <w:t xml:space="preserve"> 1 year to 15 months</w:t>
            </w:r>
          </w:p>
        </w:tc>
      </w:tr>
      <w:tr w:rsidR="002A5E64" w14:paraId="5A833AE4" w14:textId="77777777" w:rsidTr="002A5E64">
        <w:trPr>
          <w:trHeight w:val="1533"/>
        </w:trPr>
        <w:tc>
          <w:tcPr>
            <w:cnfStyle w:val="001000000000" w:firstRow="0" w:lastRow="0" w:firstColumn="1" w:lastColumn="0" w:oddVBand="0" w:evenVBand="0" w:oddHBand="0" w:evenHBand="0" w:firstRowFirstColumn="0" w:firstRowLastColumn="0" w:lastRowFirstColumn="0" w:lastRowLastColumn="0"/>
            <w:tcW w:w="2023" w:type="dxa"/>
            <w:tcBorders>
              <w:left w:val="single" w:sz="4" w:space="0" w:color="auto"/>
            </w:tcBorders>
          </w:tcPr>
          <w:p w14:paraId="5293A888" w14:textId="07471A94" w:rsidR="0076732B" w:rsidRPr="0076732B" w:rsidRDefault="0076732B" w:rsidP="00A3451A">
            <w:pPr>
              <w:rPr>
                <w:rFonts w:ascii="Times New Roman" w:hAnsi="Times New Roman" w:cs="Times New Roman"/>
                <w:sz w:val="28"/>
                <w:szCs w:val="32"/>
              </w:rPr>
            </w:pPr>
            <w:r w:rsidRPr="0076732B">
              <w:rPr>
                <w:rFonts w:ascii="Cambria" w:eastAsia="MS Mincho" w:hAnsi="Cambria"/>
                <w:i/>
                <w:iCs/>
                <w:color w:val="000000"/>
                <w:sz w:val="28"/>
                <w:szCs w:val="32"/>
              </w:rPr>
              <w:t>Class 2</w:t>
            </w:r>
          </w:p>
        </w:tc>
        <w:tc>
          <w:tcPr>
            <w:tcW w:w="3121" w:type="dxa"/>
            <w:tcBorders>
              <w:right w:val="single" w:sz="4" w:space="0" w:color="auto"/>
            </w:tcBorders>
          </w:tcPr>
          <w:p w14:paraId="05B53A08" w14:textId="4104ADFC" w:rsidR="0076732B" w:rsidRPr="0076732B" w:rsidRDefault="0076732B" w:rsidP="005522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2"/>
              </w:rPr>
            </w:pPr>
            <w:r w:rsidRPr="0076732B">
              <w:rPr>
                <w:rFonts w:ascii="Cambria" w:eastAsia="MS Mincho" w:hAnsi="Cambria"/>
                <w:i/>
                <w:iCs/>
                <w:color w:val="000000"/>
                <w:sz w:val="28"/>
                <w:szCs w:val="32"/>
              </w:rPr>
              <w:t xml:space="preserve"> 15 months to 5 years</w:t>
            </w:r>
          </w:p>
        </w:tc>
        <w:tc>
          <w:tcPr>
            <w:tcW w:w="376" w:type="dxa"/>
            <w:vMerge/>
            <w:tcBorders>
              <w:left w:val="single" w:sz="4" w:space="0" w:color="auto"/>
              <w:right w:val="single" w:sz="4" w:space="0" w:color="auto"/>
            </w:tcBorders>
            <w:shd w:val="clear" w:color="auto" w:fill="000000" w:themeFill="text1"/>
          </w:tcPr>
          <w:p w14:paraId="2A3A79C7" w14:textId="77777777" w:rsidR="0076732B" w:rsidRPr="00E57560" w:rsidRDefault="0076732B" w:rsidP="00A3451A">
            <w:pPr>
              <w:cnfStyle w:val="000000000000" w:firstRow="0" w:lastRow="0" w:firstColumn="0" w:lastColumn="0" w:oddVBand="0" w:evenVBand="0" w:oddHBand="0" w:evenHBand="0" w:firstRowFirstColumn="0" w:firstRowLastColumn="0" w:lastRowFirstColumn="0" w:lastRowLastColumn="0"/>
              <w:rPr>
                <w:rFonts w:ascii="Cambria" w:eastAsia="MS Mincho" w:hAnsi="Cambria"/>
                <w:b/>
                <w:i/>
                <w:iCs/>
                <w:color w:val="000000"/>
                <w:sz w:val="32"/>
                <w:szCs w:val="32"/>
              </w:rPr>
            </w:pPr>
          </w:p>
        </w:tc>
        <w:tc>
          <w:tcPr>
            <w:tcW w:w="2027" w:type="dxa"/>
            <w:tcBorders>
              <w:left w:val="single" w:sz="4" w:space="0" w:color="auto"/>
            </w:tcBorders>
          </w:tcPr>
          <w:p w14:paraId="3136997B" w14:textId="06F96F96" w:rsidR="0076732B" w:rsidRPr="0076732B" w:rsidRDefault="0076732B" w:rsidP="00A3451A">
            <w:pPr>
              <w:cnfStyle w:val="000000000000" w:firstRow="0" w:lastRow="0" w:firstColumn="0" w:lastColumn="0" w:oddVBand="0" w:evenVBand="0" w:oddHBand="0" w:evenHBand="0" w:firstRowFirstColumn="0" w:firstRowLastColumn="0" w:lastRowFirstColumn="0" w:lastRowLastColumn="0"/>
              <w:rPr>
                <w:rFonts w:ascii="Cambria" w:eastAsia="MS Mincho" w:hAnsi="Cambria"/>
                <w:b/>
                <w:i/>
                <w:iCs/>
                <w:color w:val="000000"/>
                <w:sz w:val="28"/>
                <w:szCs w:val="32"/>
              </w:rPr>
            </w:pPr>
            <w:r w:rsidRPr="0076732B">
              <w:rPr>
                <w:rFonts w:ascii="Cambria" w:eastAsia="MS Mincho" w:hAnsi="Cambria"/>
                <w:b/>
                <w:i/>
                <w:iCs/>
                <w:color w:val="000000"/>
                <w:sz w:val="28"/>
                <w:szCs w:val="32"/>
              </w:rPr>
              <w:t>Class 3</w:t>
            </w:r>
          </w:p>
          <w:p w14:paraId="79231C45" w14:textId="77777777" w:rsidR="0076732B" w:rsidRPr="0076732B" w:rsidRDefault="0076732B" w:rsidP="00A3451A">
            <w:pPr>
              <w:cnfStyle w:val="000000000000" w:firstRow="0" w:lastRow="0" w:firstColumn="0" w:lastColumn="0" w:oddVBand="0" w:evenVBand="0" w:oddHBand="0" w:evenHBand="0" w:firstRowFirstColumn="0" w:firstRowLastColumn="0" w:lastRowFirstColumn="0" w:lastRowLastColumn="0"/>
              <w:rPr>
                <w:rFonts w:ascii="Cambria" w:eastAsia="MS Mincho" w:hAnsi="Cambria"/>
                <w:b/>
                <w:i/>
                <w:iCs/>
                <w:color w:val="000000"/>
                <w:sz w:val="28"/>
                <w:szCs w:val="32"/>
              </w:rPr>
            </w:pPr>
          </w:p>
          <w:p w14:paraId="14800978" w14:textId="21E38A3F" w:rsidR="0076732B" w:rsidRPr="0076732B" w:rsidRDefault="0076732B" w:rsidP="00A34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32"/>
              </w:rPr>
            </w:pPr>
            <w:r w:rsidRPr="0076732B">
              <w:rPr>
                <w:rFonts w:ascii="Cambria" w:eastAsia="MS Mincho" w:hAnsi="Cambria"/>
                <w:b/>
                <w:i/>
                <w:iCs/>
                <w:color w:val="000000"/>
                <w:sz w:val="28"/>
                <w:szCs w:val="32"/>
              </w:rPr>
              <w:t xml:space="preserve">Class 4 </w:t>
            </w:r>
          </w:p>
        </w:tc>
        <w:tc>
          <w:tcPr>
            <w:tcW w:w="3321" w:type="dxa"/>
            <w:tcBorders>
              <w:right w:val="single" w:sz="4" w:space="0" w:color="auto"/>
            </w:tcBorders>
          </w:tcPr>
          <w:p w14:paraId="1EA338F0" w14:textId="77777777" w:rsidR="0076732B" w:rsidRPr="0076732B" w:rsidRDefault="0076732B" w:rsidP="00A3451A">
            <w:pPr>
              <w:cnfStyle w:val="000000000000" w:firstRow="0" w:lastRow="0" w:firstColumn="0" w:lastColumn="0" w:oddVBand="0" w:evenVBand="0" w:oddHBand="0" w:evenHBand="0" w:firstRowFirstColumn="0" w:firstRowLastColumn="0" w:lastRowFirstColumn="0" w:lastRowLastColumn="0"/>
              <w:rPr>
                <w:rFonts w:ascii="Cambria" w:eastAsia="MS Mincho" w:hAnsi="Cambria"/>
                <w:i/>
                <w:iCs/>
                <w:color w:val="000000"/>
                <w:sz w:val="28"/>
                <w:szCs w:val="32"/>
              </w:rPr>
            </w:pPr>
            <w:r w:rsidRPr="0076732B">
              <w:rPr>
                <w:rFonts w:ascii="Cambria" w:eastAsia="MS Mincho" w:hAnsi="Cambria"/>
                <w:i/>
                <w:iCs/>
                <w:color w:val="000000"/>
                <w:sz w:val="28"/>
                <w:szCs w:val="32"/>
              </w:rPr>
              <w:t>15 months to 18 months</w:t>
            </w:r>
          </w:p>
          <w:p w14:paraId="53008837" w14:textId="77777777" w:rsidR="0076732B" w:rsidRPr="0076732B" w:rsidRDefault="0076732B" w:rsidP="00A3451A">
            <w:pPr>
              <w:cnfStyle w:val="000000000000" w:firstRow="0" w:lastRow="0" w:firstColumn="0" w:lastColumn="0" w:oddVBand="0" w:evenVBand="0" w:oddHBand="0" w:evenHBand="0" w:firstRowFirstColumn="0" w:firstRowLastColumn="0" w:lastRowFirstColumn="0" w:lastRowLastColumn="0"/>
              <w:rPr>
                <w:rFonts w:ascii="Cambria" w:eastAsia="MS Mincho" w:hAnsi="Cambria"/>
                <w:i/>
                <w:iCs/>
                <w:color w:val="000000"/>
                <w:sz w:val="28"/>
                <w:szCs w:val="32"/>
              </w:rPr>
            </w:pPr>
          </w:p>
          <w:p w14:paraId="0EF7FBCA" w14:textId="6A7614DD" w:rsidR="0076732B" w:rsidRPr="0076732B" w:rsidRDefault="0076732B" w:rsidP="00A34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2"/>
              </w:rPr>
            </w:pPr>
            <w:r w:rsidRPr="0076732B">
              <w:rPr>
                <w:rFonts w:ascii="Cambria" w:eastAsia="MS Mincho" w:hAnsi="Cambria"/>
                <w:i/>
                <w:iCs/>
                <w:color w:val="000000"/>
                <w:sz w:val="28"/>
                <w:szCs w:val="32"/>
              </w:rPr>
              <w:t>18 months to 3 years</w:t>
            </w:r>
          </w:p>
        </w:tc>
      </w:tr>
      <w:tr w:rsidR="002A5E64" w14:paraId="315237CF" w14:textId="77777777" w:rsidTr="002A5E64">
        <w:trPr>
          <w:cnfStyle w:val="000000100000" w:firstRow="0" w:lastRow="0" w:firstColumn="0" w:lastColumn="0" w:oddVBand="0" w:evenVBand="0" w:oddHBand="1" w:evenHBand="0" w:firstRowFirstColumn="0" w:firstRowLastColumn="0" w:lastRowFirstColumn="0" w:lastRowLastColumn="0"/>
          <w:trHeight w:val="1631"/>
        </w:trPr>
        <w:tc>
          <w:tcPr>
            <w:cnfStyle w:val="001000000000" w:firstRow="0" w:lastRow="0" w:firstColumn="1" w:lastColumn="0" w:oddVBand="0" w:evenVBand="0" w:oddHBand="0" w:evenHBand="0" w:firstRowFirstColumn="0" w:firstRowLastColumn="0" w:lastRowFirstColumn="0" w:lastRowLastColumn="0"/>
            <w:tcW w:w="2023" w:type="dxa"/>
            <w:tcBorders>
              <w:left w:val="single" w:sz="4" w:space="0" w:color="auto"/>
            </w:tcBorders>
          </w:tcPr>
          <w:p w14:paraId="777713BE" w14:textId="16AAC3C0" w:rsidR="0076732B" w:rsidRPr="0076732B" w:rsidRDefault="0076732B" w:rsidP="00A3451A">
            <w:pPr>
              <w:rPr>
                <w:rFonts w:ascii="Times New Roman" w:hAnsi="Times New Roman" w:cs="Times New Roman"/>
                <w:sz w:val="28"/>
                <w:szCs w:val="32"/>
              </w:rPr>
            </w:pPr>
            <w:r w:rsidRPr="0076732B">
              <w:rPr>
                <w:rFonts w:ascii="Cambria" w:eastAsia="MS Mincho" w:hAnsi="Cambria"/>
                <w:i/>
                <w:iCs/>
                <w:color w:val="000000"/>
                <w:sz w:val="28"/>
                <w:szCs w:val="32"/>
              </w:rPr>
              <w:t>Class 3</w:t>
            </w:r>
          </w:p>
        </w:tc>
        <w:tc>
          <w:tcPr>
            <w:tcW w:w="3121" w:type="dxa"/>
            <w:tcBorders>
              <w:right w:val="single" w:sz="4" w:space="0" w:color="auto"/>
            </w:tcBorders>
          </w:tcPr>
          <w:p w14:paraId="2E3D54D7" w14:textId="7999A2A1" w:rsidR="0076732B" w:rsidRPr="0076732B" w:rsidRDefault="0076732B" w:rsidP="005522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32"/>
              </w:rPr>
            </w:pPr>
            <w:r w:rsidRPr="0076732B">
              <w:rPr>
                <w:rFonts w:ascii="Cambria" w:eastAsia="MS Mincho" w:hAnsi="Cambria"/>
                <w:i/>
                <w:iCs/>
                <w:color w:val="000000"/>
                <w:sz w:val="28"/>
                <w:szCs w:val="32"/>
              </w:rPr>
              <w:t>5 years to 11 years</w:t>
            </w:r>
          </w:p>
        </w:tc>
        <w:tc>
          <w:tcPr>
            <w:tcW w:w="376" w:type="dxa"/>
            <w:vMerge/>
            <w:tcBorders>
              <w:left w:val="single" w:sz="4" w:space="0" w:color="auto"/>
              <w:right w:val="single" w:sz="4" w:space="0" w:color="auto"/>
            </w:tcBorders>
            <w:shd w:val="clear" w:color="auto" w:fill="000000" w:themeFill="text1"/>
          </w:tcPr>
          <w:p w14:paraId="659B3216" w14:textId="77777777" w:rsidR="0076732B" w:rsidRPr="00E57560" w:rsidRDefault="0076732B" w:rsidP="00A3451A">
            <w:pPr>
              <w:cnfStyle w:val="000000100000" w:firstRow="0" w:lastRow="0" w:firstColumn="0" w:lastColumn="0" w:oddVBand="0" w:evenVBand="0" w:oddHBand="1" w:evenHBand="0" w:firstRowFirstColumn="0" w:firstRowLastColumn="0" w:lastRowFirstColumn="0" w:lastRowLastColumn="0"/>
              <w:rPr>
                <w:rFonts w:ascii="Cambria" w:eastAsia="MS Mincho" w:hAnsi="Cambria"/>
                <w:b/>
                <w:i/>
                <w:iCs/>
                <w:color w:val="000000"/>
                <w:sz w:val="32"/>
                <w:szCs w:val="32"/>
              </w:rPr>
            </w:pPr>
          </w:p>
        </w:tc>
        <w:tc>
          <w:tcPr>
            <w:tcW w:w="2027" w:type="dxa"/>
            <w:tcBorders>
              <w:left w:val="single" w:sz="4" w:space="0" w:color="auto"/>
            </w:tcBorders>
            <w:shd w:val="clear" w:color="auto" w:fill="E36C0A" w:themeFill="accent6" w:themeFillShade="BF"/>
          </w:tcPr>
          <w:p w14:paraId="4C461597" w14:textId="205E882F" w:rsidR="0076732B" w:rsidRPr="0076732B" w:rsidRDefault="0076732B" w:rsidP="00A3451A">
            <w:pPr>
              <w:cnfStyle w:val="000000100000" w:firstRow="0" w:lastRow="0" w:firstColumn="0" w:lastColumn="0" w:oddVBand="0" w:evenVBand="0" w:oddHBand="1" w:evenHBand="0" w:firstRowFirstColumn="0" w:firstRowLastColumn="0" w:lastRowFirstColumn="0" w:lastRowLastColumn="0"/>
              <w:rPr>
                <w:rFonts w:ascii="Cambria" w:eastAsia="MS Mincho" w:hAnsi="Cambria"/>
                <w:b/>
                <w:i/>
                <w:iCs/>
                <w:color w:val="000000"/>
                <w:sz w:val="28"/>
                <w:szCs w:val="32"/>
              </w:rPr>
            </w:pPr>
            <w:r w:rsidRPr="0076732B">
              <w:rPr>
                <w:rFonts w:ascii="Cambria" w:eastAsia="MS Mincho" w:hAnsi="Cambria"/>
                <w:b/>
                <w:i/>
                <w:iCs/>
                <w:color w:val="000000"/>
                <w:sz w:val="28"/>
                <w:szCs w:val="32"/>
              </w:rPr>
              <w:t>Class 5</w:t>
            </w:r>
          </w:p>
          <w:p w14:paraId="04203F15" w14:textId="77777777" w:rsidR="0076732B" w:rsidRPr="0076732B" w:rsidRDefault="0076732B" w:rsidP="00A3451A">
            <w:pPr>
              <w:cnfStyle w:val="000000100000" w:firstRow="0" w:lastRow="0" w:firstColumn="0" w:lastColumn="0" w:oddVBand="0" w:evenVBand="0" w:oddHBand="1" w:evenHBand="0" w:firstRowFirstColumn="0" w:firstRowLastColumn="0" w:lastRowFirstColumn="0" w:lastRowLastColumn="0"/>
              <w:rPr>
                <w:rFonts w:ascii="Cambria" w:eastAsia="MS Mincho" w:hAnsi="Cambria"/>
                <w:b/>
                <w:i/>
                <w:iCs/>
                <w:color w:val="000000"/>
                <w:sz w:val="28"/>
                <w:szCs w:val="32"/>
              </w:rPr>
            </w:pPr>
          </w:p>
          <w:p w14:paraId="01EC767B" w14:textId="0993EBF9" w:rsidR="0076732B" w:rsidRPr="0076732B" w:rsidRDefault="0076732B" w:rsidP="00A34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32"/>
              </w:rPr>
            </w:pPr>
            <w:r w:rsidRPr="0076732B">
              <w:rPr>
                <w:rFonts w:ascii="Cambria" w:eastAsia="MS Mincho" w:hAnsi="Cambria"/>
                <w:b/>
                <w:i/>
                <w:iCs/>
                <w:color w:val="000000"/>
                <w:sz w:val="28"/>
                <w:szCs w:val="32"/>
              </w:rPr>
              <w:t>Class 6</w:t>
            </w:r>
          </w:p>
        </w:tc>
        <w:tc>
          <w:tcPr>
            <w:tcW w:w="3321" w:type="dxa"/>
            <w:tcBorders>
              <w:right w:val="single" w:sz="4" w:space="0" w:color="auto"/>
            </w:tcBorders>
            <w:shd w:val="clear" w:color="auto" w:fill="E36C0A" w:themeFill="accent6" w:themeFillShade="BF"/>
          </w:tcPr>
          <w:p w14:paraId="19A972A5" w14:textId="2970D81A" w:rsidR="0076732B" w:rsidRPr="0076732B" w:rsidRDefault="0076732B" w:rsidP="00A3451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mbria" w:eastAsia="MS Mincho" w:hAnsi="Cambria"/>
                <w:i/>
                <w:iCs/>
                <w:color w:val="000000"/>
                <w:sz w:val="28"/>
                <w:szCs w:val="32"/>
              </w:rPr>
            </w:pPr>
            <w:r w:rsidRPr="0076732B">
              <w:rPr>
                <w:rFonts w:ascii="Cambria" w:eastAsia="MS Mincho" w:hAnsi="Cambria"/>
                <w:i/>
                <w:iCs/>
                <w:color w:val="000000"/>
                <w:sz w:val="28"/>
                <w:szCs w:val="32"/>
              </w:rPr>
              <w:t>3 years to 5 years</w:t>
            </w:r>
          </w:p>
          <w:p w14:paraId="6420B715" w14:textId="77777777" w:rsidR="0076732B" w:rsidRPr="0076732B" w:rsidRDefault="0076732B" w:rsidP="00A3451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mbria" w:eastAsia="MS Mincho" w:hAnsi="Cambria"/>
                <w:i/>
                <w:iCs/>
                <w:color w:val="000000"/>
                <w:sz w:val="28"/>
                <w:szCs w:val="32"/>
              </w:rPr>
            </w:pPr>
          </w:p>
          <w:p w14:paraId="6789ECE7" w14:textId="793B67D2" w:rsidR="0076732B" w:rsidRPr="0076732B" w:rsidRDefault="0076732B" w:rsidP="00A3451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mbria" w:eastAsia="MS Mincho" w:hAnsi="Cambria"/>
                <w:i/>
                <w:iCs/>
                <w:color w:val="000000"/>
                <w:sz w:val="28"/>
                <w:szCs w:val="32"/>
              </w:rPr>
            </w:pPr>
            <w:r w:rsidRPr="0076732B">
              <w:rPr>
                <w:rFonts w:ascii="Cambria" w:eastAsia="MS Mincho" w:hAnsi="Cambria"/>
                <w:i/>
                <w:iCs/>
                <w:color w:val="000000"/>
                <w:sz w:val="28"/>
                <w:szCs w:val="32"/>
              </w:rPr>
              <w:t>5 years to 6 years</w:t>
            </w:r>
          </w:p>
        </w:tc>
      </w:tr>
      <w:tr w:rsidR="002A5E64" w14:paraId="20C635C5" w14:textId="77777777" w:rsidTr="002A5E64">
        <w:trPr>
          <w:trHeight w:val="1387"/>
        </w:trPr>
        <w:tc>
          <w:tcPr>
            <w:cnfStyle w:val="001000000000" w:firstRow="0" w:lastRow="0" w:firstColumn="1" w:lastColumn="0" w:oddVBand="0" w:evenVBand="0" w:oddHBand="0" w:evenHBand="0" w:firstRowFirstColumn="0" w:firstRowLastColumn="0" w:lastRowFirstColumn="0" w:lastRowLastColumn="0"/>
            <w:tcW w:w="2023" w:type="dxa"/>
            <w:tcBorders>
              <w:left w:val="single" w:sz="4" w:space="0" w:color="auto"/>
              <w:bottom w:val="single" w:sz="4" w:space="0" w:color="auto"/>
            </w:tcBorders>
          </w:tcPr>
          <w:p w14:paraId="4C0CAD6B" w14:textId="37B72F07" w:rsidR="0076732B" w:rsidRPr="0076732B" w:rsidRDefault="0076732B" w:rsidP="00A3451A">
            <w:pPr>
              <w:rPr>
                <w:rFonts w:ascii="Cambria" w:eastAsia="MS Mincho" w:hAnsi="Cambria"/>
                <w:i/>
                <w:iCs/>
                <w:color w:val="000000"/>
                <w:sz w:val="28"/>
                <w:szCs w:val="32"/>
              </w:rPr>
            </w:pPr>
            <w:r w:rsidRPr="0076732B">
              <w:rPr>
                <w:rFonts w:ascii="Cambria" w:eastAsia="MS Mincho" w:hAnsi="Cambria"/>
                <w:i/>
                <w:iCs/>
                <w:color w:val="000000"/>
                <w:sz w:val="28"/>
                <w:szCs w:val="32"/>
              </w:rPr>
              <w:t>Class 4</w:t>
            </w:r>
          </w:p>
        </w:tc>
        <w:tc>
          <w:tcPr>
            <w:tcW w:w="3121" w:type="dxa"/>
            <w:tcBorders>
              <w:bottom w:val="single" w:sz="4" w:space="0" w:color="auto"/>
              <w:right w:val="single" w:sz="4" w:space="0" w:color="auto"/>
            </w:tcBorders>
          </w:tcPr>
          <w:p w14:paraId="1D65C17B" w14:textId="4828B53D" w:rsidR="0076732B" w:rsidRPr="0076732B" w:rsidRDefault="0076732B" w:rsidP="005522C1">
            <w:pPr>
              <w:cnfStyle w:val="000000000000" w:firstRow="0" w:lastRow="0" w:firstColumn="0" w:lastColumn="0" w:oddVBand="0" w:evenVBand="0" w:oddHBand="0" w:evenHBand="0" w:firstRowFirstColumn="0" w:firstRowLastColumn="0" w:lastRowFirstColumn="0" w:lastRowLastColumn="0"/>
              <w:rPr>
                <w:rFonts w:ascii="Cambria" w:eastAsia="MS Mincho" w:hAnsi="Cambria"/>
                <w:i/>
                <w:iCs/>
                <w:color w:val="000000"/>
                <w:sz w:val="28"/>
                <w:szCs w:val="32"/>
              </w:rPr>
            </w:pPr>
            <w:r w:rsidRPr="0076732B">
              <w:rPr>
                <w:rFonts w:ascii="Cambria" w:eastAsia="MS Mincho" w:hAnsi="Cambria"/>
                <w:i/>
                <w:iCs/>
                <w:color w:val="000000"/>
                <w:sz w:val="28"/>
                <w:szCs w:val="32"/>
              </w:rPr>
              <w:t>11 years to 25 years</w:t>
            </w:r>
          </w:p>
        </w:tc>
        <w:tc>
          <w:tcPr>
            <w:tcW w:w="376" w:type="dxa"/>
            <w:vMerge/>
            <w:tcBorders>
              <w:left w:val="single" w:sz="4" w:space="0" w:color="auto"/>
              <w:bottom w:val="single" w:sz="4" w:space="0" w:color="auto"/>
              <w:right w:val="single" w:sz="4" w:space="0" w:color="auto"/>
            </w:tcBorders>
            <w:shd w:val="clear" w:color="auto" w:fill="000000" w:themeFill="text1"/>
          </w:tcPr>
          <w:p w14:paraId="02AA9DBF" w14:textId="77777777" w:rsidR="0076732B" w:rsidRPr="00E57560" w:rsidRDefault="0076732B" w:rsidP="00A3451A">
            <w:pPr>
              <w:cnfStyle w:val="000000000000" w:firstRow="0" w:lastRow="0" w:firstColumn="0" w:lastColumn="0" w:oddVBand="0" w:evenVBand="0" w:oddHBand="0" w:evenHBand="0" w:firstRowFirstColumn="0" w:firstRowLastColumn="0" w:lastRowFirstColumn="0" w:lastRowLastColumn="0"/>
              <w:rPr>
                <w:rFonts w:ascii="Cambria" w:eastAsia="MS Mincho" w:hAnsi="Cambria"/>
                <w:b/>
                <w:i/>
                <w:iCs/>
                <w:color w:val="000000"/>
                <w:sz w:val="32"/>
                <w:szCs w:val="32"/>
              </w:rPr>
            </w:pPr>
          </w:p>
        </w:tc>
        <w:tc>
          <w:tcPr>
            <w:tcW w:w="2027" w:type="dxa"/>
            <w:tcBorders>
              <w:left w:val="single" w:sz="4" w:space="0" w:color="auto"/>
              <w:bottom w:val="single" w:sz="4" w:space="0" w:color="auto"/>
            </w:tcBorders>
          </w:tcPr>
          <w:p w14:paraId="7902AA63" w14:textId="0DDD6CFB" w:rsidR="0076732B" w:rsidRPr="0076732B" w:rsidRDefault="0076732B" w:rsidP="00A3451A">
            <w:pPr>
              <w:cnfStyle w:val="000000000000" w:firstRow="0" w:lastRow="0" w:firstColumn="0" w:lastColumn="0" w:oddVBand="0" w:evenVBand="0" w:oddHBand="0" w:evenHBand="0" w:firstRowFirstColumn="0" w:firstRowLastColumn="0" w:lastRowFirstColumn="0" w:lastRowLastColumn="0"/>
              <w:rPr>
                <w:rFonts w:ascii="Cambria" w:eastAsia="MS Mincho" w:hAnsi="Cambria"/>
                <w:b/>
                <w:i/>
                <w:iCs/>
                <w:color w:val="000000"/>
                <w:sz w:val="28"/>
                <w:szCs w:val="32"/>
              </w:rPr>
            </w:pPr>
            <w:r w:rsidRPr="0076732B">
              <w:rPr>
                <w:rFonts w:ascii="Cambria" w:eastAsia="MS Mincho" w:hAnsi="Cambria"/>
                <w:b/>
                <w:i/>
                <w:iCs/>
                <w:color w:val="000000"/>
                <w:sz w:val="28"/>
                <w:szCs w:val="32"/>
              </w:rPr>
              <w:t>Class 7</w:t>
            </w:r>
          </w:p>
          <w:p w14:paraId="561C9225" w14:textId="77777777" w:rsidR="0076732B" w:rsidRPr="0076732B" w:rsidRDefault="0076732B" w:rsidP="00A3451A">
            <w:pPr>
              <w:cnfStyle w:val="000000000000" w:firstRow="0" w:lastRow="0" w:firstColumn="0" w:lastColumn="0" w:oddVBand="0" w:evenVBand="0" w:oddHBand="0" w:evenHBand="0" w:firstRowFirstColumn="0" w:firstRowLastColumn="0" w:lastRowFirstColumn="0" w:lastRowLastColumn="0"/>
              <w:rPr>
                <w:rFonts w:ascii="Cambria" w:eastAsia="MS Mincho" w:hAnsi="Cambria"/>
                <w:b/>
                <w:i/>
                <w:iCs/>
                <w:color w:val="000000"/>
                <w:sz w:val="28"/>
                <w:szCs w:val="32"/>
              </w:rPr>
            </w:pPr>
          </w:p>
          <w:p w14:paraId="63BC5CD4" w14:textId="6642BEBA" w:rsidR="0076732B" w:rsidRPr="0076732B" w:rsidRDefault="0076732B" w:rsidP="00A34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32"/>
              </w:rPr>
            </w:pPr>
            <w:r w:rsidRPr="0076732B">
              <w:rPr>
                <w:rFonts w:ascii="Cambria" w:eastAsia="MS Mincho" w:hAnsi="Cambria"/>
                <w:b/>
                <w:i/>
                <w:iCs/>
                <w:color w:val="000000"/>
                <w:sz w:val="28"/>
                <w:szCs w:val="32"/>
              </w:rPr>
              <w:t>Class 8</w:t>
            </w:r>
          </w:p>
        </w:tc>
        <w:tc>
          <w:tcPr>
            <w:tcW w:w="3321" w:type="dxa"/>
            <w:tcBorders>
              <w:bottom w:val="single" w:sz="4" w:space="0" w:color="auto"/>
              <w:right w:val="single" w:sz="4" w:space="0" w:color="auto"/>
            </w:tcBorders>
          </w:tcPr>
          <w:p w14:paraId="7FC08743" w14:textId="4307FDD9" w:rsidR="0076732B" w:rsidRPr="0076732B" w:rsidRDefault="0076732B" w:rsidP="002C22C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mbria" w:eastAsia="MS Mincho" w:hAnsi="Cambria"/>
                <w:i/>
                <w:iCs/>
                <w:color w:val="000000"/>
                <w:sz w:val="28"/>
                <w:szCs w:val="32"/>
              </w:rPr>
            </w:pPr>
            <w:r w:rsidRPr="0076732B">
              <w:rPr>
                <w:rFonts w:ascii="Cambria" w:eastAsia="MS Mincho" w:hAnsi="Cambria"/>
                <w:i/>
                <w:iCs/>
                <w:color w:val="000000"/>
                <w:sz w:val="28"/>
                <w:szCs w:val="32"/>
              </w:rPr>
              <w:t>6 years to 11 years</w:t>
            </w:r>
          </w:p>
          <w:p w14:paraId="211F7667" w14:textId="77777777" w:rsidR="0076732B" w:rsidRPr="0076732B" w:rsidRDefault="0076732B" w:rsidP="002C22C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mbria" w:eastAsia="MS Mincho" w:hAnsi="Cambria"/>
                <w:i/>
                <w:iCs/>
                <w:color w:val="000000"/>
                <w:sz w:val="28"/>
                <w:szCs w:val="32"/>
              </w:rPr>
            </w:pPr>
          </w:p>
          <w:p w14:paraId="4C42265A" w14:textId="1723C396" w:rsidR="0076732B" w:rsidRPr="0076732B" w:rsidRDefault="0076732B" w:rsidP="002C22C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mbria" w:eastAsia="MS Mincho" w:hAnsi="Cambria"/>
                <w:i/>
                <w:iCs/>
                <w:color w:val="000000"/>
                <w:sz w:val="28"/>
                <w:szCs w:val="32"/>
              </w:rPr>
            </w:pPr>
            <w:r w:rsidRPr="0076732B">
              <w:rPr>
                <w:rFonts w:ascii="Cambria" w:eastAsia="MS Mincho" w:hAnsi="Cambria"/>
                <w:i/>
                <w:iCs/>
                <w:color w:val="000000"/>
                <w:sz w:val="28"/>
                <w:szCs w:val="32"/>
              </w:rPr>
              <w:t>11 years to 25 years</w:t>
            </w:r>
          </w:p>
        </w:tc>
      </w:tr>
    </w:tbl>
    <w:p w14:paraId="798B7397" w14:textId="362CCCFE" w:rsidR="00F67D24" w:rsidRDefault="00F67D24" w:rsidP="005522C1">
      <w:pPr>
        <w:rPr>
          <w:rFonts w:ascii="Times New Roman" w:hAnsi="Times New Roman" w:cs="Times New Roman"/>
          <w:sz w:val="24"/>
          <w:szCs w:val="24"/>
        </w:rPr>
      </w:pPr>
    </w:p>
    <w:p w14:paraId="6FC0F686" w14:textId="77777777" w:rsidR="00F67D24" w:rsidRDefault="00F67D24">
      <w:pPr>
        <w:rPr>
          <w:rFonts w:ascii="Times New Roman" w:hAnsi="Times New Roman" w:cs="Times New Roman"/>
          <w:sz w:val="24"/>
          <w:szCs w:val="24"/>
        </w:rPr>
      </w:pPr>
      <w:r>
        <w:rPr>
          <w:rFonts w:ascii="Times New Roman" w:hAnsi="Times New Roman" w:cs="Times New Roman"/>
          <w:sz w:val="24"/>
          <w:szCs w:val="24"/>
        </w:rPr>
        <w:br w:type="page"/>
      </w:r>
    </w:p>
    <w:p w14:paraId="4B8B32E8" w14:textId="77777777" w:rsidR="005522C1" w:rsidRPr="005522C1" w:rsidRDefault="005522C1" w:rsidP="005522C1">
      <w:pPr>
        <w:rPr>
          <w:rFonts w:ascii="Times New Roman" w:hAnsi="Times New Roman" w:cs="Times New Roman"/>
          <w:sz w:val="24"/>
          <w:szCs w:val="24"/>
        </w:rPr>
      </w:pPr>
    </w:p>
    <w:p w14:paraId="4696CCFA" w14:textId="77777777" w:rsidR="00AD13E6" w:rsidRPr="008C13A5" w:rsidRDefault="00AD13E6" w:rsidP="00AD13E6">
      <w:pPr>
        <w:pStyle w:val="Heading3"/>
        <w:rPr>
          <w:b/>
        </w:rPr>
      </w:pPr>
      <w:r w:rsidRPr="002D681D">
        <w:rPr>
          <w:b/>
          <w:u w:val="single"/>
        </w:rPr>
        <w:t>2.1.2</w:t>
      </w:r>
      <w:r w:rsidRPr="008C13A5">
        <w:rPr>
          <w:b/>
        </w:rPr>
        <w:t xml:space="preserve"> Contact Matrix</w:t>
      </w:r>
    </w:p>
    <w:p w14:paraId="37537440" w14:textId="0E703EA4" w:rsidR="00C04AEF" w:rsidRPr="005562A4" w:rsidRDefault="00466787" w:rsidP="00AD13E6">
      <w:pPr>
        <w:ind w:firstLine="720"/>
        <w:rPr>
          <w:rFonts w:ascii="Times New Roman" w:hAnsi="Times New Roman" w:cs="Times New Roman"/>
          <w:sz w:val="24"/>
          <w:szCs w:val="24"/>
        </w:rPr>
      </w:pPr>
      <w:r w:rsidRPr="005562A4">
        <w:rPr>
          <w:rFonts w:ascii="Times New Roman" w:hAnsi="Times New Roman" w:cs="Times New Roman"/>
          <w:sz w:val="24"/>
          <w:szCs w:val="24"/>
        </w:rPr>
        <w:t>For the Contact Matrix</w:t>
      </w:r>
      <w:r w:rsidR="005E1911">
        <w:rPr>
          <w:rFonts w:ascii="Times New Roman" w:hAnsi="Times New Roman" w:cs="Times New Roman"/>
          <w:sz w:val="24"/>
          <w:szCs w:val="24"/>
        </w:rPr>
        <w:t>,</w:t>
      </w:r>
      <w:r w:rsidRPr="005562A4">
        <w:rPr>
          <w:rFonts w:ascii="Times New Roman" w:hAnsi="Times New Roman" w:cs="Times New Roman"/>
          <w:sz w:val="24"/>
          <w:szCs w:val="24"/>
        </w:rPr>
        <w:t xml:space="preserve"> the study suppose</w:t>
      </w:r>
      <w:r w:rsidR="005E1911">
        <w:rPr>
          <w:rFonts w:ascii="Times New Roman" w:hAnsi="Times New Roman" w:cs="Times New Roman"/>
          <w:sz w:val="24"/>
          <w:szCs w:val="24"/>
        </w:rPr>
        <w:t>s</w:t>
      </w:r>
      <w:r w:rsidRPr="005562A4">
        <w:rPr>
          <w:rFonts w:ascii="Times New Roman" w:hAnsi="Times New Roman" w:cs="Times New Roman"/>
          <w:sz w:val="24"/>
          <w:szCs w:val="24"/>
        </w:rPr>
        <w:t xml:space="preserve"> that an individual in age class i has an activity level measured by a</w:t>
      </w:r>
      <w:r w:rsidRPr="005562A4">
        <w:rPr>
          <w:rFonts w:ascii="Times New Roman" w:hAnsi="Times New Roman" w:cs="Times New Roman"/>
          <w:sz w:val="24"/>
          <w:szCs w:val="24"/>
          <w:vertAlign w:val="subscript"/>
        </w:rPr>
        <w:t>i</w:t>
      </w:r>
      <w:r w:rsidRPr="005562A4">
        <w:rPr>
          <w:rFonts w:ascii="Times New Roman" w:hAnsi="Times New Roman" w:cs="Times New Roman"/>
          <w:sz w:val="24"/>
          <w:szCs w:val="24"/>
        </w:rPr>
        <w:t xml:space="preserve">. Under the proportionate mixing assumption the number of contacts per unit time between individuals in age class i and individuals in age class j is proportional </w:t>
      </w:r>
      <m:oMath>
        <m:rad>
          <m:radPr>
            <m:degHide m:val="1"/>
            <m:ctrlPr>
              <w:rPr>
                <w:rFonts w:ascii="Cambria Math" w:hAnsi="Cambria Math" w:cs="Times New Roman"/>
                <w:i/>
                <w:iCs/>
                <w:sz w:val="24"/>
                <w:szCs w:val="24"/>
              </w:rPr>
            </m:ctrlPr>
          </m:radPr>
          <m:deg/>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e>
        </m:rad>
      </m:oMath>
      <w:r w:rsidRPr="005562A4">
        <w:rPr>
          <w:rFonts w:ascii="Times New Roman" w:eastAsiaTheme="minorEastAsia" w:hAnsi="Times New Roman" w:cs="Times New Roman"/>
          <w:iCs/>
          <w:sz w:val="24"/>
          <w:szCs w:val="24"/>
        </w:rPr>
        <w:t>. In order to keep contact rates within and between classes compatible in both models we used the contact rate matrix C depicted below.</w:t>
      </w:r>
    </w:p>
    <w:p w14:paraId="077998D8" w14:textId="61E737FD" w:rsidR="00C04AEF" w:rsidRDefault="00C04AEF" w:rsidP="005522C1">
      <w:pPr>
        <w:ind w:left="1080"/>
        <w:rPr>
          <w:rFonts w:ascii="Times New Roman" w:hAnsi="Times New Roman" w:cs="Times New Roman"/>
          <w:sz w:val="24"/>
          <w:szCs w:val="24"/>
        </w:rPr>
      </w:pPr>
    </w:p>
    <w:p w14:paraId="221071B7" w14:textId="6D55CE34" w:rsidR="00C04AEF" w:rsidRDefault="004A668E">
      <w:pPr>
        <w:rPr>
          <w:rFonts w:ascii="Times New Roman" w:hAnsi="Times New Roman" w:cs="Times New Roman"/>
          <w:sz w:val="24"/>
          <w:szCs w:val="24"/>
        </w:rPr>
      </w:pPr>
      <w:r w:rsidRPr="003F4403">
        <w:rPr>
          <w:rFonts w:ascii="Times New Roman" w:eastAsiaTheme="minorEastAsia" w:hAnsi="Times New Roman" w:cs="Times New Roman"/>
          <w:iCs/>
          <w:noProof/>
          <w:sz w:val="24"/>
          <w:szCs w:val="24"/>
          <w:lang w:eastAsia="zh-CN"/>
        </w:rPr>
        <mc:AlternateContent>
          <mc:Choice Requires="wps">
            <w:drawing>
              <wp:anchor distT="0" distB="0" distL="114300" distR="114300" simplePos="0" relativeHeight="251712512" behindDoc="0" locked="0" layoutInCell="1" allowOverlap="1" wp14:anchorId="7363B057" wp14:editId="4BD1D816">
                <wp:simplePos x="0" y="0"/>
                <wp:positionH relativeFrom="column">
                  <wp:posOffset>627380</wp:posOffset>
                </wp:positionH>
                <wp:positionV relativeFrom="paragraph">
                  <wp:posOffset>118745</wp:posOffset>
                </wp:positionV>
                <wp:extent cx="4462145" cy="343535"/>
                <wp:effectExtent l="0" t="0" r="0" b="0"/>
                <wp:wrapSquare wrapText="bothSides"/>
                <wp:docPr id="30" name="TextBox 1"/>
                <wp:cNvGraphicFramePr/>
                <a:graphic xmlns:a="http://schemas.openxmlformats.org/drawingml/2006/main">
                  <a:graphicData uri="http://schemas.microsoft.com/office/word/2010/wordprocessingShape">
                    <wps:wsp>
                      <wps:cNvSpPr txBox="1"/>
                      <wps:spPr>
                        <a:xfrm>
                          <a:off x="0" y="0"/>
                          <a:ext cx="4462145" cy="343535"/>
                        </a:xfrm>
                        <a:prstGeom prst="rect">
                          <a:avLst/>
                        </a:prstGeom>
                        <a:noFill/>
                      </wps:spPr>
                      <wps:txbx>
                        <w:txbxContent>
                          <w:p w14:paraId="7636C648" w14:textId="0AC290A0" w:rsidR="00B54017" w:rsidRPr="00ED1E07" w:rsidRDefault="00B54017" w:rsidP="00C04AEF">
                            <w:pPr>
                              <w:pStyle w:val="NormalWeb"/>
                              <w:spacing w:before="0" w:beforeAutospacing="0" w:after="0" w:afterAutospacing="0"/>
                              <w:jc w:val="center"/>
                              <w:rPr>
                                <w:sz w:val="13"/>
                              </w:rPr>
                            </w:pPr>
                            <w:r w:rsidRPr="00ED1E07">
                              <w:rPr>
                                <w:rFonts w:ascii="Trebuchet MS" w:eastAsia="Arial" w:hAnsi="Trebuchet MS" w:cs="Trebuchet MS"/>
                                <w:color w:val="000000"/>
                                <w:position w:val="1"/>
                                <w:sz w:val="28"/>
                                <w:szCs w:val="56"/>
                                <w:u w:val="single"/>
                              </w:rPr>
                              <w:t xml:space="preserve">Contact Matrix: Prediction </w:t>
                            </w:r>
                            <w:r>
                              <w:rPr>
                                <w:rFonts w:ascii="Trebuchet MS" w:eastAsia="Arial" w:hAnsi="Trebuchet MS" w:cs="Trebuchet MS"/>
                                <w:color w:val="000000"/>
                                <w:position w:val="1"/>
                                <w:sz w:val="28"/>
                                <w:szCs w:val="56"/>
                                <w:u w:val="single"/>
                              </w:rPr>
                              <w:t>Four-Age</w:t>
                            </w:r>
                            <w:r w:rsidRPr="00ED1E07">
                              <w:rPr>
                                <w:rFonts w:ascii="Trebuchet MS" w:eastAsia="Arial" w:hAnsi="Trebuchet MS" w:cs="Trebuchet MS"/>
                                <w:color w:val="000000"/>
                                <w:position w:val="1"/>
                                <w:sz w:val="28"/>
                                <w:szCs w:val="56"/>
                                <w:u w:val="single"/>
                              </w:rPr>
                              <w:t xml:space="preserve"> Group Model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 o:spid="_x0000_s1028" type="#_x0000_t202" style="position:absolute;margin-left:49.4pt;margin-top:9.35pt;width:351.35pt;height:27.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" filled="f" stroked="f">
                <v:textbox>
                  <w:txbxContent>
                    <w:p w14:paraId="7636C648" w14:textId="0AC290A0" w:rsidR="00B54017" w:rsidRPr="00ED1E07" w:rsidRDefault="00B54017" w:rsidP="00C04AEF">
                      <w:pPr>
                        <w:pStyle w:val="NormalWeb"/>
                        <w:spacing w:before="0" w:beforeAutospacing="0" w:after="0" w:afterAutospacing="0"/>
                        <w:jc w:val="center"/>
                        <w:rPr>
                          <w:sz w:val="13"/>
                        </w:rPr>
                      </w:pPr>
                      <w:r w:rsidRPr="00ED1E07">
                        <w:rPr>
                          <w:rFonts w:ascii="Trebuchet MS" w:eastAsia="Arial" w:hAnsi="Trebuchet MS" w:cs="Trebuchet MS"/>
                          <w:color w:val="000000"/>
                          <w:position w:val="1"/>
                          <w:sz w:val="28"/>
                          <w:szCs w:val="56"/>
                          <w:u w:val="single"/>
                        </w:rPr>
                        <w:t xml:space="preserve">Contact Matrix: Prediction </w:t>
                      </w:r>
                      <w:r>
                        <w:rPr>
                          <w:rFonts w:ascii="Trebuchet MS" w:eastAsia="Arial" w:hAnsi="Trebuchet MS" w:cs="Trebuchet MS"/>
                          <w:color w:val="000000"/>
                          <w:position w:val="1"/>
                          <w:sz w:val="28"/>
                          <w:szCs w:val="56"/>
                          <w:u w:val="single"/>
                        </w:rPr>
                        <w:t>Four-Age</w:t>
                      </w:r>
                      <w:r w:rsidRPr="00ED1E07">
                        <w:rPr>
                          <w:rFonts w:ascii="Trebuchet MS" w:eastAsia="Arial" w:hAnsi="Trebuchet MS" w:cs="Trebuchet MS"/>
                          <w:color w:val="000000"/>
                          <w:position w:val="1"/>
                          <w:sz w:val="28"/>
                          <w:szCs w:val="56"/>
                          <w:u w:val="single"/>
                        </w:rPr>
                        <w:t xml:space="preserve"> Group Model</w:t>
                      </w:r>
                    </w:p>
                  </w:txbxContent>
                </v:textbox>
                <w10:wrap type="square"/>
              </v:shape>
            </w:pict>
          </mc:Fallback>
        </mc:AlternateContent>
      </w:r>
      <w:r w:rsidR="00FF4513" w:rsidRPr="003F4403">
        <w:rPr>
          <w:rFonts w:ascii="Times New Roman" w:hAnsi="Times New Roman" w:cs="Times New Roman"/>
          <w:noProof/>
          <w:sz w:val="24"/>
          <w:szCs w:val="24"/>
          <w:lang w:eastAsia="zh-CN"/>
        </w:rPr>
        <mc:AlternateContent>
          <mc:Choice Requires="wps">
            <w:drawing>
              <wp:anchor distT="0" distB="0" distL="114300" distR="114300" simplePos="0" relativeHeight="251710464" behindDoc="0" locked="0" layoutInCell="1" allowOverlap="1" wp14:anchorId="36B93581" wp14:editId="11DA7060">
                <wp:simplePos x="0" y="0"/>
                <wp:positionH relativeFrom="column">
                  <wp:posOffset>850265</wp:posOffset>
                </wp:positionH>
                <wp:positionV relativeFrom="paragraph">
                  <wp:posOffset>478790</wp:posOffset>
                </wp:positionV>
                <wp:extent cx="4166235" cy="1480185"/>
                <wp:effectExtent l="0" t="0" r="0" b="0"/>
                <wp:wrapThrough wrapText="bothSides">
                  <wp:wrapPolygon edited="0">
                    <wp:start x="0" y="0"/>
                    <wp:lineTo x="0" y="21600"/>
                    <wp:lineTo x="21600" y="21600"/>
                    <wp:lineTo x="21600" y="0"/>
                  </wp:wrapPolygon>
                </wp:wrapThrough>
                <wp:docPr id="33" name="Rectangle 1"/>
                <wp:cNvGraphicFramePr/>
                <a:graphic xmlns:a="http://schemas.openxmlformats.org/drawingml/2006/main">
                  <a:graphicData uri="http://schemas.microsoft.com/office/word/2010/wordprocessingShape">
                    <wps:wsp>
                      <wps:cNvSpPr/>
                      <wps:spPr>
                        <a:xfrm>
                          <a:off x="0" y="0"/>
                          <a:ext cx="4166235" cy="1480185"/>
                        </a:xfrm>
                        <a:prstGeom prst="rect">
                          <a:avLst/>
                        </a:prstGeom>
                      </wps:spPr>
                      <wps:txbx>
                        <w:txbxContent>
                          <w:p w14:paraId="6AFE997A" w14:textId="77777777" w:rsidR="00B54017" w:rsidRPr="003F4403" w:rsidRDefault="00B54017" w:rsidP="00C04AEF">
                            <w:pPr>
                              <w:pStyle w:val="NormalWeb"/>
                              <w:spacing w:before="0" w:beforeAutospacing="0" w:after="0" w:afterAutospacing="0"/>
                              <w:rPr>
                                <w:sz w:val="18"/>
                              </w:rPr>
                            </w:pPr>
                            <m:oMathPara>
                              <m:oMathParaPr>
                                <m:jc m:val="centerGroup"/>
                              </m:oMathParaPr>
                              <m:oMath>
                                <m:d>
                                  <m:dPr>
                                    <m:ctrlPr>
                                      <w:rPr>
                                        <w:rFonts w:ascii="Cambria Math" w:eastAsia="Arial" w:hAnsi="Cambria Math" w:cs="Arial"/>
                                        <w:i/>
                                        <w:iCs/>
                                        <w:color w:val="000000"/>
                                        <w:sz w:val="32"/>
                                        <w:szCs w:val="48"/>
                                      </w:rPr>
                                    </m:ctrlPr>
                                  </m:dPr>
                                  <m:e>
                                    <m:m>
                                      <m:mPr>
                                        <m:mcs>
                                          <m:mc>
                                            <m:mcPr>
                                              <m:count m:val="2"/>
                                              <m:mcJc m:val="center"/>
                                            </m:mcPr>
                                          </m:mc>
                                        </m:mcs>
                                        <m:ctrlPr>
                                          <w:rPr>
                                            <w:rFonts w:ascii="Cambria Math" w:eastAsia="Arial" w:hAnsi="Cambria Math" w:cs="Arial"/>
                                            <w:i/>
                                            <w:iCs/>
                                            <w:color w:val="000000"/>
                                            <w:sz w:val="32"/>
                                            <w:szCs w:val="48"/>
                                          </w:rPr>
                                        </m:ctrlPr>
                                      </m:mPr>
                                      <m:mr>
                                        <m:e>
                                          <m:m>
                                            <m:mPr>
                                              <m:mcs>
                                                <m:mc>
                                                  <m:mcPr>
                                                    <m:count m:val="1"/>
                                                    <m:mcJc m:val="center"/>
                                                  </m:mcPr>
                                                </m:mc>
                                              </m:mcs>
                                              <m:ctrlPr>
                                                <w:rPr>
                                                  <w:rFonts w:ascii="Cambria Math" w:eastAsia="Arial" w:hAnsi="Cambria Math" w:cs="Arial"/>
                                                  <w:i/>
                                                  <w:iCs/>
                                                  <w:color w:val="000000"/>
                                                  <w:sz w:val="32"/>
                                                  <w:szCs w:val="48"/>
                                                </w:rPr>
                                              </m:ctrlPr>
                                            </m:mPr>
                                            <m:mr>
                                              <m:e>
                                                <m:m>
                                                  <m:mPr>
                                                    <m:mcs>
                                                      <m:mc>
                                                        <m:mcPr>
                                                          <m:count m:val="2"/>
                                                          <m:mcJc m:val="center"/>
                                                        </m:mcPr>
                                                      </m:mc>
                                                    </m:mcs>
                                                    <m:ctrlPr>
                                                      <w:rPr>
                                                        <w:rFonts w:ascii="Cambria Math" w:eastAsia="Arial" w:hAnsi="Cambria Math" w:cs="Arial"/>
                                                        <w:i/>
                                                        <w:iCs/>
                                                        <w:color w:val="000000"/>
                                                        <w:sz w:val="32"/>
                                                        <w:szCs w:val="48"/>
                                                      </w:rPr>
                                                    </m:ctrlPr>
                                                  </m:mPr>
                                                  <m:mr>
                                                    <m:e>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1</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1</m:t>
                                                              </m:r>
                                                            </m:sub>
                                                          </m:sSub>
                                                        </m:e>
                                                      </m:rad>
                                                    </m:e>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1</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2</m:t>
                                                              </m:r>
                                                            </m:sub>
                                                          </m:sSub>
                                                        </m:e>
                                                      </m:rad>
                                                    </m:e>
                                                  </m:mr>
                                                </m:m>
                                              </m:e>
                                            </m:mr>
                                            <m:mr>
                                              <m:e>
                                                <m:m>
                                                  <m:mPr>
                                                    <m:mcs>
                                                      <m:mc>
                                                        <m:mcPr>
                                                          <m:count m:val="2"/>
                                                          <m:mcJc m:val="center"/>
                                                        </m:mcPr>
                                                      </m:mc>
                                                    </m:mcs>
                                                    <m:ctrlPr>
                                                      <w:rPr>
                                                        <w:rFonts w:ascii="Cambria Math" w:eastAsia="Arial" w:hAnsi="Cambria Math" w:cs="Arial"/>
                                                        <w:i/>
                                                        <w:iCs/>
                                                        <w:color w:val="000000"/>
                                                        <w:sz w:val="32"/>
                                                        <w:szCs w:val="48"/>
                                                      </w:rPr>
                                                    </m:ctrlPr>
                                                  </m:mPr>
                                                  <m:mr>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2</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1</m:t>
                                                              </m:r>
                                                            </m:sub>
                                                          </m:sSub>
                                                        </m:e>
                                                      </m:rad>
                                                    </m:e>
                                                    <m:e>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2</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2</m:t>
                                                              </m:r>
                                                            </m:sub>
                                                          </m:sSub>
                                                        </m:e>
                                                      </m:rad>
                                                    </m:e>
                                                  </m:mr>
                                                </m:m>
                                              </m:e>
                                            </m:mr>
                                          </m:m>
                                        </m:e>
                                        <m:e>
                                          <m:m>
                                            <m:mPr>
                                              <m:mcs>
                                                <m:mc>
                                                  <m:mcPr>
                                                    <m:count m:val="2"/>
                                                    <m:mcJc m:val="center"/>
                                                  </m:mcPr>
                                                </m:mc>
                                              </m:mcs>
                                              <m:ctrlPr>
                                                <w:rPr>
                                                  <w:rFonts w:ascii="Cambria Math" w:eastAsia="Arial" w:hAnsi="Cambria Math" w:cs="Arial"/>
                                                  <w:i/>
                                                  <w:iCs/>
                                                  <w:color w:val="000000"/>
                                                  <w:sz w:val="32"/>
                                                  <w:szCs w:val="48"/>
                                                </w:rPr>
                                              </m:ctrlPr>
                                            </m:mPr>
                                            <m:mr>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1</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3</m:t>
                                                        </m:r>
                                                      </m:sub>
                                                    </m:sSub>
                                                  </m:e>
                                                </m:rad>
                                              </m:e>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1</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4</m:t>
                                                        </m:r>
                                                      </m:sub>
                                                    </m:sSub>
                                                  </m:e>
                                                </m:rad>
                                              </m:e>
                                            </m:mr>
                                            <m:mr>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2</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3</m:t>
                                                        </m:r>
                                                      </m:sub>
                                                    </m:sSub>
                                                  </m:e>
                                                </m:rad>
                                              </m:e>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2</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4</m:t>
                                                        </m:r>
                                                      </m:sub>
                                                    </m:sSub>
                                                  </m:e>
                                                </m:rad>
                                              </m:e>
                                            </m:mr>
                                          </m:m>
                                        </m:e>
                                      </m:mr>
                                      <m:mr>
                                        <m:e>
                                          <m:m>
                                            <m:mPr>
                                              <m:mcs>
                                                <m:mc>
                                                  <m:mcPr>
                                                    <m:count m:val="2"/>
                                                    <m:mcJc m:val="center"/>
                                                  </m:mcPr>
                                                </m:mc>
                                              </m:mcs>
                                              <m:ctrlPr>
                                                <w:rPr>
                                                  <w:rFonts w:ascii="Cambria Math" w:eastAsia="Arial" w:hAnsi="Cambria Math" w:cs="Arial"/>
                                                  <w:i/>
                                                  <w:iCs/>
                                                  <w:color w:val="000000"/>
                                                  <w:sz w:val="32"/>
                                                  <w:szCs w:val="48"/>
                                                </w:rPr>
                                              </m:ctrlPr>
                                            </m:mPr>
                                            <m:mr>
                                              <m:e>
                                                <m:m>
                                                  <m:mPr>
                                                    <m:mcs>
                                                      <m:mc>
                                                        <m:mcPr>
                                                          <m:count m:val="1"/>
                                                          <m:mcJc m:val="center"/>
                                                        </m:mcPr>
                                                      </m:mc>
                                                    </m:mcs>
                                                    <m:ctrlPr>
                                                      <w:rPr>
                                                        <w:rFonts w:ascii="Cambria Math" w:eastAsia="Arial" w:hAnsi="Cambria Math" w:cs="Arial"/>
                                                        <w:i/>
                                                        <w:iCs/>
                                                        <w:color w:val="000000"/>
                                                        <w:sz w:val="32"/>
                                                        <w:szCs w:val="48"/>
                                                      </w:rPr>
                                                    </m:ctrlPr>
                                                  </m:mPr>
                                                  <m:mr>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3</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1</m:t>
                                                              </m:r>
                                                            </m:sub>
                                                          </m:sSub>
                                                        </m:e>
                                                      </m:rad>
                                                    </m:e>
                                                  </m:mr>
                                                  <m:mr>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4</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1</m:t>
                                                              </m:r>
                                                            </m:sub>
                                                          </m:sSub>
                                                        </m:e>
                                                      </m:rad>
                                                    </m:e>
                                                  </m:mr>
                                                </m:m>
                                              </m:e>
                                              <m:e>
                                                <m:m>
                                                  <m:mPr>
                                                    <m:mcs>
                                                      <m:mc>
                                                        <m:mcPr>
                                                          <m:count m:val="1"/>
                                                          <m:mcJc m:val="center"/>
                                                        </m:mcPr>
                                                      </m:mc>
                                                    </m:mcs>
                                                    <m:ctrlPr>
                                                      <w:rPr>
                                                        <w:rFonts w:ascii="Cambria Math" w:eastAsia="Arial" w:hAnsi="Cambria Math" w:cs="Arial"/>
                                                        <w:i/>
                                                        <w:iCs/>
                                                        <w:color w:val="000000"/>
                                                        <w:sz w:val="32"/>
                                                        <w:szCs w:val="48"/>
                                                      </w:rPr>
                                                    </m:ctrlPr>
                                                  </m:mPr>
                                                  <m:mr>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3</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2</m:t>
                                                              </m:r>
                                                            </m:sub>
                                                          </m:sSub>
                                                        </m:e>
                                                      </m:rad>
                                                    </m:e>
                                                  </m:mr>
                                                  <m:mr>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4</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2</m:t>
                                                              </m:r>
                                                            </m:sub>
                                                          </m:sSub>
                                                        </m:e>
                                                      </m:rad>
                                                    </m:e>
                                                  </m:mr>
                                                </m:m>
                                              </m:e>
                                            </m:mr>
                                          </m:m>
                                        </m:e>
                                        <m:e>
                                          <m:m>
                                            <m:mPr>
                                              <m:mcs>
                                                <m:mc>
                                                  <m:mcPr>
                                                    <m:count m:val="2"/>
                                                    <m:mcJc m:val="center"/>
                                                  </m:mcPr>
                                                </m:mc>
                                              </m:mcs>
                                              <m:ctrlPr>
                                                <w:rPr>
                                                  <w:rFonts w:ascii="Cambria Math" w:eastAsia="Arial" w:hAnsi="Cambria Math" w:cs="Arial"/>
                                                  <w:i/>
                                                  <w:iCs/>
                                                  <w:color w:val="000000"/>
                                                  <w:sz w:val="32"/>
                                                  <w:szCs w:val="48"/>
                                                </w:rPr>
                                              </m:ctrlPr>
                                            </m:mPr>
                                            <m:mr>
                                              <m:e>
                                                <m:m>
                                                  <m:mPr>
                                                    <m:mcs>
                                                      <m:mc>
                                                        <m:mcPr>
                                                          <m:count m:val="1"/>
                                                          <m:mcJc m:val="center"/>
                                                        </m:mcPr>
                                                      </m:mc>
                                                    </m:mcs>
                                                    <m:ctrlPr>
                                                      <w:rPr>
                                                        <w:rFonts w:ascii="Cambria Math" w:eastAsia="Arial" w:hAnsi="Cambria Math" w:cs="Arial"/>
                                                        <w:i/>
                                                        <w:iCs/>
                                                        <w:color w:val="000000"/>
                                                        <w:sz w:val="32"/>
                                                        <w:szCs w:val="48"/>
                                                      </w:rPr>
                                                    </m:ctrlPr>
                                                  </m:mPr>
                                                  <m:mr>
                                                    <m:e>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3</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3</m:t>
                                                              </m:r>
                                                            </m:sub>
                                                          </m:sSub>
                                                        </m:e>
                                                      </m:rad>
                                                    </m:e>
                                                  </m:mr>
                                                  <m:mr>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4</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3</m:t>
                                                              </m:r>
                                                            </m:sub>
                                                          </m:sSub>
                                                        </m:e>
                                                      </m:rad>
                                                    </m:e>
                                                  </m:mr>
                                                </m:m>
                                              </m:e>
                                              <m:e>
                                                <m:m>
                                                  <m:mPr>
                                                    <m:mcs>
                                                      <m:mc>
                                                        <m:mcPr>
                                                          <m:count m:val="1"/>
                                                          <m:mcJc m:val="center"/>
                                                        </m:mcPr>
                                                      </m:mc>
                                                    </m:mcs>
                                                    <m:ctrlPr>
                                                      <w:rPr>
                                                        <w:rFonts w:ascii="Cambria Math" w:eastAsia="Arial" w:hAnsi="Cambria Math" w:cs="Arial"/>
                                                        <w:i/>
                                                        <w:iCs/>
                                                        <w:color w:val="000000"/>
                                                        <w:sz w:val="32"/>
                                                        <w:szCs w:val="48"/>
                                                      </w:rPr>
                                                    </m:ctrlPr>
                                                  </m:mPr>
                                                  <m:mr>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3</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4</m:t>
                                                              </m:r>
                                                            </m:sub>
                                                          </m:sSub>
                                                        </m:e>
                                                      </m:rad>
                                                    </m:e>
                                                  </m:mr>
                                                  <m:mr>
                                                    <m:e>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4</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4</m:t>
                                                              </m:r>
                                                            </m:sub>
                                                          </m:sSub>
                                                        </m:e>
                                                      </m:rad>
                                                    </m:e>
                                                  </m:mr>
                                                </m:m>
                                              </m:e>
                                            </m:mr>
                                          </m:m>
                                        </m:e>
                                      </m:mr>
                                    </m:m>
                                  </m:e>
                                </m:d>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margin-left:66.95pt;margin-top:37.7pt;width:328.05pt;height:116.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" filled="f" stroked="f">
                <v:textbox>
                  <w:txbxContent>
                    <w:p w14:paraId="6AFE997A" w14:textId="77777777" w:rsidR="00B54017" w:rsidRPr="003F4403" w:rsidRDefault="00B54017" w:rsidP="00C04AEF">
                      <w:pPr>
                        <w:pStyle w:val="NormalWeb"/>
                        <w:spacing w:before="0" w:beforeAutospacing="0" w:after="0" w:afterAutospacing="0"/>
                        <w:rPr>
                          <w:sz w:val="18"/>
                        </w:rPr>
                      </w:pPr>
                      <m:oMathPara>
                        <m:oMathParaPr>
                          <m:jc m:val="centerGroup"/>
                        </m:oMathParaPr>
                        <m:oMath>
                          <m:d>
                            <m:dPr>
                              <m:ctrlPr>
                                <w:rPr>
                                  <w:rFonts w:ascii="Cambria Math" w:eastAsia="Arial" w:hAnsi="Cambria Math" w:cs="Arial"/>
                                  <w:i/>
                                  <w:iCs/>
                                  <w:color w:val="000000"/>
                                  <w:sz w:val="32"/>
                                  <w:szCs w:val="48"/>
                                </w:rPr>
                              </m:ctrlPr>
                            </m:dPr>
                            <m:e>
                              <m:m>
                                <m:mPr>
                                  <m:mcs>
                                    <m:mc>
                                      <m:mcPr>
                                        <m:count m:val="2"/>
                                        <m:mcJc m:val="center"/>
                                      </m:mcPr>
                                    </m:mc>
                                  </m:mcs>
                                  <m:ctrlPr>
                                    <w:rPr>
                                      <w:rFonts w:ascii="Cambria Math" w:eastAsia="Arial" w:hAnsi="Cambria Math" w:cs="Arial"/>
                                      <w:i/>
                                      <w:iCs/>
                                      <w:color w:val="000000"/>
                                      <w:sz w:val="32"/>
                                      <w:szCs w:val="48"/>
                                    </w:rPr>
                                  </m:ctrlPr>
                                </m:mPr>
                                <m:mr>
                                  <m:e>
                                    <m:m>
                                      <m:mPr>
                                        <m:mcs>
                                          <m:mc>
                                            <m:mcPr>
                                              <m:count m:val="1"/>
                                              <m:mcJc m:val="center"/>
                                            </m:mcPr>
                                          </m:mc>
                                        </m:mcs>
                                        <m:ctrlPr>
                                          <w:rPr>
                                            <w:rFonts w:ascii="Cambria Math" w:eastAsia="Arial" w:hAnsi="Cambria Math" w:cs="Arial"/>
                                            <w:i/>
                                            <w:iCs/>
                                            <w:color w:val="000000"/>
                                            <w:sz w:val="32"/>
                                            <w:szCs w:val="48"/>
                                          </w:rPr>
                                        </m:ctrlPr>
                                      </m:mPr>
                                      <m:mr>
                                        <m:e>
                                          <m:m>
                                            <m:mPr>
                                              <m:mcs>
                                                <m:mc>
                                                  <m:mcPr>
                                                    <m:count m:val="2"/>
                                                    <m:mcJc m:val="center"/>
                                                  </m:mcPr>
                                                </m:mc>
                                              </m:mcs>
                                              <m:ctrlPr>
                                                <w:rPr>
                                                  <w:rFonts w:ascii="Cambria Math" w:eastAsia="Arial" w:hAnsi="Cambria Math" w:cs="Arial"/>
                                                  <w:i/>
                                                  <w:iCs/>
                                                  <w:color w:val="000000"/>
                                                  <w:sz w:val="32"/>
                                                  <w:szCs w:val="48"/>
                                                </w:rPr>
                                              </m:ctrlPr>
                                            </m:mPr>
                                            <m:mr>
                                              <m:e>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1</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1</m:t>
                                                        </m:r>
                                                      </m:sub>
                                                    </m:sSub>
                                                  </m:e>
                                                </m:rad>
                                              </m:e>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1</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2</m:t>
                                                        </m:r>
                                                      </m:sub>
                                                    </m:sSub>
                                                  </m:e>
                                                </m:rad>
                                              </m:e>
                                            </m:mr>
                                          </m:m>
                                        </m:e>
                                      </m:mr>
                                      <m:mr>
                                        <m:e>
                                          <m:m>
                                            <m:mPr>
                                              <m:mcs>
                                                <m:mc>
                                                  <m:mcPr>
                                                    <m:count m:val="2"/>
                                                    <m:mcJc m:val="center"/>
                                                  </m:mcPr>
                                                </m:mc>
                                              </m:mcs>
                                              <m:ctrlPr>
                                                <w:rPr>
                                                  <w:rFonts w:ascii="Cambria Math" w:eastAsia="Arial" w:hAnsi="Cambria Math" w:cs="Arial"/>
                                                  <w:i/>
                                                  <w:iCs/>
                                                  <w:color w:val="000000"/>
                                                  <w:sz w:val="32"/>
                                                  <w:szCs w:val="48"/>
                                                </w:rPr>
                                              </m:ctrlPr>
                                            </m:mPr>
                                            <m:mr>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2</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1</m:t>
                                                        </m:r>
                                                      </m:sub>
                                                    </m:sSub>
                                                  </m:e>
                                                </m:rad>
                                              </m:e>
                                              <m:e>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2</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2</m:t>
                                                        </m:r>
                                                      </m:sub>
                                                    </m:sSub>
                                                  </m:e>
                                                </m:rad>
                                              </m:e>
                                            </m:mr>
                                          </m:m>
                                        </m:e>
                                      </m:mr>
                                    </m:m>
                                  </m:e>
                                  <m:e>
                                    <m:m>
                                      <m:mPr>
                                        <m:mcs>
                                          <m:mc>
                                            <m:mcPr>
                                              <m:count m:val="2"/>
                                              <m:mcJc m:val="center"/>
                                            </m:mcPr>
                                          </m:mc>
                                        </m:mcs>
                                        <m:ctrlPr>
                                          <w:rPr>
                                            <w:rFonts w:ascii="Cambria Math" w:eastAsia="Arial" w:hAnsi="Cambria Math" w:cs="Arial"/>
                                            <w:i/>
                                            <w:iCs/>
                                            <w:color w:val="000000"/>
                                            <w:sz w:val="32"/>
                                            <w:szCs w:val="48"/>
                                          </w:rPr>
                                        </m:ctrlPr>
                                      </m:mPr>
                                      <m:mr>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1</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3</m:t>
                                                  </m:r>
                                                </m:sub>
                                              </m:sSub>
                                            </m:e>
                                          </m:rad>
                                        </m:e>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1</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4</m:t>
                                                  </m:r>
                                                </m:sub>
                                              </m:sSub>
                                            </m:e>
                                          </m:rad>
                                        </m:e>
                                      </m:mr>
                                      <m:mr>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2</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3</m:t>
                                                  </m:r>
                                                </m:sub>
                                              </m:sSub>
                                            </m:e>
                                          </m:rad>
                                        </m:e>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2</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4</m:t>
                                                  </m:r>
                                                </m:sub>
                                              </m:sSub>
                                            </m:e>
                                          </m:rad>
                                        </m:e>
                                      </m:mr>
                                    </m:m>
                                  </m:e>
                                </m:mr>
                                <m:mr>
                                  <m:e>
                                    <m:m>
                                      <m:mPr>
                                        <m:mcs>
                                          <m:mc>
                                            <m:mcPr>
                                              <m:count m:val="2"/>
                                              <m:mcJc m:val="center"/>
                                            </m:mcPr>
                                          </m:mc>
                                        </m:mcs>
                                        <m:ctrlPr>
                                          <w:rPr>
                                            <w:rFonts w:ascii="Cambria Math" w:eastAsia="Arial" w:hAnsi="Cambria Math" w:cs="Arial"/>
                                            <w:i/>
                                            <w:iCs/>
                                            <w:color w:val="000000"/>
                                            <w:sz w:val="32"/>
                                            <w:szCs w:val="48"/>
                                          </w:rPr>
                                        </m:ctrlPr>
                                      </m:mPr>
                                      <m:mr>
                                        <m:e>
                                          <m:m>
                                            <m:mPr>
                                              <m:mcs>
                                                <m:mc>
                                                  <m:mcPr>
                                                    <m:count m:val="1"/>
                                                    <m:mcJc m:val="center"/>
                                                  </m:mcPr>
                                                </m:mc>
                                              </m:mcs>
                                              <m:ctrlPr>
                                                <w:rPr>
                                                  <w:rFonts w:ascii="Cambria Math" w:eastAsia="Arial" w:hAnsi="Cambria Math" w:cs="Arial"/>
                                                  <w:i/>
                                                  <w:iCs/>
                                                  <w:color w:val="000000"/>
                                                  <w:sz w:val="32"/>
                                                  <w:szCs w:val="48"/>
                                                </w:rPr>
                                              </m:ctrlPr>
                                            </m:mPr>
                                            <m:mr>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3</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1</m:t>
                                                        </m:r>
                                                      </m:sub>
                                                    </m:sSub>
                                                  </m:e>
                                                </m:rad>
                                              </m:e>
                                            </m:mr>
                                            <m:mr>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4</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1</m:t>
                                                        </m:r>
                                                      </m:sub>
                                                    </m:sSub>
                                                  </m:e>
                                                </m:rad>
                                              </m:e>
                                            </m:mr>
                                          </m:m>
                                        </m:e>
                                        <m:e>
                                          <m:m>
                                            <m:mPr>
                                              <m:mcs>
                                                <m:mc>
                                                  <m:mcPr>
                                                    <m:count m:val="1"/>
                                                    <m:mcJc m:val="center"/>
                                                  </m:mcPr>
                                                </m:mc>
                                              </m:mcs>
                                              <m:ctrlPr>
                                                <w:rPr>
                                                  <w:rFonts w:ascii="Cambria Math" w:eastAsia="Arial" w:hAnsi="Cambria Math" w:cs="Arial"/>
                                                  <w:i/>
                                                  <w:iCs/>
                                                  <w:color w:val="000000"/>
                                                  <w:sz w:val="32"/>
                                                  <w:szCs w:val="48"/>
                                                </w:rPr>
                                              </m:ctrlPr>
                                            </m:mPr>
                                            <m:mr>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3</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2</m:t>
                                                        </m:r>
                                                      </m:sub>
                                                    </m:sSub>
                                                  </m:e>
                                                </m:rad>
                                              </m:e>
                                            </m:mr>
                                            <m:mr>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4</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2</m:t>
                                                        </m:r>
                                                      </m:sub>
                                                    </m:sSub>
                                                  </m:e>
                                                </m:rad>
                                              </m:e>
                                            </m:mr>
                                          </m:m>
                                        </m:e>
                                      </m:mr>
                                    </m:m>
                                  </m:e>
                                  <m:e>
                                    <m:m>
                                      <m:mPr>
                                        <m:mcs>
                                          <m:mc>
                                            <m:mcPr>
                                              <m:count m:val="2"/>
                                              <m:mcJc m:val="center"/>
                                            </m:mcPr>
                                          </m:mc>
                                        </m:mcs>
                                        <m:ctrlPr>
                                          <w:rPr>
                                            <w:rFonts w:ascii="Cambria Math" w:eastAsia="Arial" w:hAnsi="Cambria Math" w:cs="Arial"/>
                                            <w:i/>
                                            <w:iCs/>
                                            <w:color w:val="000000"/>
                                            <w:sz w:val="32"/>
                                            <w:szCs w:val="48"/>
                                          </w:rPr>
                                        </m:ctrlPr>
                                      </m:mPr>
                                      <m:mr>
                                        <m:e>
                                          <m:m>
                                            <m:mPr>
                                              <m:mcs>
                                                <m:mc>
                                                  <m:mcPr>
                                                    <m:count m:val="1"/>
                                                    <m:mcJc m:val="center"/>
                                                  </m:mcPr>
                                                </m:mc>
                                              </m:mcs>
                                              <m:ctrlPr>
                                                <w:rPr>
                                                  <w:rFonts w:ascii="Cambria Math" w:eastAsia="Arial" w:hAnsi="Cambria Math" w:cs="Arial"/>
                                                  <w:i/>
                                                  <w:iCs/>
                                                  <w:color w:val="000000"/>
                                                  <w:sz w:val="32"/>
                                                  <w:szCs w:val="48"/>
                                                </w:rPr>
                                              </m:ctrlPr>
                                            </m:mPr>
                                            <m:mr>
                                              <m:e>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3</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3</m:t>
                                                        </m:r>
                                                      </m:sub>
                                                    </m:sSub>
                                                  </m:e>
                                                </m:rad>
                                              </m:e>
                                            </m:mr>
                                            <m:mr>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4</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3</m:t>
                                                        </m:r>
                                                      </m:sub>
                                                    </m:sSub>
                                                  </m:e>
                                                </m:rad>
                                              </m:e>
                                            </m:mr>
                                          </m:m>
                                        </m:e>
                                        <m:e>
                                          <m:m>
                                            <m:mPr>
                                              <m:mcs>
                                                <m:mc>
                                                  <m:mcPr>
                                                    <m:count m:val="1"/>
                                                    <m:mcJc m:val="center"/>
                                                  </m:mcPr>
                                                </m:mc>
                                              </m:mcs>
                                              <m:ctrlPr>
                                                <w:rPr>
                                                  <w:rFonts w:ascii="Cambria Math" w:eastAsia="Arial" w:hAnsi="Cambria Math" w:cs="Arial"/>
                                                  <w:i/>
                                                  <w:iCs/>
                                                  <w:color w:val="000000"/>
                                                  <w:sz w:val="32"/>
                                                  <w:szCs w:val="48"/>
                                                </w:rPr>
                                              </m:ctrlPr>
                                            </m:mPr>
                                            <m:mr>
                                              <m:e>
                                                <m:r>
                                                  <w:rPr>
                                                    <w:rFonts w:ascii="Cambria Math" w:eastAsia="Arial" w:hAnsi="Arial" w:cs="Arial"/>
                                                    <w:color w:val="000000"/>
                                                    <w:sz w:val="32"/>
                                                    <w:szCs w:val="48"/>
                                                  </w:rPr>
                                                  <m:t>ε</m:t>
                                                </m:r>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3</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4</m:t>
                                                        </m:r>
                                                      </m:sub>
                                                    </m:sSub>
                                                  </m:e>
                                                </m:rad>
                                              </m:e>
                                            </m:mr>
                                            <m:mr>
                                              <m:e>
                                                <m:rad>
                                                  <m:radPr>
                                                    <m:degHide m:val="1"/>
                                                    <m:ctrlPr>
                                                      <w:rPr>
                                                        <w:rFonts w:ascii="Cambria Math" w:eastAsia="Arial" w:hAnsi="Cambria Math" w:cs="Arial"/>
                                                        <w:i/>
                                                        <w:iCs/>
                                                        <w:color w:val="000000"/>
                                                        <w:sz w:val="32"/>
                                                        <w:szCs w:val="48"/>
                                                      </w:rPr>
                                                    </m:ctrlPr>
                                                  </m:radPr>
                                                  <m:deg/>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4</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a</m:t>
                                                        </m:r>
                                                      </m:e>
                                                      <m:sub>
                                                        <m:r>
                                                          <w:rPr>
                                                            <w:rFonts w:ascii="Cambria Math" w:eastAsia="Arial" w:hAnsi="Cambria Math" w:cs="Arial"/>
                                                            <w:color w:val="000000"/>
                                                            <w:sz w:val="32"/>
                                                            <w:szCs w:val="48"/>
                                                          </w:rPr>
                                                          <m:t>4</m:t>
                                                        </m:r>
                                                      </m:sub>
                                                    </m:sSub>
                                                  </m:e>
                                                </m:rad>
                                              </m:e>
                                            </m:mr>
                                          </m:m>
                                        </m:e>
                                      </m:mr>
                                    </m:m>
                                  </m:e>
                                </m:mr>
                              </m:m>
                            </m:e>
                          </m:d>
                        </m:oMath>
                      </m:oMathPara>
                    </w:p>
                  </w:txbxContent>
                </v:textbox>
                <w10:wrap type="through"/>
              </v:rect>
            </w:pict>
          </mc:Fallback>
        </mc:AlternateContent>
      </w:r>
    </w:p>
    <w:p w14:paraId="0FD4A2E5" w14:textId="77777777" w:rsidR="004A668E" w:rsidRDefault="004A668E">
      <w:pPr>
        <w:rPr>
          <w:rFonts w:ascii="Times New Roman" w:hAnsi="Times New Roman" w:cs="Times New Roman"/>
          <w:sz w:val="24"/>
          <w:szCs w:val="24"/>
        </w:rPr>
      </w:pPr>
    </w:p>
    <w:p w14:paraId="6B79E45C" w14:textId="77777777" w:rsidR="004A668E" w:rsidRDefault="004A668E">
      <w:pPr>
        <w:rPr>
          <w:rFonts w:ascii="Times New Roman" w:hAnsi="Times New Roman" w:cs="Times New Roman"/>
          <w:sz w:val="24"/>
          <w:szCs w:val="24"/>
        </w:rPr>
      </w:pPr>
    </w:p>
    <w:p w14:paraId="3E3A8DF7" w14:textId="77777777" w:rsidR="004A668E" w:rsidRDefault="004A668E">
      <w:pPr>
        <w:rPr>
          <w:rFonts w:ascii="Times New Roman" w:hAnsi="Times New Roman" w:cs="Times New Roman"/>
          <w:sz w:val="24"/>
          <w:szCs w:val="24"/>
        </w:rPr>
      </w:pPr>
    </w:p>
    <w:p w14:paraId="67650FF9" w14:textId="77777777" w:rsidR="004A668E" w:rsidRDefault="004A668E">
      <w:pPr>
        <w:rPr>
          <w:rFonts w:ascii="Times New Roman" w:hAnsi="Times New Roman" w:cs="Times New Roman"/>
          <w:sz w:val="24"/>
          <w:szCs w:val="24"/>
        </w:rPr>
      </w:pPr>
    </w:p>
    <w:p w14:paraId="24E32A9C" w14:textId="77777777" w:rsidR="004A668E" w:rsidRDefault="004A668E">
      <w:pPr>
        <w:rPr>
          <w:rFonts w:ascii="Times New Roman" w:hAnsi="Times New Roman" w:cs="Times New Roman"/>
          <w:sz w:val="24"/>
          <w:szCs w:val="24"/>
        </w:rPr>
      </w:pPr>
    </w:p>
    <w:p w14:paraId="1D52B98A" w14:textId="64A5DD17" w:rsidR="00F67D24" w:rsidRDefault="00F67D24" w:rsidP="00F67D24">
      <w:pPr>
        <w:ind w:left="1080"/>
        <w:rPr>
          <w:rFonts w:ascii="Times New Roman" w:hAnsi="Times New Roman" w:cs="Times New Roman"/>
          <w:sz w:val="24"/>
          <w:szCs w:val="24"/>
        </w:rPr>
      </w:pPr>
      <w:r w:rsidRPr="003F4403">
        <w:rPr>
          <w:rFonts w:ascii="Times New Roman" w:hAnsi="Times New Roman" w:cs="Times New Roman"/>
          <w:noProof/>
          <w:sz w:val="24"/>
          <w:szCs w:val="24"/>
          <w:lang w:eastAsia="zh-CN"/>
        </w:rPr>
        <mc:AlternateContent>
          <mc:Choice Requires="wps">
            <w:drawing>
              <wp:anchor distT="0" distB="0" distL="114300" distR="114300" simplePos="0" relativeHeight="251708416" behindDoc="0" locked="0" layoutInCell="1" allowOverlap="1" wp14:anchorId="461CF71F" wp14:editId="1FCF95D7">
                <wp:simplePos x="0" y="0"/>
                <wp:positionH relativeFrom="column">
                  <wp:posOffset>-175260</wp:posOffset>
                </wp:positionH>
                <wp:positionV relativeFrom="paragraph">
                  <wp:posOffset>695325</wp:posOffset>
                </wp:positionV>
                <wp:extent cx="6574155" cy="2397125"/>
                <wp:effectExtent l="0" t="0" r="0" b="0"/>
                <wp:wrapThrough wrapText="bothSides">
                  <wp:wrapPolygon edited="0">
                    <wp:start x="0" y="0"/>
                    <wp:lineTo x="0" y="21600"/>
                    <wp:lineTo x="21600" y="21600"/>
                    <wp:lineTo x="21600" y="0"/>
                  </wp:wrapPolygon>
                </wp:wrapThrough>
                <wp:docPr id="32" name="Rectangle 1"/>
                <wp:cNvGraphicFramePr/>
                <a:graphic xmlns:a="http://schemas.openxmlformats.org/drawingml/2006/main">
                  <a:graphicData uri="http://schemas.microsoft.com/office/word/2010/wordprocessingShape">
                    <wps:wsp>
                      <wps:cNvSpPr/>
                      <wps:spPr>
                        <a:xfrm>
                          <a:off x="0" y="0"/>
                          <a:ext cx="6574155" cy="2397125"/>
                        </a:xfrm>
                        <a:prstGeom prst="rect">
                          <a:avLst/>
                        </a:prstGeom>
                      </wps:spPr>
                      <wps:txbx>
                        <w:txbxContent>
                          <w:p w14:paraId="07C07C89" w14:textId="77777777" w:rsidR="00B54017" w:rsidRPr="003F4403" w:rsidRDefault="00B54017" w:rsidP="00C04AEF">
                            <w:pPr>
                              <w:pStyle w:val="NormalWeb"/>
                              <w:spacing w:before="0" w:beforeAutospacing="0" w:after="0" w:afterAutospacing="0"/>
                              <w:rPr>
                                <w:sz w:val="16"/>
                              </w:rPr>
                            </w:pPr>
                            <m:oMathPara>
                              <m:oMathParaPr>
                                <m:jc m:val="centerGroup"/>
                              </m:oMathParaPr>
                              <m:oMath>
                                <m:d>
                                  <m:dPr>
                                    <m:ctrlPr>
                                      <w:rPr>
                                        <w:rFonts w:ascii="Cambria Math" w:eastAsia="Arial" w:hAnsi="Cambria Math" w:cs="Arial"/>
                                        <w:i/>
                                        <w:iCs/>
                                        <w:color w:val="000000"/>
                                        <w:sz w:val="28"/>
                                        <w:szCs w:val="48"/>
                                      </w:rPr>
                                    </m:ctrlPr>
                                  </m:dPr>
                                  <m:e>
                                    <m:m>
                                      <m:mPr>
                                        <m:mcs>
                                          <m:mc>
                                            <m:mcPr>
                                              <m:count m:val="2"/>
                                              <m:mcJc m:val="center"/>
                                            </m:mcPr>
                                          </m:mc>
                                        </m:mcs>
                                        <m:ctrlPr>
                                          <w:rPr>
                                            <w:rFonts w:ascii="Cambria Math" w:eastAsia="Arial" w:hAnsi="Cambria Math" w:cs="Arial"/>
                                            <w:i/>
                                            <w:iCs/>
                                            <w:color w:val="000000"/>
                                            <w:sz w:val="28"/>
                                            <w:szCs w:val="48"/>
                                          </w:rPr>
                                        </m:ctrlPr>
                                      </m:mPr>
                                      <m:mr>
                                        <m:e>
                                          <m:m>
                                            <m:mPr>
                                              <m:mcs>
                                                <m:mc>
                                                  <m:mcPr>
                                                    <m:count m:val="1"/>
                                                    <m:mcJc m:val="center"/>
                                                  </m:mcPr>
                                                </m:mc>
                                              </m:mcs>
                                              <m:ctrlPr>
                                                <w:rPr>
                                                  <w:rFonts w:ascii="Cambria Math" w:eastAsia="Arial" w:hAnsi="Cambria Math" w:cs="Arial"/>
                                                  <w:i/>
                                                  <w:iCs/>
                                                  <w:color w:val="000000"/>
                                                  <w:sz w:val="28"/>
                                                  <w:szCs w:val="48"/>
                                                </w:rPr>
                                              </m:ctrlPr>
                                            </m:mPr>
                                            <m:mr>
                                              <m:e>
                                                <m:m>
                                                  <m:mPr>
                                                    <m:mcs>
                                                      <m:mc>
                                                        <m:mcPr>
                                                          <m:count m:val="2"/>
                                                          <m:mcJc m:val="center"/>
                                                        </m:mcPr>
                                                      </m:mc>
                                                    </m:mcs>
                                                    <m:ctrlPr>
                                                      <w:rPr>
                                                        <w:rFonts w:ascii="Cambria Math" w:eastAsia="Arial" w:hAnsi="Cambria Math" w:cs="Arial"/>
                                                        <w:i/>
                                                        <w:iCs/>
                                                        <w:color w:val="000000"/>
                                                        <w:sz w:val="28"/>
                                                        <w:szCs w:val="48"/>
                                                      </w:rPr>
                                                    </m:ctrlPr>
                                                  </m:mPr>
                                                  <m:mr>
                                                    <m:e>
                                                      <m:m>
                                                        <m:mPr>
                                                          <m:mcs>
                                                            <m:mc>
                                                              <m:mcPr>
                                                                <m:count m:val="2"/>
                                                                <m:mcJc m:val="center"/>
                                                              </m:mcPr>
                                                            </m:mc>
                                                          </m:mcs>
                                                          <m:ctrlPr>
                                                            <w:rPr>
                                                              <w:rFonts w:ascii="Cambria Math" w:eastAsia="Arial" w:hAnsi="Cambria Math" w:cs="Arial"/>
                                                              <w:i/>
                                                              <w:iCs/>
                                                              <w:color w:val="000000"/>
                                                              <w:sz w:val="28"/>
                                                              <w:szCs w:val="48"/>
                                                            </w:rPr>
                                                          </m:ctrlPr>
                                                        </m:mPr>
                                                        <m:mr>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mr>
                                                        <m:mr>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mr>
                                                      </m:m>
                                                    </m:e>
                                                    <m:e>
                                                      <m:m>
                                                        <m:mPr>
                                                          <m:mcs>
                                                            <m:mc>
                                                              <m:mcPr>
                                                                <m:count m:val="3"/>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mr>
                                                      </m:m>
                                                    </m:e>
                                                  </m:mr>
                                                </m:m>
                                              </m:e>
                                            </m:mr>
                                            <m:mr>
                                              <m:e>
                                                <m:m>
                                                  <m:mPr>
                                                    <m:mcs>
                                                      <m:mc>
                                                        <m:mcPr>
                                                          <m:count m:val="2"/>
                                                          <m:mcJc m:val="center"/>
                                                        </m:mcPr>
                                                      </m:mc>
                                                    </m:mcs>
                                                    <m:ctrlPr>
                                                      <w:rPr>
                                                        <w:rFonts w:ascii="Cambria Math" w:eastAsia="Arial" w:hAnsi="Cambria Math" w:cs="Arial"/>
                                                        <w:i/>
                                                        <w:iCs/>
                                                        <w:color w:val="000000"/>
                                                        <w:sz w:val="28"/>
                                                        <w:szCs w:val="48"/>
                                                      </w:rPr>
                                                    </m:ctrlPr>
                                                  </m:mPr>
                                                  <m:mr>
                                                    <m:e>
                                                      <m:m>
                                                        <m:mPr>
                                                          <m:mcs>
                                                            <m:mc>
                                                              <m:mcPr>
                                                                <m:count m:val="2"/>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mr>
                                                        <m:mr>
                                                          <m:e>
                                                            <m:m>
                                                              <m:mPr>
                                                                <m:mcs>
                                                                  <m:mc>
                                                                    <m:mcPr>
                                                                      <m:count m:val="1"/>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mr>
                                                            </m:m>
                                                          </m:e>
                                                          <m:e>
                                                            <m:m>
                                                              <m:mPr>
                                                                <m:mcs>
                                                                  <m:mc>
                                                                    <m:mcPr>
                                                                      <m:count m:val="1"/>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mr>
                                                            </m:m>
                                                          </m:e>
                                                        </m:mr>
                                                      </m:m>
                                                    </m:e>
                                                    <m:e>
                                                      <m:m>
                                                        <m:mPr>
                                                          <m:mcs>
                                                            <m:mc>
                                                              <m:mcPr>
                                                                <m:count m:val="3"/>
                                                                <m:mcJc m:val="center"/>
                                                              </m:mcPr>
                                                            </m:mc>
                                                          </m:mcs>
                                                          <m:ctrlPr>
                                                            <w:rPr>
                                                              <w:rFonts w:ascii="Cambria Math" w:eastAsia="Arial" w:hAnsi="Cambria Math" w:cs="Arial"/>
                                                              <w:i/>
                                                              <w:iCs/>
                                                              <w:color w:val="000000"/>
                                                              <w:sz w:val="28"/>
                                                              <w:szCs w:val="48"/>
                                                            </w:rPr>
                                                          </m:ctrlPr>
                                                        </m:mPr>
                                                        <m:mr>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mr>
                                                        <m:mr>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mr>
                                                        <m:mr>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mr>
                                                      </m:m>
                                                    </m:e>
                                                  </m:mr>
                                                </m:m>
                                              </m:e>
                                            </m:mr>
                                          </m:m>
                                        </m:e>
                                        <m:e>
                                          <m:m>
                                            <m:mPr>
                                              <m:mcs>
                                                <m:mc>
                                                  <m:mcPr>
                                                    <m:count m:val="2"/>
                                                    <m:mcJc m:val="center"/>
                                                  </m:mcPr>
                                                </m:mc>
                                              </m:mcs>
                                              <m:ctrlPr>
                                                <w:rPr>
                                                  <w:rFonts w:ascii="Cambria Math" w:eastAsia="Arial" w:hAnsi="Cambria Math" w:cs="Arial"/>
                                                  <w:i/>
                                                  <w:iCs/>
                                                  <w:color w:val="000000"/>
                                                  <w:sz w:val="28"/>
                                                  <w:szCs w:val="48"/>
                                                </w:rPr>
                                              </m:ctrlPr>
                                            </m:mPr>
                                            <m:mr>
                                              <m:e>
                                                <m:m>
                                                  <m:mPr>
                                                    <m:mcs>
                                                      <m:mc>
                                                        <m:mcPr>
                                                          <m:count m:val="2"/>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mr>
                                                </m:m>
                                              </m:e>
                                              <m:e>
                                                <m:m>
                                                  <m:mPr>
                                                    <m:mcs>
                                                      <m:mc>
                                                        <m:mcPr>
                                                          <m:count m:val="1"/>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e>
                                                      </m:rad>
                                                    </m:e>
                                                  </m:mr>
                                                </m:m>
                                              </m:e>
                                            </m:mr>
                                            <m:mr>
                                              <m:e>
                                                <m:m>
                                                  <m:mPr>
                                                    <m:mcs>
                                                      <m:mc>
                                                        <m:mcPr>
                                                          <m:count m:val="2"/>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mr>
                                                </m:m>
                                              </m:e>
                                              <m:e>
                                                <m:m>
                                                  <m:mPr>
                                                    <m:mcs>
                                                      <m:mc>
                                                        <m:mcPr>
                                                          <m:count m:val="1"/>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e>
                                                      </m:rad>
                                                    </m:e>
                                                  </m:mr>
                                                </m:m>
                                              </m:e>
                                            </m:mr>
                                          </m:m>
                                        </m:e>
                                      </m:mr>
                                      <m:mr>
                                        <m:e>
                                          <m:m>
                                            <m:mPr>
                                              <m:mcs>
                                                <m:mc>
                                                  <m:mcPr>
                                                    <m:count m:val="2"/>
                                                    <m:mcJc m:val="center"/>
                                                  </m:mcPr>
                                                </m:mc>
                                              </m:mcs>
                                              <m:ctrlPr>
                                                <w:rPr>
                                                  <w:rFonts w:ascii="Cambria Math" w:eastAsia="Arial" w:hAnsi="Cambria Math" w:cs="Arial"/>
                                                  <w:i/>
                                                  <w:iCs/>
                                                  <w:color w:val="000000"/>
                                                  <w:sz w:val="28"/>
                                                  <w:szCs w:val="48"/>
                                                </w:rPr>
                                              </m:ctrlPr>
                                            </m:mPr>
                                            <m:mr>
                                              <m:e>
                                                <m:m>
                                                  <m:mPr>
                                                    <m:mcs>
                                                      <m:mc>
                                                        <m:mcPr>
                                                          <m:count m:val="1"/>
                                                          <m:mcJc m:val="center"/>
                                                        </m:mcPr>
                                                      </m:mc>
                                                    </m:mcs>
                                                    <m:ctrlPr>
                                                      <w:rPr>
                                                        <w:rFonts w:ascii="Cambria Math" w:eastAsia="Arial" w:hAnsi="Cambria Math" w:cs="Arial"/>
                                                        <w:i/>
                                                        <w:iCs/>
                                                        <w:color w:val="000000"/>
                                                        <w:sz w:val="28"/>
                                                        <w:szCs w:val="48"/>
                                                      </w:rPr>
                                                    </m:ctrlPr>
                                                  </m:mPr>
                                                  <m:mr>
                                                    <m:e>
                                                      <m:m>
                                                        <m:mPr>
                                                          <m:mcs>
                                                            <m:mc>
                                                              <m:mcPr>
                                                                <m:count m:val="2"/>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mr>
                                                      </m:m>
                                                    </m:e>
                                                  </m:mr>
                                                  <m:mr>
                                                    <m:e>
                                                      <m:m>
                                                        <m:mPr>
                                                          <m:mcs>
                                                            <m:mc>
                                                              <m:mcPr>
                                                                <m:count m:val="2"/>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mr>
                                                      </m:m>
                                                    </m:e>
                                                  </m:mr>
                                                </m:m>
                                              </m:e>
                                              <m:e>
                                                <m:m>
                                                  <m:mPr>
                                                    <m:mcs>
                                                      <m:mc>
                                                        <m:mcPr>
                                                          <m:count m:val="1"/>
                                                          <m:mcJc m:val="center"/>
                                                        </m:mcPr>
                                                      </m:mc>
                                                    </m:mcs>
                                                    <m:ctrlPr>
                                                      <w:rPr>
                                                        <w:rFonts w:ascii="Cambria Math" w:eastAsia="Arial" w:hAnsi="Cambria Math" w:cs="Arial"/>
                                                        <w:i/>
                                                        <w:iCs/>
                                                        <w:color w:val="000000"/>
                                                        <w:sz w:val="28"/>
                                                        <w:szCs w:val="48"/>
                                                      </w:rPr>
                                                    </m:ctrlPr>
                                                  </m:mPr>
                                                  <m:mr>
                                                    <m:e>
                                                      <m:m>
                                                        <m:mPr>
                                                          <m:mcs>
                                                            <m:mc>
                                                              <m:mcPr>
                                                                <m:count m:val="3"/>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mr>
                                                      </m:m>
                                                    </m:e>
                                                  </m:mr>
                                                  <m:mr>
                                                    <m:e>
                                                      <m:m>
                                                        <m:mPr>
                                                          <m:mcs>
                                                            <m:mc>
                                                              <m:mcPr>
                                                                <m:count m:val="3"/>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mr>
                                                      </m:m>
                                                    </m:e>
                                                  </m:mr>
                                                </m:m>
                                              </m:e>
                                            </m:mr>
                                          </m:m>
                                        </m:e>
                                        <m:e>
                                          <m:m>
                                            <m:mPr>
                                              <m:mcs>
                                                <m:mc>
                                                  <m:mcPr>
                                                    <m:count m:val="2"/>
                                                    <m:mcJc m:val="center"/>
                                                  </m:mcPr>
                                                </m:mc>
                                              </m:mcs>
                                              <m:ctrlPr>
                                                <w:rPr>
                                                  <w:rFonts w:ascii="Cambria Math" w:eastAsia="Arial" w:hAnsi="Cambria Math" w:cs="Arial"/>
                                                  <w:i/>
                                                  <w:iCs/>
                                                  <w:color w:val="000000"/>
                                                  <w:sz w:val="28"/>
                                                  <w:szCs w:val="48"/>
                                                </w:rPr>
                                              </m:ctrlPr>
                                            </m:mPr>
                                            <m:mr>
                                              <m:e>
                                                <m:m>
                                                  <m:mPr>
                                                    <m:mcs>
                                                      <m:mc>
                                                        <m:mcPr>
                                                          <m:count m:val="1"/>
                                                          <m:mcJc m:val="center"/>
                                                        </m:mcPr>
                                                      </m:mc>
                                                    </m:mcs>
                                                    <m:ctrlPr>
                                                      <w:rPr>
                                                        <w:rFonts w:ascii="Cambria Math" w:eastAsia="Arial" w:hAnsi="Cambria Math" w:cs="Arial"/>
                                                        <w:i/>
                                                        <w:iCs/>
                                                        <w:color w:val="000000"/>
                                                        <w:sz w:val="28"/>
                                                        <w:szCs w:val="48"/>
                                                      </w:rPr>
                                                    </m:ctrlPr>
                                                  </m:mPr>
                                                  <m:mr>
                                                    <m:e>
                                                      <m:m>
                                                        <m:mPr>
                                                          <m:mcs>
                                                            <m:mc>
                                                              <m:mcPr>
                                                                <m:count m:val="2"/>
                                                                <m:mcJc m:val="center"/>
                                                              </m:mcPr>
                                                            </m:mc>
                                                          </m:mcs>
                                                          <m:ctrlPr>
                                                            <w:rPr>
                                                              <w:rFonts w:ascii="Cambria Math" w:eastAsia="Arial" w:hAnsi="Cambria Math" w:cs="Arial"/>
                                                              <w:i/>
                                                              <w:iCs/>
                                                              <w:color w:val="000000"/>
                                                              <w:sz w:val="28"/>
                                                              <w:szCs w:val="48"/>
                                                            </w:rPr>
                                                          </m:ctrlPr>
                                                        </m:mPr>
                                                        <m:mr>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mr>
                                                        <m:mr>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mr>
                                                      </m:m>
                                                    </m:e>
                                                  </m:mr>
                                                  <m:mr>
                                                    <m:e>
                                                      <m:m>
                                                        <m:mPr>
                                                          <m:mcs>
                                                            <m:mc>
                                                              <m:mcPr>
                                                                <m:count m:val="2"/>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mr>
                                                      </m:m>
                                                    </m:e>
                                                  </m:mr>
                                                </m:m>
                                              </m:e>
                                              <m:e>
                                                <m:m>
                                                  <m:mPr>
                                                    <m:mcs>
                                                      <m:mc>
                                                        <m:mcPr>
                                                          <m:count m:val="1"/>
                                                          <m:mcJc m:val="center"/>
                                                        </m:mcPr>
                                                      </m:mc>
                                                    </m:mcs>
                                                    <m:ctrlPr>
                                                      <w:rPr>
                                                        <w:rFonts w:ascii="Cambria Math" w:eastAsia="Arial" w:hAnsi="Cambria Math" w:cs="Arial"/>
                                                        <w:i/>
                                                        <w:iCs/>
                                                        <w:color w:val="000000"/>
                                                        <w:sz w:val="28"/>
                                                        <w:szCs w:val="48"/>
                                                      </w:rPr>
                                                    </m:ctrlPr>
                                                  </m:mPr>
                                                  <m:mr>
                                                    <m:e>
                                                      <m:m>
                                                        <m:mPr>
                                                          <m:mcs>
                                                            <m:mc>
                                                              <m:mcPr>
                                                                <m:count m:val="1"/>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e>
                                                            </m:rad>
                                                          </m:e>
                                                        </m:mr>
                                                      </m:m>
                                                    </m:e>
                                                  </m:mr>
                                                  <m:mr>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e>
                                                      </m:rad>
                                                    </m:e>
                                                  </m:mr>
                                                </m:m>
                                              </m:e>
                                            </m:mr>
                                          </m:m>
                                        </m:e>
                                      </m:mr>
                                    </m:m>
                                  </m:e>
                                </m:d>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_x0000_s1030" style="position:absolute;left:0;text-align:left;margin-left:-13.8pt;margin-top:54.75pt;width:517.65pt;height:18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" filled="f" stroked="f">
                <v:textbox>
                  <w:txbxContent>
                    <w:p w14:paraId="07C07C89" w14:textId="77777777" w:rsidR="00B54017" w:rsidRPr="003F4403" w:rsidRDefault="00B54017" w:rsidP="00C04AEF">
                      <w:pPr>
                        <w:pStyle w:val="NormalWeb"/>
                        <w:spacing w:before="0" w:beforeAutospacing="0" w:after="0" w:afterAutospacing="0"/>
                        <w:rPr>
                          <w:sz w:val="16"/>
                        </w:rPr>
                      </w:pPr>
                      <m:oMathPara>
                        <m:oMathParaPr>
                          <m:jc m:val="centerGroup"/>
                        </m:oMathParaPr>
                        <m:oMath>
                          <m:d>
                            <m:dPr>
                              <m:ctrlPr>
                                <w:rPr>
                                  <w:rFonts w:ascii="Cambria Math" w:eastAsia="Arial" w:hAnsi="Cambria Math" w:cs="Arial"/>
                                  <w:i/>
                                  <w:iCs/>
                                  <w:color w:val="000000"/>
                                  <w:sz w:val="28"/>
                                  <w:szCs w:val="48"/>
                                </w:rPr>
                              </m:ctrlPr>
                            </m:dPr>
                            <m:e>
                              <m:m>
                                <m:mPr>
                                  <m:mcs>
                                    <m:mc>
                                      <m:mcPr>
                                        <m:count m:val="2"/>
                                        <m:mcJc m:val="center"/>
                                      </m:mcPr>
                                    </m:mc>
                                  </m:mcs>
                                  <m:ctrlPr>
                                    <w:rPr>
                                      <w:rFonts w:ascii="Cambria Math" w:eastAsia="Arial" w:hAnsi="Cambria Math" w:cs="Arial"/>
                                      <w:i/>
                                      <w:iCs/>
                                      <w:color w:val="000000"/>
                                      <w:sz w:val="28"/>
                                      <w:szCs w:val="48"/>
                                    </w:rPr>
                                  </m:ctrlPr>
                                </m:mPr>
                                <m:mr>
                                  <m:e>
                                    <m:m>
                                      <m:mPr>
                                        <m:mcs>
                                          <m:mc>
                                            <m:mcPr>
                                              <m:count m:val="1"/>
                                              <m:mcJc m:val="center"/>
                                            </m:mcPr>
                                          </m:mc>
                                        </m:mcs>
                                        <m:ctrlPr>
                                          <w:rPr>
                                            <w:rFonts w:ascii="Cambria Math" w:eastAsia="Arial" w:hAnsi="Cambria Math" w:cs="Arial"/>
                                            <w:i/>
                                            <w:iCs/>
                                            <w:color w:val="000000"/>
                                            <w:sz w:val="28"/>
                                            <w:szCs w:val="48"/>
                                          </w:rPr>
                                        </m:ctrlPr>
                                      </m:mPr>
                                      <m:mr>
                                        <m:e>
                                          <m:m>
                                            <m:mPr>
                                              <m:mcs>
                                                <m:mc>
                                                  <m:mcPr>
                                                    <m:count m:val="2"/>
                                                    <m:mcJc m:val="center"/>
                                                  </m:mcPr>
                                                </m:mc>
                                              </m:mcs>
                                              <m:ctrlPr>
                                                <w:rPr>
                                                  <w:rFonts w:ascii="Cambria Math" w:eastAsia="Arial" w:hAnsi="Cambria Math" w:cs="Arial"/>
                                                  <w:i/>
                                                  <w:iCs/>
                                                  <w:color w:val="000000"/>
                                                  <w:sz w:val="28"/>
                                                  <w:szCs w:val="48"/>
                                                </w:rPr>
                                              </m:ctrlPr>
                                            </m:mPr>
                                            <m:mr>
                                              <m:e>
                                                <m:m>
                                                  <m:mPr>
                                                    <m:mcs>
                                                      <m:mc>
                                                        <m:mcPr>
                                                          <m:count m:val="2"/>
                                                          <m:mcJc m:val="center"/>
                                                        </m:mcPr>
                                                      </m:mc>
                                                    </m:mcs>
                                                    <m:ctrlPr>
                                                      <w:rPr>
                                                        <w:rFonts w:ascii="Cambria Math" w:eastAsia="Arial" w:hAnsi="Cambria Math" w:cs="Arial"/>
                                                        <w:i/>
                                                        <w:iCs/>
                                                        <w:color w:val="000000"/>
                                                        <w:sz w:val="28"/>
                                                        <w:szCs w:val="48"/>
                                                      </w:rPr>
                                                    </m:ctrlPr>
                                                  </m:mPr>
                                                  <m:mr>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mr>
                                                  <m:mr>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mr>
                                                </m:m>
                                              </m:e>
                                              <m:e>
                                                <m:m>
                                                  <m:mPr>
                                                    <m:mcs>
                                                      <m:mc>
                                                        <m:mcPr>
                                                          <m:count m:val="3"/>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mr>
                                                </m:m>
                                              </m:e>
                                            </m:mr>
                                          </m:m>
                                        </m:e>
                                      </m:mr>
                                      <m:mr>
                                        <m:e>
                                          <m:m>
                                            <m:mPr>
                                              <m:mcs>
                                                <m:mc>
                                                  <m:mcPr>
                                                    <m:count m:val="2"/>
                                                    <m:mcJc m:val="center"/>
                                                  </m:mcPr>
                                                </m:mc>
                                              </m:mcs>
                                              <m:ctrlPr>
                                                <w:rPr>
                                                  <w:rFonts w:ascii="Cambria Math" w:eastAsia="Arial" w:hAnsi="Cambria Math" w:cs="Arial"/>
                                                  <w:i/>
                                                  <w:iCs/>
                                                  <w:color w:val="000000"/>
                                                  <w:sz w:val="28"/>
                                                  <w:szCs w:val="48"/>
                                                </w:rPr>
                                              </m:ctrlPr>
                                            </m:mPr>
                                            <m:mr>
                                              <m:e>
                                                <m:m>
                                                  <m:mPr>
                                                    <m:mcs>
                                                      <m:mc>
                                                        <m:mcPr>
                                                          <m:count m:val="2"/>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mr>
                                                  <m:mr>
                                                    <m:e>
                                                      <m:m>
                                                        <m:mPr>
                                                          <m:mcs>
                                                            <m:mc>
                                                              <m:mcPr>
                                                                <m:count m:val="1"/>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mr>
                                                      </m:m>
                                                    </m:e>
                                                    <m:e>
                                                      <m:m>
                                                        <m:mPr>
                                                          <m:mcs>
                                                            <m:mc>
                                                              <m:mcPr>
                                                                <m:count m:val="1"/>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mr>
                                                      </m:m>
                                                    </m:e>
                                                  </m:mr>
                                                </m:m>
                                              </m:e>
                                              <m:e>
                                                <m:m>
                                                  <m:mPr>
                                                    <m:mcs>
                                                      <m:mc>
                                                        <m:mcPr>
                                                          <m:count m:val="3"/>
                                                          <m:mcJc m:val="center"/>
                                                        </m:mcPr>
                                                      </m:mc>
                                                    </m:mcs>
                                                    <m:ctrlPr>
                                                      <w:rPr>
                                                        <w:rFonts w:ascii="Cambria Math" w:eastAsia="Arial" w:hAnsi="Cambria Math" w:cs="Arial"/>
                                                        <w:i/>
                                                        <w:iCs/>
                                                        <w:color w:val="000000"/>
                                                        <w:sz w:val="28"/>
                                                        <w:szCs w:val="48"/>
                                                      </w:rPr>
                                                    </m:ctrlPr>
                                                  </m:mPr>
                                                  <m:mr>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mr>
                                                  <m:mr>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mr>
                                                  <m:mr>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mr>
                                                </m:m>
                                              </m:e>
                                            </m:mr>
                                          </m:m>
                                        </m:e>
                                      </m:mr>
                                    </m:m>
                                  </m:e>
                                  <m:e>
                                    <m:m>
                                      <m:mPr>
                                        <m:mcs>
                                          <m:mc>
                                            <m:mcPr>
                                              <m:count m:val="2"/>
                                              <m:mcJc m:val="center"/>
                                            </m:mcPr>
                                          </m:mc>
                                        </m:mcs>
                                        <m:ctrlPr>
                                          <w:rPr>
                                            <w:rFonts w:ascii="Cambria Math" w:eastAsia="Arial" w:hAnsi="Cambria Math" w:cs="Arial"/>
                                            <w:i/>
                                            <w:iCs/>
                                            <w:color w:val="000000"/>
                                            <w:sz w:val="28"/>
                                            <w:szCs w:val="48"/>
                                          </w:rPr>
                                        </m:ctrlPr>
                                      </m:mPr>
                                      <m:mr>
                                        <m:e>
                                          <m:m>
                                            <m:mPr>
                                              <m:mcs>
                                                <m:mc>
                                                  <m:mcPr>
                                                    <m:count m:val="2"/>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mr>
                                          </m:m>
                                        </m:e>
                                        <m:e>
                                          <m:m>
                                            <m:mPr>
                                              <m:mcs>
                                                <m:mc>
                                                  <m:mcPr>
                                                    <m:count m:val="1"/>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e>
                                                </m:rad>
                                              </m:e>
                                            </m:mr>
                                          </m:m>
                                        </m:e>
                                      </m:mr>
                                      <m:mr>
                                        <m:e>
                                          <m:m>
                                            <m:mPr>
                                              <m:mcs>
                                                <m:mc>
                                                  <m:mcPr>
                                                    <m:count m:val="2"/>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mr>
                                          </m:m>
                                        </m:e>
                                        <m:e>
                                          <m:m>
                                            <m:mPr>
                                              <m:mcs>
                                                <m:mc>
                                                  <m:mcPr>
                                                    <m:count m:val="1"/>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e>
                                                </m:rad>
                                              </m:e>
                                            </m:mr>
                                          </m:m>
                                        </m:e>
                                      </m:mr>
                                    </m:m>
                                  </m:e>
                                </m:mr>
                                <m:mr>
                                  <m:e>
                                    <m:m>
                                      <m:mPr>
                                        <m:mcs>
                                          <m:mc>
                                            <m:mcPr>
                                              <m:count m:val="2"/>
                                              <m:mcJc m:val="center"/>
                                            </m:mcPr>
                                          </m:mc>
                                        </m:mcs>
                                        <m:ctrlPr>
                                          <w:rPr>
                                            <w:rFonts w:ascii="Cambria Math" w:eastAsia="Arial" w:hAnsi="Cambria Math" w:cs="Arial"/>
                                            <w:i/>
                                            <w:iCs/>
                                            <w:color w:val="000000"/>
                                            <w:sz w:val="28"/>
                                            <w:szCs w:val="48"/>
                                          </w:rPr>
                                        </m:ctrlPr>
                                      </m:mPr>
                                      <m:mr>
                                        <m:e>
                                          <m:m>
                                            <m:mPr>
                                              <m:mcs>
                                                <m:mc>
                                                  <m:mcPr>
                                                    <m:count m:val="1"/>
                                                    <m:mcJc m:val="center"/>
                                                  </m:mcPr>
                                                </m:mc>
                                              </m:mcs>
                                              <m:ctrlPr>
                                                <w:rPr>
                                                  <w:rFonts w:ascii="Cambria Math" w:eastAsia="Arial" w:hAnsi="Cambria Math" w:cs="Arial"/>
                                                  <w:i/>
                                                  <w:iCs/>
                                                  <w:color w:val="000000"/>
                                                  <w:sz w:val="28"/>
                                                  <w:szCs w:val="48"/>
                                                </w:rPr>
                                              </m:ctrlPr>
                                            </m:mPr>
                                            <m:mr>
                                              <m:e>
                                                <m:m>
                                                  <m:mPr>
                                                    <m:mcs>
                                                      <m:mc>
                                                        <m:mcPr>
                                                          <m:count m:val="2"/>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mr>
                                                </m:m>
                                              </m:e>
                                            </m:mr>
                                            <m:mr>
                                              <m:e>
                                                <m:m>
                                                  <m:mPr>
                                                    <m:mcs>
                                                      <m:mc>
                                                        <m:mcPr>
                                                          <m:count m:val="2"/>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1</m:t>
                                                              </m:r>
                                                            </m:sub>
                                                          </m:sSub>
                                                        </m:e>
                                                      </m:rad>
                                                    </m:e>
                                                  </m:mr>
                                                </m:m>
                                              </m:e>
                                            </m:mr>
                                          </m:m>
                                        </m:e>
                                        <m:e>
                                          <m:m>
                                            <m:mPr>
                                              <m:mcs>
                                                <m:mc>
                                                  <m:mcPr>
                                                    <m:count m:val="1"/>
                                                    <m:mcJc m:val="center"/>
                                                  </m:mcPr>
                                                </m:mc>
                                              </m:mcs>
                                              <m:ctrlPr>
                                                <w:rPr>
                                                  <w:rFonts w:ascii="Cambria Math" w:eastAsia="Arial" w:hAnsi="Cambria Math" w:cs="Arial"/>
                                                  <w:i/>
                                                  <w:iCs/>
                                                  <w:color w:val="000000"/>
                                                  <w:sz w:val="28"/>
                                                  <w:szCs w:val="48"/>
                                                </w:rPr>
                                              </m:ctrlPr>
                                            </m:mPr>
                                            <m:mr>
                                              <m:e>
                                                <m:m>
                                                  <m:mPr>
                                                    <m:mcs>
                                                      <m:mc>
                                                        <m:mcPr>
                                                          <m:count m:val="3"/>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mr>
                                                </m:m>
                                              </m:e>
                                            </m:mr>
                                            <m:mr>
                                              <m:e>
                                                <m:m>
                                                  <m:mPr>
                                                    <m:mcs>
                                                      <m:mc>
                                                        <m:mcPr>
                                                          <m:count m:val="3"/>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2</m:t>
                                                              </m:r>
                                                            </m:sub>
                                                          </m:sSub>
                                                        </m:e>
                                                      </m:rad>
                                                    </m:e>
                                                  </m:mr>
                                                </m:m>
                                              </m:e>
                                            </m:mr>
                                          </m:m>
                                        </m:e>
                                      </m:mr>
                                    </m:m>
                                  </m:e>
                                  <m:e>
                                    <m:m>
                                      <m:mPr>
                                        <m:mcs>
                                          <m:mc>
                                            <m:mcPr>
                                              <m:count m:val="2"/>
                                              <m:mcJc m:val="center"/>
                                            </m:mcPr>
                                          </m:mc>
                                        </m:mcs>
                                        <m:ctrlPr>
                                          <w:rPr>
                                            <w:rFonts w:ascii="Cambria Math" w:eastAsia="Arial" w:hAnsi="Cambria Math" w:cs="Arial"/>
                                            <w:i/>
                                            <w:iCs/>
                                            <w:color w:val="000000"/>
                                            <w:sz w:val="28"/>
                                            <w:szCs w:val="48"/>
                                          </w:rPr>
                                        </m:ctrlPr>
                                      </m:mPr>
                                      <m:mr>
                                        <m:e>
                                          <m:m>
                                            <m:mPr>
                                              <m:mcs>
                                                <m:mc>
                                                  <m:mcPr>
                                                    <m:count m:val="1"/>
                                                    <m:mcJc m:val="center"/>
                                                  </m:mcPr>
                                                </m:mc>
                                              </m:mcs>
                                              <m:ctrlPr>
                                                <w:rPr>
                                                  <w:rFonts w:ascii="Cambria Math" w:eastAsia="Arial" w:hAnsi="Cambria Math" w:cs="Arial"/>
                                                  <w:i/>
                                                  <w:iCs/>
                                                  <w:color w:val="000000"/>
                                                  <w:sz w:val="28"/>
                                                  <w:szCs w:val="48"/>
                                                </w:rPr>
                                              </m:ctrlPr>
                                            </m:mPr>
                                            <m:mr>
                                              <m:e>
                                                <m:m>
                                                  <m:mPr>
                                                    <m:mcs>
                                                      <m:mc>
                                                        <m:mcPr>
                                                          <m:count m:val="2"/>
                                                          <m:mcJc m:val="center"/>
                                                        </m:mcPr>
                                                      </m:mc>
                                                    </m:mcs>
                                                    <m:ctrlPr>
                                                      <w:rPr>
                                                        <w:rFonts w:ascii="Cambria Math" w:eastAsia="Arial" w:hAnsi="Cambria Math" w:cs="Arial"/>
                                                        <w:i/>
                                                        <w:iCs/>
                                                        <w:color w:val="000000"/>
                                                        <w:sz w:val="28"/>
                                                        <w:szCs w:val="48"/>
                                                      </w:rPr>
                                                    </m:ctrlPr>
                                                  </m:mPr>
                                                  <m:mr>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mr>
                                                  <m:mr>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mr>
                                                </m:m>
                                              </m:e>
                                            </m:mr>
                                            <m:mr>
                                              <m:e>
                                                <m:m>
                                                  <m:mPr>
                                                    <m:mcs>
                                                      <m:mc>
                                                        <m:mcPr>
                                                          <m:count m:val="2"/>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e>
                                                      </m:rad>
                                                    </m:e>
                                                  </m:mr>
                                                </m:m>
                                              </m:e>
                                            </m:mr>
                                          </m:m>
                                        </m:e>
                                        <m:e>
                                          <m:m>
                                            <m:mPr>
                                              <m:mcs>
                                                <m:mc>
                                                  <m:mcPr>
                                                    <m:count m:val="1"/>
                                                    <m:mcJc m:val="center"/>
                                                  </m:mcPr>
                                                </m:mc>
                                              </m:mcs>
                                              <m:ctrlPr>
                                                <w:rPr>
                                                  <w:rFonts w:ascii="Cambria Math" w:eastAsia="Arial" w:hAnsi="Cambria Math" w:cs="Arial"/>
                                                  <w:i/>
                                                  <w:iCs/>
                                                  <w:color w:val="000000"/>
                                                  <w:sz w:val="28"/>
                                                  <w:szCs w:val="48"/>
                                                </w:rPr>
                                              </m:ctrlPr>
                                            </m:mPr>
                                            <m:mr>
                                              <m:e>
                                                <m:m>
                                                  <m:mPr>
                                                    <m:mcs>
                                                      <m:mc>
                                                        <m:mcPr>
                                                          <m:count m:val="1"/>
                                                          <m:mcJc m:val="center"/>
                                                        </m:mcPr>
                                                      </m:mc>
                                                    </m:mcs>
                                                    <m:ctrlPr>
                                                      <w:rPr>
                                                        <w:rFonts w:ascii="Cambria Math" w:eastAsia="Arial" w:hAnsi="Cambria Math" w:cs="Arial"/>
                                                        <w:i/>
                                                        <w:iCs/>
                                                        <w:color w:val="000000"/>
                                                        <w:sz w:val="28"/>
                                                        <w:szCs w:val="48"/>
                                                      </w:rPr>
                                                    </m:ctrlPr>
                                                  </m:mP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e>
                                                      </m:rad>
                                                    </m:e>
                                                  </m:mr>
                                                  <m:mr>
                                                    <m:e>
                                                      <m:r>
                                                        <w:rPr>
                                                          <w:rFonts w:ascii="Cambria Math" w:eastAsia="Arial" w:hAnsi="Arial" w:cs="Arial"/>
                                                          <w:color w:val="000000"/>
                                                          <w:sz w:val="28"/>
                                                          <w:szCs w:val="48"/>
                                                        </w:rPr>
                                                        <m:t>ε</m:t>
                                                      </m:r>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3</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e>
                                                      </m:rad>
                                                    </m:e>
                                                  </m:mr>
                                                </m:m>
                                              </m:e>
                                            </m:mr>
                                            <m:mr>
                                              <m:e>
                                                <m:rad>
                                                  <m:radPr>
                                                    <m:degHide m:val="1"/>
                                                    <m:ctrlPr>
                                                      <w:rPr>
                                                        <w:rFonts w:ascii="Cambria Math" w:eastAsia="Arial" w:hAnsi="Cambria Math" w:cs="Arial"/>
                                                        <w:i/>
                                                        <w:iCs/>
                                                        <w:color w:val="000000"/>
                                                        <w:sz w:val="28"/>
                                                        <w:szCs w:val="48"/>
                                                      </w:rPr>
                                                    </m:ctrlPr>
                                                  </m:radPr>
                                                  <m:deg/>
                                                  <m:e>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sSub>
                                                      <m:sSubPr>
                                                        <m:ctrlPr>
                                                          <w:rPr>
                                                            <w:rFonts w:ascii="Cambria Math" w:eastAsia="Arial" w:hAnsi="Cambria Math" w:cs="Arial"/>
                                                            <w:i/>
                                                            <w:iCs/>
                                                            <w:color w:val="000000"/>
                                                            <w:sz w:val="28"/>
                                                            <w:szCs w:val="48"/>
                                                          </w:rPr>
                                                        </m:ctrlPr>
                                                      </m:sSubPr>
                                                      <m:e>
                                                        <m:r>
                                                          <w:rPr>
                                                            <w:rFonts w:ascii="Cambria Math" w:eastAsia="Arial" w:hAnsi="Arial" w:cs="Arial"/>
                                                            <w:color w:val="000000"/>
                                                            <w:sz w:val="28"/>
                                                            <w:szCs w:val="48"/>
                                                          </w:rPr>
                                                          <m:t>a</m:t>
                                                        </m:r>
                                                      </m:e>
                                                      <m:sub>
                                                        <m:r>
                                                          <w:rPr>
                                                            <w:rFonts w:ascii="Cambria Math" w:eastAsia="Arial" w:hAnsi="Cambria Math" w:cs="Arial"/>
                                                            <w:color w:val="000000"/>
                                                            <w:sz w:val="28"/>
                                                            <w:szCs w:val="48"/>
                                                          </w:rPr>
                                                          <m:t>4</m:t>
                                                        </m:r>
                                                      </m:sub>
                                                    </m:sSub>
                                                  </m:e>
                                                </m:rad>
                                              </m:e>
                                            </m:mr>
                                          </m:m>
                                        </m:e>
                                      </m:mr>
                                    </m:m>
                                  </m:e>
                                </m:mr>
                              </m:m>
                            </m:e>
                          </m:d>
                        </m:oMath>
                      </m:oMathPara>
                    </w:p>
                  </w:txbxContent>
                </v:textbox>
                <w10:wrap type="through"/>
              </v:rect>
            </w:pict>
          </mc:Fallback>
        </mc:AlternateContent>
      </w:r>
      <w:r w:rsidR="00466787" w:rsidRPr="003F4403">
        <w:rPr>
          <w:rFonts w:ascii="Times New Roman" w:eastAsiaTheme="minorEastAsia" w:hAnsi="Times New Roman" w:cs="Times New Roman"/>
          <w:iCs/>
          <w:noProof/>
          <w:sz w:val="24"/>
          <w:szCs w:val="24"/>
          <w:lang w:eastAsia="zh-CN"/>
        </w:rPr>
        <mc:AlternateContent>
          <mc:Choice Requires="wps">
            <w:drawing>
              <wp:anchor distT="0" distB="0" distL="114300" distR="114300" simplePos="0" relativeHeight="251714560" behindDoc="0" locked="0" layoutInCell="1" allowOverlap="1" wp14:anchorId="2DE65D2E" wp14:editId="17FBB6E6">
                <wp:simplePos x="0" y="0"/>
                <wp:positionH relativeFrom="column">
                  <wp:posOffset>394335</wp:posOffset>
                </wp:positionH>
                <wp:positionV relativeFrom="paragraph">
                  <wp:posOffset>112395</wp:posOffset>
                </wp:positionV>
                <wp:extent cx="4798060" cy="461010"/>
                <wp:effectExtent l="0" t="0" r="0" b="0"/>
                <wp:wrapSquare wrapText="bothSides"/>
                <wp:docPr id="34" name="TextBox 1"/>
                <wp:cNvGraphicFramePr/>
                <a:graphic xmlns:a="http://schemas.openxmlformats.org/drawingml/2006/main">
                  <a:graphicData uri="http://schemas.microsoft.com/office/word/2010/wordprocessingShape">
                    <wps:wsp>
                      <wps:cNvSpPr txBox="1"/>
                      <wps:spPr>
                        <a:xfrm>
                          <a:off x="0" y="0"/>
                          <a:ext cx="4798060" cy="461010"/>
                        </a:xfrm>
                        <a:prstGeom prst="rect">
                          <a:avLst/>
                        </a:prstGeom>
                        <a:noFill/>
                      </wps:spPr>
                      <wps:txbx>
                        <w:txbxContent>
                          <w:p w14:paraId="5AC38E91" w14:textId="43935963" w:rsidR="00B54017" w:rsidRPr="00ED1E07" w:rsidRDefault="00B54017" w:rsidP="00C04AEF">
                            <w:pPr>
                              <w:pStyle w:val="NormalWeb"/>
                              <w:spacing w:before="0" w:beforeAutospacing="0" w:after="0" w:afterAutospacing="0"/>
                              <w:jc w:val="center"/>
                              <w:rPr>
                                <w:sz w:val="13"/>
                              </w:rPr>
                            </w:pPr>
                            <w:r w:rsidRPr="00ED1E07">
                              <w:rPr>
                                <w:rFonts w:ascii="Trebuchet MS" w:eastAsia="Arial" w:hAnsi="Trebuchet MS" w:cs="Trebuchet MS"/>
                                <w:color w:val="000000"/>
                                <w:position w:val="1"/>
                                <w:sz w:val="28"/>
                                <w:szCs w:val="56"/>
                                <w:u w:val="single"/>
                              </w:rPr>
                              <w:t xml:space="preserve">Contact Matrix: Prevention </w:t>
                            </w:r>
                            <w:r>
                              <w:rPr>
                                <w:rFonts w:ascii="Trebuchet MS" w:eastAsia="Arial" w:hAnsi="Trebuchet MS" w:cs="Trebuchet MS"/>
                                <w:color w:val="000000"/>
                                <w:position w:val="1"/>
                                <w:sz w:val="28"/>
                                <w:szCs w:val="56"/>
                                <w:u w:val="single"/>
                              </w:rPr>
                              <w:t xml:space="preserve">Eight-Age </w:t>
                            </w:r>
                            <w:r w:rsidRPr="00ED1E07">
                              <w:rPr>
                                <w:rFonts w:ascii="Trebuchet MS" w:eastAsia="Arial" w:hAnsi="Trebuchet MS" w:cs="Trebuchet MS"/>
                                <w:color w:val="000000"/>
                                <w:position w:val="1"/>
                                <w:sz w:val="28"/>
                                <w:szCs w:val="56"/>
                                <w:u w:val="single"/>
                              </w:rPr>
                              <w:t>Group Model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1.05pt;margin-top:8.85pt;width:377.8pt;height:36.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" filled="f" stroked="f">
                <v:textbox>
                  <w:txbxContent>
                    <w:p w14:paraId="5AC38E91" w14:textId="43935963" w:rsidR="00B54017" w:rsidRPr="00ED1E07" w:rsidRDefault="00B54017" w:rsidP="00C04AEF">
                      <w:pPr>
                        <w:pStyle w:val="NormalWeb"/>
                        <w:spacing w:before="0" w:beforeAutospacing="0" w:after="0" w:afterAutospacing="0"/>
                        <w:jc w:val="center"/>
                        <w:rPr>
                          <w:sz w:val="13"/>
                        </w:rPr>
                      </w:pPr>
                      <w:r w:rsidRPr="00ED1E07">
                        <w:rPr>
                          <w:rFonts w:ascii="Trebuchet MS" w:eastAsia="Arial" w:hAnsi="Trebuchet MS" w:cs="Trebuchet MS"/>
                          <w:color w:val="000000"/>
                          <w:position w:val="1"/>
                          <w:sz w:val="28"/>
                          <w:szCs w:val="56"/>
                          <w:u w:val="single"/>
                        </w:rPr>
                        <w:t xml:space="preserve">Contact Matrix: Prevention </w:t>
                      </w:r>
                      <w:r>
                        <w:rPr>
                          <w:rFonts w:ascii="Trebuchet MS" w:eastAsia="Arial" w:hAnsi="Trebuchet MS" w:cs="Trebuchet MS"/>
                          <w:color w:val="000000"/>
                          <w:position w:val="1"/>
                          <w:sz w:val="28"/>
                          <w:szCs w:val="56"/>
                          <w:u w:val="single"/>
                        </w:rPr>
                        <w:t xml:space="preserve">Eight-Age </w:t>
                      </w:r>
                      <w:r w:rsidRPr="00ED1E07">
                        <w:rPr>
                          <w:rFonts w:ascii="Trebuchet MS" w:eastAsia="Arial" w:hAnsi="Trebuchet MS" w:cs="Trebuchet MS"/>
                          <w:color w:val="000000"/>
                          <w:position w:val="1"/>
                          <w:sz w:val="28"/>
                          <w:szCs w:val="56"/>
                          <w:u w:val="single"/>
                        </w:rPr>
                        <w:t>Group Model</w:t>
                      </w:r>
                    </w:p>
                  </w:txbxContent>
                </v:textbox>
                <w10:wrap type="square"/>
              </v:shape>
            </w:pict>
          </mc:Fallback>
        </mc:AlternateContent>
      </w:r>
      <w:r>
        <w:rPr>
          <w:rFonts w:ascii="Times New Roman" w:hAnsi="Times New Roman" w:cs="Times New Roman"/>
          <w:sz w:val="24"/>
          <w:szCs w:val="24"/>
        </w:rPr>
        <w:br w:type="page"/>
      </w:r>
    </w:p>
    <w:p w14:paraId="4E62A872" w14:textId="237BEFA9" w:rsidR="005522C1" w:rsidRPr="005522C1" w:rsidRDefault="005522C1" w:rsidP="005522C1">
      <w:pPr>
        <w:ind w:left="1080"/>
        <w:rPr>
          <w:rFonts w:ascii="Times New Roman" w:hAnsi="Times New Roman" w:cs="Times New Roman"/>
          <w:sz w:val="24"/>
          <w:szCs w:val="24"/>
        </w:rPr>
      </w:pPr>
    </w:p>
    <w:p w14:paraId="169983AE" w14:textId="0048EC6C" w:rsidR="005562A4" w:rsidRPr="008C13A5" w:rsidRDefault="005562A4" w:rsidP="008C13A5">
      <w:pPr>
        <w:pStyle w:val="Heading2"/>
        <w:numPr>
          <w:ilvl w:val="1"/>
          <w:numId w:val="32"/>
        </w:numPr>
        <w:rPr>
          <w:b/>
        </w:rPr>
      </w:pPr>
      <w:r w:rsidRPr="008C13A5">
        <w:rPr>
          <w:b/>
        </w:rPr>
        <w:t>Compartmental Analysis</w:t>
      </w:r>
    </w:p>
    <w:p w14:paraId="431CA808" w14:textId="5413EE59" w:rsidR="005E1469" w:rsidRPr="005562A4" w:rsidRDefault="00A31762" w:rsidP="008C13A5">
      <w:pPr>
        <w:ind w:firstLine="360"/>
        <w:rPr>
          <w:rFonts w:ascii="Times New Roman" w:hAnsi="Times New Roman" w:cs="Times New Roman"/>
          <w:sz w:val="24"/>
          <w:szCs w:val="24"/>
        </w:rPr>
      </w:pPr>
      <w:r w:rsidRPr="005562A4">
        <w:rPr>
          <w:rFonts w:ascii="Times New Roman" w:hAnsi="Times New Roman" w:cs="Times New Roman"/>
          <w:sz w:val="24"/>
          <w:szCs w:val="24"/>
        </w:rPr>
        <w:t>Although</w:t>
      </w:r>
      <w:r w:rsidR="005522C1" w:rsidRPr="005562A4">
        <w:rPr>
          <w:rFonts w:ascii="Times New Roman" w:hAnsi="Times New Roman" w:cs="Times New Roman"/>
          <w:sz w:val="24"/>
          <w:szCs w:val="24"/>
        </w:rPr>
        <w:t xml:space="preserve"> we have t</w:t>
      </w:r>
      <w:r w:rsidR="00C70C81" w:rsidRPr="005562A4">
        <w:rPr>
          <w:rFonts w:ascii="Times New Roman" w:hAnsi="Times New Roman" w:cs="Times New Roman"/>
          <w:sz w:val="24"/>
          <w:szCs w:val="24"/>
        </w:rPr>
        <w:t>he parameters, before creating m</w:t>
      </w:r>
      <w:r w:rsidR="005522C1" w:rsidRPr="005562A4">
        <w:rPr>
          <w:rFonts w:ascii="Times New Roman" w:hAnsi="Times New Roman" w:cs="Times New Roman"/>
          <w:sz w:val="24"/>
          <w:szCs w:val="24"/>
        </w:rPr>
        <w:t xml:space="preserve">odel equations its best to look at how each person can go from being susceptible to being infected. With that, we generate a generalized Compartmental Analysis of the SI Model. Then we show the </w:t>
      </w:r>
      <w:r w:rsidR="001F3D7F">
        <w:rPr>
          <w:rFonts w:ascii="Times New Roman" w:hAnsi="Times New Roman" w:cs="Times New Roman"/>
          <w:sz w:val="24"/>
          <w:szCs w:val="24"/>
        </w:rPr>
        <w:t>Four-Age</w:t>
      </w:r>
      <w:r w:rsidR="005E1911">
        <w:rPr>
          <w:rFonts w:ascii="Times New Roman" w:hAnsi="Times New Roman" w:cs="Times New Roman"/>
          <w:sz w:val="24"/>
          <w:szCs w:val="24"/>
        </w:rPr>
        <w:t xml:space="preserve"> Group Prediction Model Compartmental A</w:t>
      </w:r>
      <w:r w:rsidR="005522C1" w:rsidRPr="005562A4">
        <w:rPr>
          <w:rFonts w:ascii="Times New Roman" w:hAnsi="Times New Roman" w:cs="Times New Roman"/>
          <w:sz w:val="24"/>
          <w:szCs w:val="24"/>
        </w:rPr>
        <w:t xml:space="preserve">nalysis. The reason for this analysis, is to show the effect of vaccination, which is to reduce the incoming transition rate to class i­1 from </w:t>
      </w:r>
      <m:oMath>
        <m:sSub>
          <m:sSubPr>
            <m:ctrlPr>
              <w:rPr>
                <w:rFonts w:ascii="Cambria Math" w:hAnsi="Cambria Math"/>
                <w:i/>
                <w:sz w:val="28"/>
              </w:rPr>
            </m:ctrlPr>
          </m:sSubPr>
          <m:e>
            <m:r>
              <w:rPr>
                <w:rFonts w:ascii="Cambria Math" w:hAnsi="Cambria Math"/>
                <w:sz w:val="28"/>
              </w:rPr>
              <m:t>μ</m:t>
            </m:r>
          </m:e>
          <m:sub>
            <m:r>
              <w:rPr>
                <w:rFonts w:ascii="Cambria Math" w:hAnsi="Cambria Math"/>
                <w:sz w:val="28"/>
              </w:rPr>
              <m:t xml:space="preserve">i </m:t>
            </m:r>
          </m:sub>
        </m:sSub>
      </m:oMath>
      <w:r w:rsidR="005522C1" w:rsidRPr="005562A4">
        <w:rPr>
          <w:rFonts w:ascii="Times New Roman" w:hAnsi="Times New Roman" w:cs="Times New Roman"/>
          <w:sz w:val="24"/>
          <w:szCs w:val="24"/>
        </w:rPr>
        <w:t>to</w:t>
      </w:r>
      <w:r w:rsidR="005522C1" w:rsidRPr="005562A4">
        <w:rPr>
          <w:rFonts w:ascii="Times New Roman" w:hAnsi="Times New Roman" w:cs="Times New Roman"/>
          <w:sz w:val="21"/>
          <w:szCs w:val="24"/>
        </w:rPr>
        <w:t xml:space="preserve"> </w:t>
      </w:r>
      <w:commentRangeStart w:id="4"/>
      <w:proofErr w:type="gramStart"/>
      <w:r w:rsidR="005522C1" w:rsidRPr="005562A4">
        <w:rPr>
          <w:rFonts w:ascii="Times New Roman" w:hAnsi="Times New Roman" w:cs="Times New Roman"/>
          <w:sz w:val="32"/>
          <w:szCs w:val="24"/>
        </w:rPr>
        <w:t>v</w:t>
      </w:r>
      <w:r w:rsidR="005522C1" w:rsidRPr="005562A4">
        <w:rPr>
          <w:rFonts w:ascii="Times New Roman" w:hAnsi="Times New Roman" w:cs="Times New Roman"/>
          <w:sz w:val="32"/>
          <w:szCs w:val="24"/>
          <w:vertAlign w:val="subscript"/>
        </w:rPr>
        <w:t>i</w:t>
      </w:r>
      <w:commentRangeEnd w:id="4"/>
      <w:proofErr w:type="gramEnd"/>
      <w:r w:rsidR="00B54017">
        <w:rPr>
          <w:rStyle w:val="CommentReference"/>
        </w:rPr>
        <w:commentReference w:id="4"/>
      </w:r>
      <w:r w:rsidR="005522C1" w:rsidRPr="005562A4">
        <w:rPr>
          <w:rFonts w:ascii="Times New Roman" w:hAnsi="Times New Roman" w:cs="Times New Roman"/>
          <w:sz w:val="32"/>
          <w:szCs w:val="24"/>
        </w:rPr>
        <w:t>.</w:t>
      </w:r>
    </w:p>
    <w:p w14:paraId="2C1835B0" w14:textId="1743E1A4" w:rsidR="004F5056" w:rsidRPr="005E1469" w:rsidRDefault="004F5056" w:rsidP="004F5056">
      <w:pPr>
        <w:ind w:left="720" w:firstLine="720"/>
        <w:rPr>
          <w:rFonts w:ascii="Times New Roman" w:hAnsi="Times New Roman" w:cs="Times New Roman"/>
          <w:sz w:val="24"/>
          <w:szCs w:val="24"/>
        </w:rPr>
      </w:pPr>
    </w:p>
    <w:p w14:paraId="41440144" w14:textId="124665C7" w:rsidR="00F40A90" w:rsidRDefault="00F40A90" w:rsidP="00F40A90">
      <w:pPr>
        <w:pStyle w:val="ListParagraph"/>
        <w:ind w:left="1440"/>
        <w:rPr>
          <w:rFonts w:ascii="Times New Roman" w:hAnsi="Times New Roman" w:cs="Times New Roman"/>
          <w:sz w:val="24"/>
          <w:szCs w:val="24"/>
        </w:rPr>
      </w:pPr>
      <w:r w:rsidRPr="00F40A90">
        <w:rPr>
          <w:rFonts w:ascii="Times New Roman" w:hAnsi="Times New Roman" w:cs="Times New Roman"/>
          <w:noProof/>
          <w:sz w:val="24"/>
          <w:szCs w:val="24"/>
          <w:lang w:eastAsia="zh-CN"/>
        </w:rPr>
        <mc:AlternateContent>
          <mc:Choice Requires="wps">
            <w:drawing>
              <wp:anchor distT="0" distB="0" distL="114300" distR="114300" simplePos="0" relativeHeight="251668480" behindDoc="0" locked="0" layoutInCell="1" allowOverlap="1" wp14:anchorId="19052E05" wp14:editId="78251EBC">
                <wp:simplePos x="0" y="0"/>
                <wp:positionH relativeFrom="column">
                  <wp:posOffset>-298450</wp:posOffset>
                </wp:positionH>
                <wp:positionV relativeFrom="paragraph">
                  <wp:posOffset>230505</wp:posOffset>
                </wp:positionV>
                <wp:extent cx="1492250" cy="367030"/>
                <wp:effectExtent l="0" t="0" r="0" b="0"/>
                <wp:wrapTight wrapText="bothSides">
                  <wp:wrapPolygon edited="0">
                    <wp:start x="0" y="0"/>
                    <wp:lineTo x="0" y="21600"/>
                    <wp:lineTo x="21600" y="21600"/>
                    <wp:lineTo x="21600" y="0"/>
                  </wp:wrapPolygon>
                </wp:wrapTight>
                <wp:docPr id="10" name="TextBox 1"/>
                <wp:cNvGraphicFramePr/>
                <a:graphic xmlns:a="http://schemas.openxmlformats.org/drawingml/2006/main">
                  <a:graphicData uri="http://schemas.microsoft.com/office/word/2010/wordprocessingShape">
                    <wps:wsp>
                      <wps:cNvSpPr txBox="1"/>
                      <wps:spPr>
                        <a:xfrm>
                          <a:off x="0" y="0"/>
                          <a:ext cx="1492250" cy="367030"/>
                        </a:xfrm>
                        <a:prstGeom prst="rect">
                          <a:avLst/>
                        </a:prstGeom>
                        <a:noFill/>
                      </wps:spPr>
                      <wps:txbx>
                        <w:txbxContent>
                          <w:p w14:paraId="6F71454B" w14:textId="34165496" w:rsidR="00B54017" w:rsidRPr="00F40A90" w:rsidRDefault="00B54017" w:rsidP="00F40A90">
                            <w:pPr>
                              <w:pStyle w:val="NormalWeb"/>
                              <w:spacing w:before="0" w:beforeAutospacing="0" w:after="0" w:afterAutospacing="0"/>
                              <w:rPr>
                                <w:sz w:val="18"/>
                              </w:rPr>
                            </w:pPr>
                            <m:oMathPara>
                              <m:oMathParaPr>
                                <m:jc m:val="centerGroup"/>
                              </m:oMathParaPr>
                              <m:oMath>
                                <m:sSub>
                                  <m:sSubPr>
                                    <m:ctrlPr>
                                      <w:rPr>
                                        <w:rFonts w:ascii="Cambria Math" w:hAnsi="Cambria Math"/>
                                        <w:i/>
                                        <w:sz w:val="36"/>
                                      </w:rPr>
                                    </m:ctrlPr>
                                  </m:sSubPr>
                                  <m:e>
                                    <m:r>
                                      <w:rPr>
                                        <w:rFonts w:ascii="Cambria Math" w:hAnsi="Cambria Math"/>
                                        <w:sz w:val="36"/>
                                      </w:rPr>
                                      <m:t>μ</m:t>
                                    </m:r>
                                  </m:e>
                                  <m:sub>
                                    <m:r>
                                      <w:rPr>
                                        <w:rFonts w:ascii="Cambria Math" w:hAnsi="Cambria Math"/>
                                        <w:sz w:val="36"/>
                                      </w:rPr>
                                      <m:t>i-1</m:t>
                                    </m:r>
                                  </m:sub>
                                </m:sSub>
                                <m:sSub>
                                  <m:sSubPr>
                                    <m:ctrlPr>
                                      <w:rPr>
                                        <w:rFonts w:ascii="Cambria Math" w:hAnsi="Cambria Math"/>
                                        <w:i/>
                                        <w:sz w:val="36"/>
                                      </w:rPr>
                                    </m:ctrlPr>
                                  </m:sSubPr>
                                  <m:e>
                                    <m:r>
                                      <w:rPr>
                                        <w:rFonts w:ascii="Cambria Math" w:hAnsi="Cambria Math"/>
                                        <w:sz w:val="36"/>
                                      </w:rPr>
                                      <m:t>S</m:t>
                                    </m:r>
                                  </m:e>
                                  <m:sub>
                                    <m:r>
                                      <w:rPr>
                                        <w:rFonts w:ascii="Cambria Math" w:hAnsi="Cambria Math"/>
                                        <w:sz w:val="36"/>
                                      </w:rPr>
                                      <m:t>i-1</m:t>
                                    </m:r>
                                  </m:sub>
                                </m:sSub>
                              </m:oMath>
                            </m:oMathPara>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left:0;text-align:left;margin-left:-23.5pt;margin-top:18.15pt;width:117.5pt;height:2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" filled="f" stroked="f">
                <v:textbox>
                  <w:txbxContent>
                    <w:p w14:paraId="6F71454B" w14:textId="34165496" w:rsidR="00B54017" w:rsidRPr="00F40A90" w:rsidRDefault="00B54017" w:rsidP="00F40A90">
                      <w:pPr>
                        <w:pStyle w:val="NormalWeb"/>
                        <w:spacing w:before="0" w:beforeAutospacing="0" w:after="0" w:afterAutospacing="0"/>
                        <w:rPr>
                          <w:sz w:val="18"/>
                        </w:rPr>
                      </w:pPr>
                      <m:oMathPara>
                        <m:oMathParaPr>
                          <m:jc m:val="centerGroup"/>
                        </m:oMathParaPr>
                        <m:oMath>
                          <m:sSub>
                            <m:sSubPr>
                              <m:ctrlPr>
                                <w:rPr>
                                  <w:rFonts w:ascii="Cambria Math" w:hAnsi="Cambria Math"/>
                                  <w:i/>
                                  <w:sz w:val="36"/>
                                </w:rPr>
                              </m:ctrlPr>
                            </m:sSubPr>
                            <m:e>
                              <m:r>
                                <w:rPr>
                                  <w:rFonts w:ascii="Cambria Math" w:hAnsi="Cambria Math"/>
                                  <w:sz w:val="36"/>
                                </w:rPr>
                                <m:t>μ</m:t>
                              </m:r>
                            </m:e>
                            <m:sub>
                              <m:r>
                                <w:rPr>
                                  <w:rFonts w:ascii="Cambria Math" w:hAnsi="Cambria Math"/>
                                  <w:sz w:val="36"/>
                                </w:rPr>
                                <m:t>i-1</m:t>
                              </m:r>
                            </m:sub>
                          </m:sSub>
                          <m:sSub>
                            <m:sSubPr>
                              <m:ctrlPr>
                                <w:rPr>
                                  <w:rFonts w:ascii="Cambria Math" w:hAnsi="Cambria Math"/>
                                  <w:i/>
                                  <w:sz w:val="36"/>
                                </w:rPr>
                              </m:ctrlPr>
                            </m:sSubPr>
                            <m:e>
                              <m:r>
                                <w:rPr>
                                  <w:rFonts w:ascii="Cambria Math" w:hAnsi="Cambria Math"/>
                                  <w:sz w:val="36"/>
                                </w:rPr>
                                <m:t>S</m:t>
                              </m:r>
                            </m:e>
                            <m:sub>
                              <m:r>
                                <w:rPr>
                                  <w:rFonts w:ascii="Cambria Math" w:hAnsi="Cambria Math"/>
                                  <w:sz w:val="36"/>
                                </w:rPr>
                                <m:t>i-1</m:t>
                              </m:r>
                            </m:sub>
                          </m:sSub>
                        </m:oMath>
                      </m:oMathPara>
                    </w:p>
                  </w:txbxContent>
                </v:textbox>
                <w10:wrap type="tight"/>
              </v:shape>
            </w:pict>
          </mc:Fallback>
        </mc:AlternateContent>
      </w:r>
    </w:p>
    <w:p w14:paraId="589F59D8" w14:textId="4E4D02BA" w:rsidR="00F40A90" w:rsidRDefault="00787993" w:rsidP="00F40A90">
      <w:pPr>
        <w:pStyle w:val="ListParagraph"/>
        <w:ind w:left="1440"/>
        <w:rPr>
          <w:rFonts w:ascii="Times New Roman" w:hAnsi="Times New Roman" w:cs="Times New Roman"/>
          <w:sz w:val="24"/>
          <w:szCs w:val="24"/>
        </w:rPr>
      </w:pPr>
      <w:r w:rsidRPr="00F40A90">
        <w:rPr>
          <w:rFonts w:ascii="Times New Roman" w:hAnsi="Times New Roman" w:cs="Times New Roman"/>
          <w:noProof/>
          <w:sz w:val="24"/>
          <w:szCs w:val="24"/>
          <w:lang w:eastAsia="zh-CN"/>
        </w:rPr>
        <mc:AlternateContent>
          <mc:Choice Requires="wps">
            <w:drawing>
              <wp:anchor distT="0" distB="0" distL="114300" distR="114300" simplePos="0" relativeHeight="251667456" behindDoc="0" locked="0" layoutInCell="1" allowOverlap="1" wp14:anchorId="313774EE" wp14:editId="1939B623">
                <wp:simplePos x="0" y="0"/>
                <wp:positionH relativeFrom="column">
                  <wp:posOffset>-682625</wp:posOffset>
                </wp:positionH>
                <wp:positionV relativeFrom="paragraph">
                  <wp:posOffset>737870</wp:posOffset>
                </wp:positionV>
                <wp:extent cx="685800" cy="1043305"/>
                <wp:effectExtent l="0" t="0" r="0" b="0"/>
                <wp:wrapSquare wrapText="bothSides"/>
                <wp:docPr id="9" name="TextBox 1"/>
                <wp:cNvGraphicFramePr/>
                <a:graphic xmlns:a="http://schemas.openxmlformats.org/drawingml/2006/main">
                  <a:graphicData uri="http://schemas.microsoft.com/office/word/2010/wordprocessingShape">
                    <wps:wsp>
                      <wps:cNvSpPr txBox="1"/>
                      <wps:spPr>
                        <a:xfrm>
                          <a:off x="0" y="0"/>
                          <a:ext cx="685800" cy="1043305"/>
                        </a:xfrm>
                        <a:prstGeom prst="rect">
                          <a:avLst/>
                        </a:prstGeom>
                        <a:noFill/>
                      </wps:spPr>
                      <wps:txbx>
                        <w:txbxContent>
                          <w:p w14:paraId="160E62B8" w14:textId="77777777" w:rsidR="00B54017" w:rsidRPr="00F40A90" w:rsidRDefault="00B54017" w:rsidP="00F40A90">
                            <w:pPr>
                              <w:pStyle w:val="NormalWeb"/>
                              <w:spacing w:before="0" w:beforeAutospacing="0" w:after="0" w:afterAutospacing="0"/>
                              <w:jc w:val="center"/>
                              <w:rPr>
                                <w:sz w:val="22"/>
                              </w:rPr>
                            </w:pPr>
                            <m:oMathPara>
                              <m:oMathParaPr>
                                <m:jc m:val="centerGroup"/>
                              </m:oMathParaPr>
                              <m:oMath>
                                <m:sSub>
                                  <m:sSubPr>
                                    <m:ctrlPr>
                                      <w:rPr>
                                        <w:rFonts w:ascii="Cambria Math" w:eastAsia="Arial" w:hAnsi="Cambria Math" w:cs="Arial"/>
                                        <w:i/>
                                        <w:iCs/>
                                        <w:color w:val="000000"/>
                                        <w:position w:val="1"/>
                                        <w:sz w:val="96"/>
                                        <w:szCs w:val="144"/>
                                      </w:rPr>
                                    </m:ctrlPr>
                                  </m:sSubPr>
                                  <m:e>
                                    <m:r>
                                      <w:rPr>
                                        <w:rFonts w:ascii="Cambria Math" w:eastAsia="Arial" w:hAnsi="Arial" w:cs="Arial"/>
                                        <w:color w:val="000000"/>
                                        <w:position w:val="1"/>
                                        <w:sz w:val="96"/>
                                        <w:szCs w:val="144"/>
                                      </w:rPr>
                                      <m:t>S</m:t>
                                    </m:r>
                                  </m:e>
                                  <m:sub>
                                    <m:r>
                                      <w:rPr>
                                        <w:rFonts w:ascii="Cambria Math" w:eastAsia="Arial" w:hAnsi="Arial" w:cs="Arial"/>
                                        <w:color w:val="000000"/>
                                        <w:position w:val="1"/>
                                        <w:sz w:val="96"/>
                                        <w:szCs w:val="144"/>
                                      </w:rPr>
                                      <m:t>i</m:t>
                                    </m:r>
                                  </m:sub>
                                </m:sSub>
                              </m:oMath>
                            </m:oMathPara>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53.75pt;margin-top:58.1pt;width:54pt;height:8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" filled="f" stroked="f">
                <v:textbox>
                  <w:txbxContent>
                    <w:p w14:paraId="160E62B8" w14:textId="77777777" w:rsidR="00B54017" w:rsidRPr="00F40A90" w:rsidRDefault="00B54017" w:rsidP="00F40A90">
                      <w:pPr>
                        <w:pStyle w:val="NormalWeb"/>
                        <w:spacing w:before="0" w:beforeAutospacing="0" w:after="0" w:afterAutospacing="0"/>
                        <w:jc w:val="center"/>
                        <w:rPr>
                          <w:sz w:val="22"/>
                        </w:rPr>
                      </w:pPr>
                      <m:oMathPara>
                        <m:oMathParaPr>
                          <m:jc m:val="centerGroup"/>
                        </m:oMathParaPr>
                        <m:oMath>
                          <m:sSub>
                            <m:sSubPr>
                              <m:ctrlPr>
                                <w:rPr>
                                  <w:rFonts w:ascii="Cambria Math" w:eastAsia="Arial" w:hAnsi="Cambria Math" w:cs="Arial"/>
                                  <w:i/>
                                  <w:iCs/>
                                  <w:color w:val="000000"/>
                                  <w:position w:val="1"/>
                                  <w:sz w:val="96"/>
                                  <w:szCs w:val="144"/>
                                </w:rPr>
                              </m:ctrlPr>
                            </m:sSubPr>
                            <m:e>
                              <m:r>
                                <w:rPr>
                                  <w:rFonts w:ascii="Cambria Math" w:eastAsia="Arial" w:hAnsi="Arial" w:cs="Arial"/>
                                  <w:color w:val="000000"/>
                                  <w:position w:val="1"/>
                                  <w:sz w:val="96"/>
                                  <w:szCs w:val="144"/>
                                </w:rPr>
                                <m:t>S</m:t>
                              </m:r>
                            </m:e>
                            <m:sub>
                              <m:r>
                                <w:rPr>
                                  <w:rFonts w:ascii="Cambria Math" w:eastAsia="Arial" w:hAnsi="Arial" w:cs="Arial"/>
                                  <w:color w:val="000000"/>
                                  <w:position w:val="1"/>
                                  <w:sz w:val="96"/>
                                  <w:szCs w:val="144"/>
                                </w:rPr>
                                <m:t>i</m:t>
                              </m:r>
                            </m:sub>
                          </m:sSub>
                        </m:oMath>
                      </m:oMathPara>
                    </w:p>
                  </w:txbxContent>
                </v:textbox>
                <w10:wrap type="square"/>
              </v:shape>
            </w:pict>
          </mc:Fallback>
        </mc:AlternateContent>
      </w:r>
      <w:r w:rsidR="00790A61" w:rsidRPr="00F40A90">
        <w:rPr>
          <w:rFonts w:ascii="Times New Roman" w:hAnsi="Times New Roman" w:cs="Times New Roman"/>
          <w:noProof/>
          <w:sz w:val="24"/>
          <w:szCs w:val="24"/>
          <w:lang w:eastAsia="zh-CN"/>
        </w:rPr>
        <mc:AlternateContent>
          <mc:Choice Requires="wps">
            <w:drawing>
              <wp:anchor distT="0" distB="0" distL="114300" distR="114300" simplePos="0" relativeHeight="251691008" behindDoc="0" locked="0" layoutInCell="1" allowOverlap="1" wp14:anchorId="087C4B23" wp14:editId="5B01F83B">
                <wp:simplePos x="0" y="0"/>
                <wp:positionH relativeFrom="column">
                  <wp:posOffset>3202305</wp:posOffset>
                </wp:positionH>
                <wp:positionV relativeFrom="paragraph">
                  <wp:posOffset>170815</wp:posOffset>
                </wp:positionV>
                <wp:extent cx="1492250" cy="367030"/>
                <wp:effectExtent l="0" t="0" r="0" b="0"/>
                <wp:wrapTight wrapText="bothSides">
                  <wp:wrapPolygon edited="0">
                    <wp:start x="0" y="0"/>
                    <wp:lineTo x="0" y="21600"/>
                    <wp:lineTo x="21600" y="21600"/>
                    <wp:lineTo x="21600" y="0"/>
                  </wp:wrapPolygon>
                </wp:wrapTight>
                <wp:docPr id="23" name="TextBox 1"/>
                <wp:cNvGraphicFramePr/>
                <a:graphic xmlns:a="http://schemas.openxmlformats.org/drawingml/2006/main">
                  <a:graphicData uri="http://schemas.microsoft.com/office/word/2010/wordprocessingShape">
                    <wps:wsp>
                      <wps:cNvSpPr txBox="1"/>
                      <wps:spPr>
                        <a:xfrm>
                          <a:off x="0" y="0"/>
                          <a:ext cx="1492250" cy="367030"/>
                        </a:xfrm>
                        <a:prstGeom prst="rect">
                          <a:avLst/>
                        </a:prstGeom>
                        <a:noFill/>
                      </wps:spPr>
                      <wps:txbx>
                        <w:txbxContent>
                          <w:p w14:paraId="2BC45C4D" w14:textId="7CB3DBAD" w:rsidR="00B54017" w:rsidRPr="00F40A90" w:rsidRDefault="00B54017" w:rsidP="00574D67">
                            <w:pPr>
                              <w:pStyle w:val="NormalWeb"/>
                              <w:spacing w:before="0" w:beforeAutospacing="0" w:after="0" w:afterAutospacing="0"/>
                              <w:rPr>
                                <w:sz w:val="18"/>
                              </w:rPr>
                            </w:pPr>
                            <m:oMathPara>
                              <m:oMathParaPr>
                                <m:jc m:val="centerGroup"/>
                              </m:oMathParaPr>
                              <m:oMath>
                                <m:sSub>
                                  <m:sSubPr>
                                    <m:ctrlPr>
                                      <w:rPr>
                                        <w:rFonts w:ascii="Cambria Math" w:hAnsi="Cambria Math"/>
                                        <w:i/>
                                        <w:sz w:val="36"/>
                                      </w:rPr>
                                    </m:ctrlPr>
                                  </m:sSubPr>
                                  <m:e>
                                    <m:r>
                                      <w:rPr>
                                        <w:rFonts w:ascii="Cambria Math" w:hAnsi="Cambria Math"/>
                                        <w:sz w:val="36"/>
                                      </w:rPr>
                                      <m:t>μ</m:t>
                                    </m:r>
                                  </m:e>
                                  <m:sub>
                                    <m:r>
                                      <w:rPr>
                                        <w:rFonts w:ascii="Cambria Math" w:hAnsi="Cambria Math"/>
                                        <w:sz w:val="36"/>
                                      </w:rPr>
                                      <m:t>i-1</m:t>
                                    </m:r>
                                  </m:sub>
                                </m:sSub>
                                <m:sSub>
                                  <m:sSubPr>
                                    <m:ctrlPr>
                                      <w:rPr>
                                        <w:rFonts w:ascii="Cambria Math" w:hAnsi="Cambria Math"/>
                                        <w:i/>
                                        <w:sz w:val="36"/>
                                      </w:rPr>
                                    </m:ctrlPr>
                                  </m:sSubPr>
                                  <m:e>
                                    <m:r>
                                      <w:rPr>
                                        <w:rFonts w:ascii="Cambria Math" w:hAnsi="Cambria Math"/>
                                        <w:sz w:val="36"/>
                                      </w:rPr>
                                      <m:t>I</m:t>
                                    </m:r>
                                  </m:e>
                                  <m:sub>
                                    <m:r>
                                      <w:rPr>
                                        <w:rFonts w:ascii="Cambria Math" w:hAnsi="Cambria Math"/>
                                        <w:sz w:val="36"/>
                                      </w:rPr>
                                      <m:t>i-1</m:t>
                                    </m:r>
                                  </m:sub>
                                </m:sSub>
                              </m:oMath>
                            </m:oMathPara>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left:0;text-align:left;margin-left:252.15pt;margin-top:13.45pt;width:117.5pt;height:28.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" filled="f" stroked="f">
                <v:textbox>
                  <w:txbxContent>
                    <w:p w14:paraId="2BC45C4D" w14:textId="7CB3DBAD" w:rsidR="00B54017" w:rsidRPr="00F40A90" w:rsidRDefault="00B54017" w:rsidP="00574D67">
                      <w:pPr>
                        <w:pStyle w:val="NormalWeb"/>
                        <w:spacing w:before="0" w:beforeAutospacing="0" w:after="0" w:afterAutospacing="0"/>
                        <w:rPr>
                          <w:sz w:val="18"/>
                        </w:rPr>
                      </w:pPr>
                      <m:oMathPara>
                        <m:oMathParaPr>
                          <m:jc m:val="centerGroup"/>
                        </m:oMathParaPr>
                        <m:oMath>
                          <m:sSub>
                            <m:sSubPr>
                              <m:ctrlPr>
                                <w:rPr>
                                  <w:rFonts w:ascii="Cambria Math" w:hAnsi="Cambria Math"/>
                                  <w:i/>
                                  <w:sz w:val="36"/>
                                </w:rPr>
                              </m:ctrlPr>
                            </m:sSubPr>
                            <m:e>
                              <m:r>
                                <w:rPr>
                                  <w:rFonts w:ascii="Cambria Math" w:hAnsi="Cambria Math"/>
                                  <w:sz w:val="36"/>
                                </w:rPr>
                                <m:t>μ</m:t>
                              </m:r>
                            </m:e>
                            <m:sub>
                              <m:r>
                                <w:rPr>
                                  <w:rFonts w:ascii="Cambria Math" w:hAnsi="Cambria Math"/>
                                  <w:sz w:val="36"/>
                                </w:rPr>
                                <m:t>i-1</m:t>
                              </m:r>
                            </m:sub>
                          </m:sSub>
                          <m:sSub>
                            <m:sSubPr>
                              <m:ctrlPr>
                                <w:rPr>
                                  <w:rFonts w:ascii="Cambria Math" w:hAnsi="Cambria Math"/>
                                  <w:i/>
                                  <w:sz w:val="36"/>
                                </w:rPr>
                              </m:ctrlPr>
                            </m:sSubPr>
                            <m:e>
                              <m:r>
                                <w:rPr>
                                  <w:rFonts w:ascii="Cambria Math" w:hAnsi="Cambria Math"/>
                                  <w:sz w:val="36"/>
                                </w:rPr>
                                <m:t>I</m:t>
                              </m:r>
                            </m:e>
                            <m:sub>
                              <m:r>
                                <w:rPr>
                                  <w:rFonts w:ascii="Cambria Math" w:hAnsi="Cambria Math"/>
                                  <w:sz w:val="36"/>
                                </w:rPr>
                                <m:t>i-1</m:t>
                              </m:r>
                            </m:sub>
                          </m:sSub>
                        </m:oMath>
                      </m:oMathPara>
                    </w:p>
                  </w:txbxContent>
                </v:textbox>
                <w10:wrap type="tight"/>
              </v:shape>
            </w:pict>
          </mc:Fallback>
        </mc:AlternateContent>
      </w:r>
      <w:r w:rsidR="00790A61" w:rsidRPr="00F40A90">
        <w:rPr>
          <w:rFonts w:ascii="Times New Roman" w:hAnsi="Times New Roman" w:cs="Times New Roman"/>
          <w:noProof/>
          <w:sz w:val="24"/>
          <w:szCs w:val="24"/>
          <w:lang w:eastAsia="zh-CN"/>
        </w:rPr>
        <mc:AlternateContent>
          <mc:Choice Requires="wps">
            <w:drawing>
              <wp:anchor distT="0" distB="0" distL="114300" distR="114300" simplePos="0" relativeHeight="251678720" behindDoc="0" locked="0" layoutInCell="1" allowOverlap="1" wp14:anchorId="7800AF11" wp14:editId="0AA8B30A">
                <wp:simplePos x="0" y="0"/>
                <wp:positionH relativeFrom="column">
                  <wp:posOffset>2570480</wp:posOffset>
                </wp:positionH>
                <wp:positionV relativeFrom="paragraph">
                  <wp:posOffset>220980</wp:posOffset>
                </wp:positionV>
                <wp:extent cx="911225" cy="114300"/>
                <wp:effectExtent l="17463" t="7937" r="46037" b="46038"/>
                <wp:wrapThrough wrapText="bothSides">
                  <wp:wrapPolygon edited="0">
                    <wp:start x="-188" y="24900"/>
                    <wp:lineTo x="22089" y="24900"/>
                    <wp:lineTo x="22089" y="-3900"/>
                    <wp:lineTo x="-188" y="-3900"/>
                    <wp:lineTo x="-188" y="24900"/>
                  </wp:wrapPolygon>
                </wp:wrapThrough>
                <wp:docPr id="16" name="Right Arrow 1"/>
                <wp:cNvGraphicFramePr/>
                <a:graphic xmlns:a="http://schemas.openxmlformats.org/drawingml/2006/main">
                  <a:graphicData uri="http://schemas.microsoft.com/office/word/2010/wordprocessingShape">
                    <wps:wsp>
                      <wps:cNvSpPr/>
                      <wps:spPr>
                        <a:xfrm rot="5400000">
                          <a:off x="0" y="0"/>
                          <a:ext cx="911225" cy="1143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w14:anchorId="7086F42F"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1" o:spid="_x0000_s1026" type="#_x0000_t13" style="position:absolute;margin-left:202.4pt;margin-top:17.4pt;width:71.75pt;height:9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" adj="20245" fillcolor="black [3213]" strokecolor="black [3213]" strokeweight="2pt">
                <w10:wrap type="through"/>
              </v:shape>
            </w:pict>
          </mc:Fallback>
        </mc:AlternateContent>
      </w:r>
      <w:r w:rsidR="00574D67" w:rsidRPr="00F40A90">
        <w:rPr>
          <w:rFonts w:ascii="Times New Roman" w:hAnsi="Times New Roman" w:cs="Times New Roman"/>
          <w:noProof/>
          <w:sz w:val="24"/>
          <w:szCs w:val="24"/>
          <w:lang w:eastAsia="zh-CN"/>
        </w:rPr>
        <mc:AlternateContent>
          <mc:Choice Requires="wps">
            <w:drawing>
              <wp:anchor distT="0" distB="0" distL="114300" distR="114300" simplePos="0" relativeHeight="251665408" behindDoc="0" locked="0" layoutInCell="1" allowOverlap="1" wp14:anchorId="1D40714E" wp14:editId="6BA52308">
                <wp:simplePos x="0" y="0"/>
                <wp:positionH relativeFrom="column">
                  <wp:posOffset>-1139825</wp:posOffset>
                </wp:positionH>
                <wp:positionV relativeFrom="paragraph">
                  <wp:posOffset>735965</wp:posOffset>
                </wp:positionV>
                <wp:extent cx="1308735" cy="912495"/>
                <wp:effectExtent l="0" t="0" r="37465" b="27305"/>
                <wp:wrapThrough wrapText="bothSides">
                  <wp:wrapPolygon edited="0">
                    <wp:start x="0" y="0"/>
                    <wp:lineTo x="0" y="21645"/>
                    <wp:lineTo x="21799" y="21645"/>
                    <wp:lineTo x="21799" y="0"/>
                    <wp:lineTo x="0" y="0"/>
                  </wp:wrapPolygon>
                </wp:wrapThrough>
                <wp:docPr id="8" name="Rectangle 1"/>
                <wp:cNvGraphicFramePr/>
                <a:graphic xmlns:a="http://schemas.openxmlformats.org/drawingml/2006/main">
                  <a:graphicData uri="http://schemas.microsoft.com/office/word/2010/wordprocessingShape">
                    <wps:wsp>
                      <wps:cNvSpPr/>
                      <wps:spPr>
                        <a:xfrm>
                          <a:off x="0" y="0"/>
                          <a:ext cx="1308735" cy="912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rect w14:anchorId="28DB57E2" id="Rectangle_x0020_1" o:spid="_x0000_s1026" style="position:absolute;margin-left:-89.75pt;margin-top:57.95pt;width:103.05pt;height:7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" fillcolor="#4f81bd [3204]" strokecolor="#243f60 [1604]" strokeweight="2pt">
                <w10:wrap type="through"/>
              </v:rect>
            </w:pict>
          </mc:Fallback>
        </mc:AlternateContent>
      </w:r>
      <w:r w:rsidR="00574D67" w:rsidRPr="00F40A90">
        <w:rPr>
          <w:rFonts w:ascii="Times New Roman" w:hAnsi="Times New Roman" w:cs="Times New Roman"/>
          <w:noProof/>
          <w:sz w:val="24"/>
          <w:szCs w:val="24"/>
          <w:lang w:eastAsia="zh-CN"/>
        </w:rPr>
        <mc:AlternateContent>
          <mc:Choice Requires="wps">
            <w:drawing>
              <wp:anchor distT="0" distB="0" distL="114300" distR="114300" simplePos="0" relativeHeight="251676672" behindDoc="0" locked="0" layoutInCell="1" allowOverlap="1" wp14:anchorId="17680EC2" wp14:editId="7B549C94">
                <wp:simplePos x="0" y="0"/>
                <wp:positionH relativeFrom="column">
                  <wp:posOffset>2853055</wp:posOffset>
                </wp:positionH>
                <wp:positionV relativeFrom="paragraph">
                  <wp:posOffset>857885</wp:posOffset>
                </wp:positionV>
                <wp:extent cx="685800" cy="1043305"/>
                <wp:effectExtent l="0" t="0" r="0" b="0"/>
                <wp:wrapSquare wrapText="bothSides"/>
                <wp:docPr id="15" name="TextBox 1"/>
                <wp:cNvGraphicFramePr/>
                <a:graphic xmlns:a="http://schemas.openxmlformats.org/drawingml/2006/main">
                  <a:graphicData uri="http://schemas.microsoft.com/office/word/2010/wordprocessingShape">
                    <wps:wsp>
                      <wps:cNvSpPr txBox="1"/>
                      <wps:spPr>
                        <a:xfrm>
                          <a:off x="0" y="0"/>
                          <a:ext cx="685800" cy="1043305"/>
                        </a:xfrm>
                        <a:prstGeom prst="rect">
                          <a:avLst/>
                        </a:prstGeom>
                        <a:noFill/>
                      </wps:spPr>
                      <wps:txbx>
                        <w:txbxContent>
                          <w:p w14:paraId="5D77B81F" w14:textId="0A54557B" w:rsidR="00B54017" w:rsidRPr="00F40A90" w:rsidRDefault="00B54017" w:rsidP="00F40A90">
                            <w:pPr>
                              <w:pStyle w:val="NormalWeb"/>
                              <w:spacing w:before="0" w:beforeAutospacing="0" w:after="0" w:afterAutospacing="0"/>
                              <w:jc w:val="center"/>
                              <w:rPr>
                                <w:sz w:val="22"/>
                              </w:rPr>
                            </w:pPr>
                            <m:oMathPara>
                              <m:oMathParaPr>
                                <m:jc m:val="centerGroup"/>
                              </m:oMathParaPr>
                              <m:oMath>
                                <m:sSub>
                                  <m:sSubPr>
                                    <m:ctrlPr>
                                      <w:rPr>
                                        <w:rFonts w:ascii="Cambria Math" w:eastAsia="Arial" w:hAnsi="Cambria Math" w:cs="Arial"/>
                                        <w:i/>
                                        <w:iCs/>
                                        <w:color w:val="000000"/>
                                        <w:position w:val="1"/>
                                        <w:sz w:val="96"/>
                                        <w:szCs w:val="144"/>
                                      </w:rPr>
                                    </m:ctrlPr>
                                  </m:sSubPr>
                                  <m:e>
                                    <m:r>
                                      <w:rPr>
                                        <w:rFonts w:ascii="Cambria Math" w:eastAsia="Arial" w:hAnsi="Arial" w:cs="Arial"/>
                                        <w:color w:val="000000"/>
                                        <w:position w:val="1"/>
                                        <w:sz w:val="96"/>
                                        <w:szCs w:val="144"/>
                                      </w:rPr>
                                      <m:t>I</m:t>
                                    </m:r>
                                  </m:e>
                                  <m:sub>
                                    <m:r>
                                      <w:rPr>
                                        <w:rFonts w:ascii="Cambria Math" w:eastAsia="Arial" w:hAnsi="Arial" w:cs="Arial"/>
                                        <w:color w:val="000000"/>
                                        <w:position w:val="1"/>
                                        <w:sz w:val="96"/>
                                        <w:szCs w:val="144"/>
                                      </w:rPr>
                                      <m:t>i</m:t>
                                    </m:r>
                                  </m:sub>
                                </m:sSub>
                              </m:oMath>
                            </m:oMathPara>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24.65pt;margin-top:67.55pt;width:54pt;height:82.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" filled="f" stroked="f">
                <v:textbox>
                  <w:txbxContent>
                    <w:p w14:paraId="5D77B81F" w14:textId="0A54557B" w:rsidR="00B54017" w:rsidRPr="00F40A90" w:rsidRDefault="00B54017" w:rsidP="00F40A90">
                      <w:pPr>
                        <w:pStyle w:val="NormalWeb"/>
                        <w:spacing w:before="0" w:beforeAutospacing="0" w:after="0" w:afterAutospacing="0"/>
                        <w:jc w:val="center"/>
                        <w:rPr>
                          <w:sz w:val="22"/>
                        </w:rPr>
                      </w:pPr>
                      <m:oMathPara>
                        <m:oMathParaPr>
                          <m:jc m:val="centerGroup"/>
                        </m:oMathParaPr>
                        <m:oMath>
                          <m:sSub>
                            <m:sSubPr>
                              <m:ctrlPr>
                                <w:rPr>
                                  <w:rFonts w:ascii="Cambria Math" w:eastAsia="Arial" w:hAnsi="Cambria Math" w:cs="Arial"/>
                                  <w:i/>
                                  <w:iCs/>
                                  <w:color w:val="000000"/>
                                  <w:position w:val="1"/>
                                  <w:sz w:val="96"/>
                                  <w:szCs w:val="144"/>
                                </w:rPr>
                              </m:ctrlPr>
                            </m:sSubPr>
                            <m:e>
                              <m:r>
                                <w:rPr>
                                  <w:rFonts w:ascii="Cambria Math" w:eastAsia="Arial" w:hAnsi="Arial" w:cs="Arial"/>
                                  <w:color w:val="000000"/>
                                  <w:position w:val="1"/>
                                  <w:sz w:val="96"/>
                                  <w:szCs w:val="144"/>
                                </w:rPr>
                                <m:t>I</m:t>
                              </m:r>
                            </m:e>
                            <m:sub>
                              <m:r>
                                <w:rPr>
                                  <w:rFonts w:ascii="Cambria Math" w:eastAsia="Arial" w:hAnsi="Arial" w:cs="Arial"/>
                                  <w:color w:val="000000"/>
                                  <w:position w:val="1"/>
                                  <w:sz w:val="96"/>
                                  <w:szCs w:val="144"/>
                                </w:rPr>
                                <m:t>i</m:t>
                              </m:r>
                            </m:sub>
                          </m:sSub>
                        </m:oMath>
                      </m:oMathPara>
                    </w:p>
                  </w:txbxContent>
                </v:textbox>
                <w10:wrap type="square"/>
              </v:shape>
            </w:pict>
          </mc:Fallback>
        </mc:AlternateContent>
      </w:r>
      <w:r w:rsidR="00574D67" w:rsidRPr="00F40A90">
        <w:rPr>
          <w:rFonts w:ascii="Times New Roman" w:hAnsi="Times New Roman" w:cs="Times New Roman"/>
          <w:noProof/>
          <w:sz w:val="24"/>
          <w:szCs w:val="24"/>
          <w:lang w:eastAsia="zh-CN"/>
        </w:rPr>
        <mc:AlternateContent>
          <mc:Choice Requires="wps">
            <w:drawing>
              <wp:anchor distT="0" distB="0" distL="114300" distR="114300" simplePos="0" relativeHeight="251674624" behindDoc="0" locked="0" layoutInCell="1" allowOverlap="1" wp14:anchorId="6BEF464F" wp14:editId="1C961599">
                <wp:simplePos x="0" y="0"/>
                <wp:positionH relativeFrom="column">
                  <wp:posOffset>2626360</wp:posOffset>
                </wp:positionH>
                <wp:positionV relativeFrom="paragraph">
                  <wp:posOffset>848360</wp:posOffset>
                </wp:positionV>
                <wp:extent cx="1308735" cy="912495"/>
                <wp:effectExtent l="0" t="0" r="37465" b="27305"/>
                <wp:wrapThrough wrapText="bothSides">
                  <wp:wrapPolygon edited="0">
                    <wp:start x="0" y="0"/>
                    <wp:lineTo x="0" y="21645"/>
                    <wp:lineTo x="21799" y="21645"/>
                    <wp:lineTo x="21799" y="0"/>
                    <wp:lineTo x="0" y="0"/>
                  </wp:wrapPolygon>
                </wp:wrapThrough>
                <wp:docPr id="14" name="Rectangle 1"/>
                <wp:cNvGraphicFramePr/>
                <a:graphic xmlns:a="http://schemas.openxmlformats.org/drawingml/2006/main">
                  <a:graphicData uri="http://schemas.microsoft.com/office/word/2010/wordprocessingShape">
                    <wps:wsp>
                      <wps:cNvSpPr/>
                      <wps:spPr>
                        <a:xfrm>
                          <a:off x="0" y="0"/>
                          <a:ext cx="1308735" cy="912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rect w14:anchorId="41EFB529" id="Rectangle_x0020_1" o:spid="_x0000_s1026" style="position:absolute;margin-left:206.8pt;margin-top:66.8pt;width:103.05pt;height:7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" fillcolor="#4f81bd [3204]" strokecolor="#243f60 [1604]" strokeweight="2pt">
                <w10:wrap type="through"/>
              </v:rect>
            </w:pict>
          </mc:Fallback>
        </mc:AlternateContent>
      </w:r>
      <w:r w:rsidR="00574D67">
        <w:rPr>
          <w:rFonts w:ascii="Times New Roman" w:hAnsi="Times New Roman" w:cs="Times New Roman"/>
          <w:sz w:val="24"/>
          <w:szCs w:val="24"/>
        </w:rPr>
        <w:br/>
      </w:r>
      <w:r w:rsidR="00F40A90" w:rsidRPr="00F40A90">
        <w:rPr>
          <w:rFonts w:ascii="Times New Roman" w:hAnsi="Times New Roman" w:cs="Times New Roman"/>
          <w:noProof/>
          <w:sz w:val="24"/>
          <w:szCs w:val="24"/>
          <w:lang w:eastAsia="zh-CN"/>
        </w:rPr>
        <mc:AlternateContent>
          <mc:Choice Requires="wps">
            <w:drawing>
              <wp:anchor distT="0" distB="0" distL="114300" distR="114300" simplePos="0" relativeHeight="251670528" behindDoc="0" locked="0" layoutInCell="1" allowOverlap="1" wp14:anchorId="083C230F" wp14:editId="126C8ECA">
                <wp:simplePos x="0" y="0"/>
                <wp:positionH relativeFrom="column">
                  <wp:posOffset>-806450</wp:posOffset>
                </wp:positionH>
                <wp:positionV relativeFrom="paragraph">
                  <wp:posOffset>191135</wp:posOffset>
                </wp:positionV>
                <wp:extent cx="911225" cy="114300"/>
                <wp:effectExtent l="17463" t="7937" r="46037" b="46038"/>
                <wp:wrapThrough wrapText="bothSides">
                  <wp:wrapPolygon edited="0">
                    <wp:start x="-188" y="24900"/>
                    <wp:lineTo x="22089" y="24900"/>
                    <wp:lineTo x="22089" y="-3900"/>
                    <wp:lineTo x="-188" y="-3900"/>
                    <wp:lineTo x="-188" y="24900"/>
                  </wp:wrapPolygon>
                </wp:wrapThrough>
                <wp:docPr id="11" name="Right Arrow 1"/>
                <wp:cNvGraphicFramePr/>
                <a:graphic xmlns:a="http://schemas.openxmlformats.org/drawingml/2006/main">
                  <a:graphicData uri="http://schemas.microsoft.com/office/word/2010/wordprocessingShape">
                    <wps:wsp>
                      <wps:cNvSpPr/>
                      <wps:spPr>
                        <a:xfrm rot="5400000">
                          <a:off x="0" y="0"/>
                          <a:ext cx="911225" cy="1143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62F7A2A4" id="Right_x0020_Arrow_x0020_1" o:spid="_x0000_s1026" type="#_x0000_t13" style="position:absolute;margin-left:-63.5pt;margin-top:15.05pt;width:71.75pt;height:9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" adj="20245" fillcolor="black [3213]" strokecolor="black [3213]" strokeweight="2pt">
                <w10:wrap type="through"/>
              </v:shape>
            </w:pict>
          </mc:Fallback>
        </mc:AlternateContent>
      </w:r>
    </w:p>
    <w:p w14:paraId="026A222C" w14:textId="7B6E68EB" w:rsidR="00F40A90" w:rsidRDefault="00787993" w:rsidP="00AB2FD3">
      <w:pPr>
        <w:ind w:left="360" w:firstLine="720"/>
        <w:rPr>
          <w:rFonts w:ascii="Times New Roman" w:hAnsi="Times New Roman" w:cs="Times New Roman"/>
          <w:sz w:val="24"/>
          <w:szCs w:val="24"/>
        </w:rPr>
      </w:pPr>
      <w:r w:rsidRPr="00F40A90">
        <w:rPr>
          <w:rFonts w:ascii="Times New Roman" w:hAnsi="Times New Roman" w:cs="Times New Roman"/>
          <w:noProof/>
          <w:sz w:val="24"/>
          <w:szCs w:val="24"/>
          <w:lang w:eastAsia="zh-CN"/>
        </w:rPr>
        <mc:AlternateContent>
          <mc:Choice Requires="wps">
            <w:drawing>
              <wp:anchor distT="0" distB="0" distL="114300" distR="114300" simplePos="0" relativeHeight="251663360" behindDoc="0" locked="0" layoutInCell="1" allowOverlap="1" wp14:anchorId="10B418B9" wp14:editId="3326BFF6">
                <wp:simplePos x="0" y="0"/>
                <wp:positionH relativeFrom="column">
                  <wp:posOffset>1652905</wp:posOffset>
                </wp:positionH>
                <wp:positionV relativeFrom="paragraph">
                  <wp:posOffset>94615</wp:posOffset>
                </wp:positionV>
                <wp:extent cx="2167890" cy="686435"/>
                <wp:effectExtent l="0" t="0" r="0" b="0"/>
                <wp:wrapSquare wrapText="bothSides"/>
                <wp:docPr id="7" name="TextBox 1"/>
                <wp:cNvGraphicFramePr/>
                <a:graphic xmlns:a="http://schemas.openxmlformats.org/drawingml/2006/main">
                  <a:graphicData uri="http://schemas.microsoft.com/office/word/2010/wordprocessingShape">
                    <wps:wsp>
                      <wps:cNvSpPr txBox="1"/>
                      <wps:spPr>
                        <a:xfrm>
                          <a:off x="0" y="0"/>
                          <a:ext cx="2167890" cy="68643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70F6B289" w14:textId="77777777" w:rsidR="00B54017" w:rsidRPr="00F40A90" w:rsidRDefault="00B54017" w:rsidP="00F40A90">
                            <w:pPr>
                              <w:pStyle w:val="NormalWeb"/>
                              <w:spacing w:before="0" w:beforeAutospacing="0" w:after="0" w:afterAutospacing="0"/>
                              <w:jc w:val="center"/>
                              <w:rPr>
                                <w:sz w:val="20"/>
                              </w:rPr>
                            </w:pPr>
                            <m:oMathPara>
                              <m:oMathParaPr>
                                <m:jc m:val="centerGroup"/>
                              </m:oMathParaPr>
                              <m:oMath>
                                <m:r>
                                  <w:rPr>
                                    <w:rFonts w:ascii="Cambria Math" w:cstheme="minorBidi"/>
                                    <w:color w:val="000000" w:themeColor="text1"/>
                                    <w:sz w:val="28"/>
                                    <w:szCs w:val="40"/>
                                  </w:rPr>
                                  <m:t>ω</m:t>
                                </m:r>
                                <m:d>
                                  <m:dPr>
                                    <m:ctrlPr>
                                      <w:rPr>
                                        <w:rFonts w:ascii="Cambria Math" w:hAnsi="Cambria Math" w:cstheme="minorBidi"/>
                                        <w:i/>
                                        <w:iCs/>
                                        <w:color w:val="000000" w:themeColor="text1"/>
                                        <w:sz w:val="28"/>
                                        <w:szCs w:val="40"/>
                                      </w:rPr>
                                    </m:ctrlPr>
                                  </m:dPr>
                                  <m:e>
                                    <m:r>
                                      <w:rPr>
                                        <w:rFonts w:ascii="Cambria Math" w:cstheme="minorBidi"/>
                                        <w:color w:val="000000" w:themeColor="text1"/>
                                        <w:sz w:val="28"/>
                                        <w:szCs w:val="40"/>
                                      </w:rPr>
                                      <m:t>t</m:t>
                                    </m:r>
                                  </m:e>
                                </m:d>
                                <m:r>
                                  <w:rPr>
                                    <w:rFonts w:ascii="Cambria Math" w:cstheme="minorBidi"/>
                                    <w:color w:val="000000" w:themeColor="text1"/>
                                    <w:sz w:val="28"/>
                                    <w:szCs w:val="40"/>
                                  </w:rPr>
                                  <m:t>β</m:t>
                                </m:r>
                                <m:nary>
                                  <m:naryPr>
                                    <m:chr m:val="∑"/>
                                    <m:ctrlPr>
                                      <w:rPr>
                                        <w:rFonts w:ascii="Cambria Math" w:hAnsi="Cambria Math" w:cstheme="minorBidi"/>
                                        <w:i/>
                                        <w:iCs/>
                                        <w:color w:val="000000" w:themeColor="text1"/>
                                        <w:sz w:val="28"/>
                                        <w:szCs w:val="40"/>
                                        <w:lang w:val="is-IS"/>
                                      </w:rPr>
                                    </m:ctrlPr>
                                  </m:naryPr>
                                  <m:sub>
                                    <m:r>
                                      <w:rPr>
                                        <w:rFonts w:ascii="Cambria Math" w:cstheme="minorBidi"/>
                                        <w:color w:val="000000" w:themeColor="text1"/>
                                        <w:sz w:val="28"/>
                                        <w:szCs w:val="40"/>
                                      </w:rPr>
                                      <m:t>j</m:t>
                                    </m:r>
                                    <m:r>
                                      <w:rPr>
                                        <w:rFonts w:ascii="Cambria Math" w:hAnsi="Cambria Math" w:cstheme="minorBidi"/>
                                        <w:color w:val="000000" w:themeColor="text1"/>
                                        <w:sz w:val="28"/>
                                        <w:szCs w:val="40"/>
                                      </w:rPr>
                                      <m:t>=1</m:t>
                                    </m:r>
                                  </m:sub>
                                  <m:sup>
                                    <m:r>
                                      <w:rPr>
                                        <w:rFonts w:ascii="Cambria Math" w:cstheme="minorBidi"/>
                                        <w:color w:val="000000" w:themeColor="text1"/>
                                        <w:sz w:val="28"/>
                                        <w:szCs w:val="40"/>
                                      </w:rPr>
                                      <m:t>n</m:t>
                                    </m:r>
                                  </m:sup>
                                  <m:e>
                                    <m:sSub>
                                      <m:sSubPr>
                                        <m:ctrlPr>
                                          <w:rPr>
                                            <w:rFonts w:ascii="Cambria Math" w:hAnsi="Cambria Math" w:cstheme="minorBidi"/>
                                            <w:i/>
                                            <w:iCs/>
                                            <w:color w:val="000000" w:themeColor="text1"/>
                                            <w:sz w:val="28"/>
                                            <w:szCs w:val="40"/>
                                          </w:rPr>
                                        </m:ctrlPr>
                                      </m:sSubPr>
                                      <m:e>
                                        <m:r>
                                          <w:rPr>
                                            <w:rFonts w:ascii="Cambria Math" w:cstheme="minorBidi"/>
                                            <w:color w:val="000000" w:themeColor="text1"/>
                                            <w:sz w:val="28"/>
                                            <w:szCs w:val="40"/>
                                          </w:rPr>
                                          <m:t>C</m:t>
                                        </m:r>
                                      </m:e>
                                      <m:sub>
                                        <m:r>
                                          <w:rPr>
                                            <w:rFonts w:ascii="Cambria Math" w:hAnsi="Cambria Math" w:cstheme="minorBidi"/>
                                            <w:color w:val="000000" w:themeColor="text1"/>
                                            <w:sz w:val="28"/>
                                            <w:szCs w:val="40"/>
                                          </w:rPr>
                                          <m:t>1</m:t>
                                        </m:r>
                                        <m:r>
                                          <w:rPr>
                                            <w:rFonts w:ascii="Cambria Math" w:cstheme="minorBidi"/>
                                            <w:color w:val="000000" w:themeColor="text1"/>
                                            <w:sz w:val="28"/>
                                            <w:szCs w:val="40"/>
                                          </w:rPr>
                                          <m:t>j</m:t>
                                        </m:r>
                                      </m:sub>
                                    </m:sSub>
                                    <m:sSub>
                                      <m:sSubPr>
                                        <m:ctrlPr>
                                          <w:rPr>
                                            <w:rFonts w:ascii="Cambria Math" w:hAnsi="Cambria Math" w:cstheme="minorBidi"/>
                                            <w:i/>
                                            <w:iCs/>
                                            <w:color w:val="000000" w:themeColor="text1"/>
                                            <w:sz w:val="28"/>
                                            <w:szCs w:val="40"/>
                                          </w:rPr>
                                        </m:ctrlPr>
                                      </m:sSubPr>
                                      <m:e>
                                        <m:r>
                                          <w:rPr>
                                            <w:rFonts w:ascii="Cambria Math" w:cstheme="minorBidi"/>
                                            <w:color w:val="000000" w:themeColor="text1"/>
                                            <w:sz w:val="28"/>
                                            <w:szCs w:val="40"/>
                                          </w:rPr>
                                          <m:t>I</m:t>
                                        </m:r>
                                      </m:e>
                                      <m:sub>
                                        <m:r>
                                          <w:rPr>
                                            <w:rFonts w:ascii="Cambria Math" w:cstheme="minorBidi"/>
                                            <w:color w:val="000000" w:themeColor="text1"/>
                                            <w:sz w:val="28"/>
                                            <w:szCs w:val="40"/>
                                          </w:rPr>
                                          <m:t>j</m:t>
                                        </m:r>
                                      </m:sub>
                                    </m:sSub>
                                  </m:e>
                                </m:nary>
                              </m:oMath>
                            </m:oMathPara>
                          </w:p>
                        </w:txbxContent>
                      </wps:txbx>
                      <wps:bodyPr vert="horz" wrap="square" rtlCol="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30.15pt;margin-top:7.45pt;width:170.7pt;height:5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" filled="f" stroked="f" strokeweight="2pt">
                <v:textbox>
                  <w:txbxContent>
                    <w:p w14:paraId="70F6B289" w14:textId="77777777" w:rsidR="00B54017" w:rsidRPr="00F40A90" w:rsidRDefault="00B54017" w:rsidP="00F40A90">
                      <w:pPr>
                        <w:pStyle w:val="NormalWeb"/>
                        <w:spacing w:before="0" w:beforeAutospacing="0" w:after="0" w:afterAutospacing="0"/>
                        <w:jc w:val="center"/>
                        <w:rPr>
                          <w:sz w:val="20"/>
                        </w:rPr>
                      </w:pPr>
                      <m:oMathPara>
                        <m:oMathParaPr>
                          <m:jc m:val="centerGroup"/>
                        </m:oMathParaPr>
                        <m:oMath>
                          <m:r>
                            <w:rPr>
                              <w:rFonts w:ascii="Cambria Math" w:cstheme="minorBidi"/>
                              <w:color w:val="000000" w:themeColor="text1"/>
                              <w:sz w:val="28"/>
                              <w:szCs w:val="40"/>
                            </w:rPr>
                            <m:t>ω</m:t>
                          </m:r>
                          <m:d>
                            <m:dPr>
                              <m:ctrlPr>
                                <w:rPr>
                                  <w:rFonts w:ascii="Cambria Math" w:hAnsi="Cambria Math" w:cstheme="minorBidi"/>
                                  <w:i/>
                                  <w:iCs/>
                                  <w:color w:val="000000" w:themeColor="text1"/>
                                  <w:sz w:val="28"/>
                                  <w:szCs w:val="40"/>
                                </w:rPr>
                              </m:ctrlPr>
                            </m:dPr>
                            <m:e>
                              <m:r>
                                <w:rPr>
                                  <w:rFonts w:ascii="Cambria Math" w:cstheme="minorBidi"/>
                                  <w:color w:val="000000" w:themeColor="text1"/>
                                  <w:sz w:val="28"/>
                                  <w:szCs w:val="40"/>
                                </w:rPr>
                                <m:t>t</m:t>
                              </m:r>
                            </m:e>
                          </m:d>
                          <m:r>
                            <w:rPr>
                              <w:rFonts w:ascii="Cambria Math" w:cstheme="minorBidi"/>
                              <w:color w:val="000000" w:themeColor="text1"/>
                              <w:sz w:val="28"/>
                              <w:szCs w:val="40"/>
                            </w:rPr>
                            <m:t>β</m:t>
                          </m:r>
                          <m:nary>
                            <m:naryPr>
                              <m:chr m:val="∑"/>
                              <m:ctrlPr>
                                <w:rPr>
                                  <w:rFonts w:ascii="Cambria Math" w:hAnsi="Cambria Math" w:cstheme="minorBidi"/>
                                  <w:i/>
                                  <w:iCs/>
                                  <w:color w:val="000000" w:themeColor="text1"/>
                                  <w:sz w:val="28"/>
                                  <w:szCs w:val="40"/>
                                  <w:lang w:val="is-IS"/>
                                </w:rPr>
                              </m:ctrlPr>
                            </m:naryPr>
                            <m:sub>
                              <m:r>
                                <w:rPr>
                                  <w:rFonts w:ascii="Cambria Math" w:cstheme="minorBidi"/>
                                  <w:color w:val="000000" w:themeColor="text1"/>
                                  <w:sz w:val="28"/>
                                  <w:szCs w:val="40"/>
                                </w:rPr>
                                <m:t>j</m:t>
                              </m:r>
                              <m:r>
                                <w:rPr>
                                  <w:rFonts w:ascii="Cambria Math" w:hAnsi="Cambria Math" w:cstheme="minorBidi"/>
                                  <w:color w:val="000000" w:themeColor="text1"/>
                                  <w:sz w:val="28"/>
                                  <w:szCs w:val="40"/>
                                </w:rPr>
                                <m:t>=1</m:t>
                              </m:r>
                            </m:sub>
                            <m:sup>
                              <m:r>
                                <w:rPr>
                                  <w:rFonts w:ascii="Cambria Math" w:cstheme="minorBidi"/>
                                  <w:color w:val="000000" w:themeColor="text1"/>
                                  <w:sz w:val="28"/>
                                  <w:szCs w:val="40"/>
                                </w:rPr>
                                <m:t>n</m:t>
                              </m:r>
                            </m:sup>
                            <m:e>
                              <m:sSub>
                                <m:sSubPr>
                                  <m:ctrlPr>
                                    <w:rPr>
                                      <w:rFonts w:ascii="Cambria Math" w:hAnsi="Cambria Math" w:cstheme="minorBidi"/>
                                      <w:i/>
                                      <w:iCs/>
                                      <w:color w:val="000000" w:themeColor="text1"/>
                                      <w:sz w:val="28"/>
                                      <w:szCs w:val="40"/>
                                    </w:rPr>
                                  </m:ctrlPr>
                                </m:sSubPr>
                                <m:e>
                                  <m:r>
                                    <w:rPr>
                                      <w:rFonts w:ascii="Cambria Math" w:cstheme="minorBidi"/>
                                      <w:color w:val="000000" w:themeColor="text1"/>
                                      <w:sz w:val="28"/>
                                      <w:szCs w:val="40"/>
                                    </w:rPr>
                                    <m:t>C</m:t>
                                  </m:r>
                                </m:e>
                                <m:sub>
                                  <m:r>
                                    <w:rPr>
                                      <w:rFonts w:ascii="Cambria Math" w:hAnsi="Cambria Math" w:cstheme="minorBidi"/>
                                      <w:color w:val="000000" w:themeColor="text1"/>
                                      <w:sz w:val="28"/>
                                      <w:szCs w:val="40"/>
                                    </w:rPr>
                                    <m:t>1</m:t>
                                  </m:r>
                                  <m:r>
                                    <w:rPr>
                                      <w:rFonts w:ascii="Cambria Math" w:cstheme="minorBidi"/>
                                      <w:color w:val="000000" w:themeColor="text1"/>
                                      <w:sz w:val="28"/>
                                      <w:szCs w:val="40"/>
                                    </w:rPr>
                                    <m:t>j</m:t>
                                  </m:r>
                                </m:sub>
                              </m:sSub>
                              <m:sSub>
                                <m:sSubPr>
                                  <m:ctrlPr>
                                    <w:rPr>
                                      <w:rFonts w:ascii="Cambria Math" w:hAnsi="Cambria Math" w:cstheme="minorBidi"/>
                                      <w:i/>
                                      <w:iCs/>
                                      <w:color w:val="000000" w:themeColor="text1"/>
                                      <w:sz w:val="28"/>
                                      <w:szCs w:val="40"/>
                                    </w:rPr>
                                  </m:ctrlPr>
                                </m:sSubPr>
                                <m:e>
                                  <m:r>
                                    <w:rPr>
                                      <w:rFonts w:ascii="Cambria Math" w:cstheme="minorBidi"/>
                                      <w:color w:val="000000" w:themeColor="text1"/>
                                      <w:sz w:val="28"/>
                                      <w:szCs w:val="40"/>
                                    </w:rPr>
                                    <m:t>I</m:t>
                                  </m:r>
                                </m:e>
                                <m:sub>
                                  <m:r>
                                    <w:rPr>
                                      <w:rFonts w:ascii="Cambria Math" w:cstheme="minorBidi"/>
                                      <w:color w:val="000000" w:themeColor="text1"/>
                                      <w:sz w:val="28"/>
                                      <w:szCs w:val="40"/>
                                    </w:rPr>
                                    <m:t>j</m:t>
                                  </m:r>
                                </m:sub>
                              </m:sSub>
                            </m:e>
                          </m:nary>
                        </m:oMath>
                      </m:oMathPara>
                    </w:p>
                  </w:txbxContent>
                </v:textbox>
                <w10:wrap type="square"/>
              </v:shape>
            </w:pict>
          </mc:Fallback>
        </mc:AlternateContent>
      </w:r>
    </w:p>
    <w:p w14:paraId="3CADB1AD" w14:textId="76097AB7" w:rsidR="00F40A90" w:rsidRDefault="00F40A90" w:rsidP="00AB2FD3">
      <w:pPr>
        <w:ind w:left="360" w:firstLine="720"/>
        <w:rPr>
          <w:rFonts w:ascii="Times New Roman" w:hAnsi="Times New Roman" w:cs="Times New Roman"/>
          <w:sz w:val="24"/>
          <w:szCs w:val="24"/>
        </w:rPr>
      </w:pPr>
    </w:p>
    <w:p w14:paraId="6E85FC75" w14:textId="7445D917" w:rsidR="00F40A90" w:rsidRDefault="00787993" w:rsidP="00AB2FD3">
      <w:pPr>
        <w:ind w:left="360" w:firstLine="720"/>
        <w:rPr>
          <w:rFonts w:ascii="Times New Roman" w:hAnsi="Times New Roman" w:cs="Times New Roman"/>
          <w:sz w:val="24"/>
          <w:szCs w:val="24"/>
        </w:rPr>
      </w:pPr>
      <w:r w:rsidRPr="00F40A90">
        <w:rPr>
          <w:rFonts w:ascii="Times New Roman" w:hAnsi="Times New Roman" w:cs="Times New Roman"/>
          <w:noProof/>
          <w:sz w:val="24"/>
          <w:szCs w:val="24"/>
          <w:lang w:eastAsia="zh-CN"/>
        </w:rPr>
        <mc:AlternateContent>
          <mc:Choice Requires="wps">
            <w:drawing>
              <wp:anchor distT="0" distB="0" distL="114300" distR="114300" simplePos="0" relativeHeight="251672576" behindDoc="1" locked="0" layoutInCell="1" allowOverlap="1" wp14:anchorId="764CB92A" wp14:editId="3C2593D1">
                <wp:simplePos x="0" y="0"/>
                <wp:positionH relativeFrom="column">
                  <wp:posOffset>-3829050</wp:posOffset>
                </wp:positionH>
                <wp:positionV relativeFrom="paragraph">
                  <wp:posOffset>123825</wp:posOffset>
                </wp:positionV>
                <wp:extent cx="2399665" cy="462280"/>
                <wp:effectExtent l="0" t="25400" r="38735" b="45720"/>
                <wp:wrapThrough wrapText="bothSides">
                  <wp:wrapPolygon edited="0">
                    <wp:start x="18748" y="-1187"/>
                    <wp:lineTo x="0" y="2374"/>
                    <wp:lineTo x="0" y="16615"/>
                    <wp:lineTo x="18976" y="18989"/>
                    <wp:lineTo x="18748" y="22549"/>
                    <wp:lineTo x="20120" y="22549"/>
                    <wp:lineTo x="20577" y="18989"/>
                    <wp:lineTo x="21720" y="10681"/>
                    <wp:lineTo x="21720" y="8308"/>
                    <wp:lineTo x="20120" y="-1187"/>
                    <wp:lineTo x="18748" y="-1187"/>
                  </wp:wrapPolygon>
                </wp:wrapThrough>
                <wp:docPr id="13" name="Right Arrow 1"/>
                <wp:cNvGraphicFramePr/>
                <a:graphic xmlns:a="http://schemas.openxmlformats.org/drawingml/2006/main">
                  <a:graphicData uri="http://schemas.microsoft.com/office/word/2010/wordprocessingShape">
                    <wps:wsp>
                      <wps:cNvSpPr/>
                      <wps:spPr>
                        <a:xfrm>
                          <a:off x="0" y="0"/>
                          <a:ext cx="2399665" cy="46228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76FC7475" id="Right_x0020_Arrow_x0020_1" o:spid="_x0000_s1026" type="#_x0000_t13" style="position:absolute;margin-left:-301.5pt;margin-top:9.75pt;width:188.95pt;height:36.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" adj="19519" fillcolor="black [3213]" strokecolor="black [3213]" strokeweight="2pt">
                <w10:wrap type="through"/>
              </v:shape>
            </w:pict>
          </mc:Fallback>
        </mc:AlternateContent>
      </w:r>
    </w:p>
    <w:p w14:paraId="253317B5" w14:textId="18F4A8B3" w:rsidR="00F40A90" w:rsidRDefault="00F40A90" w:rsidP="00AB2FD3">
      <w:pPr>
        <w:ind w:left="360" w:firstLine="720"/>
        <w:rPr>
          <w:rFonts w:ascii="Times New Roman" w:hAnsi="Times New Roman" w:cs="Times New Roman"/>
          <w:sz w:val="24"/>
          <w:szCs w:val="24"/>
        </w:rPr>
      </w:pPr>
    </w:p>
    <w:p w14:paraId="3183B6F6" w14:textId="3E44F51C" w:rsidR="00F40A90" w:rsidRDefault="00787993" w:rsidP="00ED296F">
      <w:pPr>
        <w:ind w:left="360" w:firstLine="720"/>
        <w:rPr>
          <w:rFonts w:ascii="Times New Roman" w:hAnsi="Times New Roman" w:cs="Times New Roman"/>
          <w:sz w:val="24"/>
          <w:szCs w:val="24"/>
        </w:rPr>
      </w:pPr>
      <w:r w:rsidRPr="00F40A90">
        <w:rPr>
          <w:rFonts w:ascii="Times New Roman" w:hAnsi="Times New Roman" w:cs="Times New Roman"/>
          <w:noProof/>
          <w:sz w:val="24"/>
          <w:szCs w:val="24"/>
          <w:lang w:eastAsia="zh-CN"/>
        </w:rPr>
        <mc:AlternateContent>
          <mc:Choice Requires="wps">
            <w:drawing>
              <wp:anchor distT="0" distB="0" distL="114300" distR="114300" simplePos="0" relativeHeight="251684864" behindDoc="0" locked="0" layoutInCell="1" allowOverlap="1" wp14:anchorId="40B4D819" wp14:editId="7B96DF4B">
                <wp:simplePos x="0" y="0"/>
                <wp:positionH relativeFrom="column">
                  <wp:posOffset>455295</wp:posOffset>
                </wp:positionH>
                <wp:positionV relativeFrom="paragraph">
                  <wp:posOffset>314325</wp:posOffset>
                </wp:positionV>
                <wp:extent cx="911225" cy="114300"/>
                <wp:effectExtent l="17463" t="7937" r="46037" b="46038"/>
                <wp:wrapThrough wrapText="bothSides">
                  <wp:wrapPolygon edited="0">
                    <wp:start x="-188" y="24900"/>
                    <wp:lineTo x="22089" y="24900"/>
                    <wp:lineTo x="22089" y="-3900"/>
                    <wp:lineTo x="-188" y="-3900"/>
                    <wp:lineTo x="-188" y="24900"/>
                  </wp:wrapPolygon>
                </wp:wrapThrough>
                <wp:docPr id="20" name="Right Arrow 1"/>
                <wp:cNvGraphicFramePr/>
                <a:graphic xmlns:a="http://schemas.openxmlformats.org/drawingml/2006/main">
                  <a:graphicData uri="http://schemas.microsoft.com/office/word/2010/wordprocessingShape">
                    <wps:wsp>
                      <wps:cNvSpPr/>
                      <wps:spPr>
                        <a:xfrm rot="5400000">
                          <a:off x="0" y="0"/>
                          <a:ext cx="911225" cy="1143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0DC884A0" id="Right_x0020_Arrow_x0020_1" o:spid="_x0000_s1026" type="#_x0000_t13" style="position:absolute;margin-left:35.85pt;margin-top:24.75pt;width:71.75pt;height:9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" adj="20245" fillcolor="black [3213]" strokecolor="black [3213]" strokeweight="2pt">
                <w10:wrap type="through"/>
              </v:shape>
            </w:pict>
          </mc:Fallback>
        </mc:AlternateContent>
      </w:r>
      <w:r w:rsidRPr="00574D67">
        <w:rPr>
          <w:rFonts w:ascii="Times New Roman" w:hAnsi="Times New Roman" w:cs="Times New Roman"/>
          <w:noProof/>
          <w:sz w:val="24"/>
          <w:szCs w:val="24"/>
          <w:lang w:eastAsia="zh-CN"/>
        </w:rPr>
        <mc:AlternateContent>
          <mc:Choice Requires="wps">
            <w:drawing>
              <wp:anchor distT="0" distB="0" distL="114300" distR="114300" simplePos="0" relativeHeight="251688960" behindDoc="0" locked="0" layoutInCell="1" allowOverlap="1" wp14:anchorId="30835D6B" wp14:editId="2F3B15DC">
                <wp:simplePos x="0" y="0"/>
                <wp:positionH relativeFrom="column">
                  <wp:posOffset>4504690</wp:posOffset>
                </wp:positionH>
                <wp:positionV relativeFrom="paragraph">
                  <wp:posOffset>154305</wp:posOffset>
                </wp:positionV>
                <wp:extent cx="851535" cy="513715"/>
                <wp:effectExtent l="0" t="0" r="0" b="0"/>
                <wp:wrapSquare wrapText="bothSides"/>
                <wp:docPr id="22" name="TextBox 1"/>
                <wp:cNvGraphicFramePr/>
                <a:graphic xmlns:a="http://schemas.openxmlformats.org/drawingml/2006/main">
                  <a:graphicData uri="http://schemas.microsoft.com/office/word/2010/wordprocessingShape">
                    <wps:wsp>
                      <wps:cNvSpPr txBox="1"/>
                      <wps:spPr>
                        <a:xfrm>
                          <a:off x="0" y="0"/>
                          <a:ext cx="851535" cy="513715"/>
                        </a:xfrm>
                        <a:prstGeom prst="rect">
                          <a:avLst/>
                        </a:prstGeom>
                        <a:noFill/>
                      </wps:spPr>
                      <wps:txbx>
                        <w:txbxContent>
                          <w:p w14:paraId="7142AF27" w14:textId="77777777" w:rsidR="00B54017" w:rsidRPr="00574D67" w:rsidRDefault="00B54017" w:rsidP="00574D67">
                            <w:pPr>
                              <w:pStyle w:val="NormalWeb"/>
                              <w:spacing w:before="0" w:beforeAutospacing="0" w:after="0" w:afterAutospacing="0"/>
                              <w:rPr>
                                <w:sz w:val="20"/>
                              </w:rPr>
                            </w:pPr>
                            <m:oMathPara>
                              <m:oMathParaPr>
                                <m:jc m:val="centerGroup"/>
                              </m:oMathParaPr>
                              <m:oMath>
                                <m:sSub>
                                  <m:sSubPr>
                                    <m:ctrlPr>
                                      <w:rPr>
                                        <w:rFonts w:ascii="Cambria Math" w:eastAsia="Arial" w:hAnsi="Cambria Math" w:cs="Arial"/>
                                        <w:i/>
                                        <w:iCs/>
                                        <w:color w:val="000000"/>
                                        <w:position w:val="1"/>
                                        <w:sz w:val="48"/>
                                        <w:szCs w:val="64"/>
                                      </w:rPr>
                                    </m:ctrlPr>
                                  </m:sSubPr>
                                  <m:e>
                                    <m:r>
                                      <w:rPr>
                                        <w:rFonts w:ascii="Cambria Math" w:eastAsia="Arial" w:hAnsi="Arial" w:cs="Arial"/>
                                        <w:color w:val="000000"/>
                                        <w:position w:val="1"/>
                                        <w:sz w:val="48"/>
                                        <w:szCs w:val="64"/>
                                      </w:rPr>
                                      <m:t>μ</m:t>
                                    </m:r>
                                  </m:e>
                                  <m:sub>
                                    <m:r>
                                      <w:rPr>
                                        <w:rFonts w:ascii="Cambria Math" w:eastAsia="Arial" w:hAnsi="Arial" w:cs="Arial"/>
                                        <w:color w:val="000000"/>
                                        <w:position w:val="1"/>
                                        <w:sz w:val="48"/>
                                        <w:szCs w:val="64"/>
                                      </w:rPr>
                                      <m:t>i</m:t>
                                    </m:r>
                                  </m:sub>
                                </m:sSub>
                                <m:sSub>
                                  <m:sSubPr>
                                    <m:ctrlPr>
                                      <w:rPr>
                                        <w:rFonts w:ascii="Cambria Math" w:eastAsia="Arial" w:hAnsi="Cambria Math" w:cs="Arial"/>
                                        <w:i/>
                                        <w:iCs/>
                                        <w:color w:val="000000"/>
                                        <w:position w:val="1"/>
                                        <w:sz w:val="48"/>
                                        <w:szCs w:val="64"/>
                                      </w:rPr>
                                    </m:ctrlPr>
                                  </m:sSubPr>
                                  <m:e>
                                    <m:r>
                                      <w:rPr>
                                        <w:rFonts w:ascii="Cambria Math" w:eastAsia="Arial" w:hAnsi="Arial" w:cs="Arial"/>
                                        <w:color w:val="000000"/>
                                        <w:position w:val="1"/>
                                        <w:sz w:val="48"/>
                                        <w:szCs w:val="64"/>
                                      </w:rPr>
                                      <m:t>I</m:t>
                                    </m:r>
                                  </m:e>
                                  <m:sub>
                                    <m:r>
                                      <w:rPr>
                                        <w:rFonts w:ascii="Cambria Math" w:eastAsia="Arial" w:hAnsi="Arial" w:cs="Arial"/>
                                        <w:color w:val="000000"/>
                                        <w:position w:val="1"/>
                                        <w:sz w:val="48"/>
                                        <w:szCs w:val="64"/>
                                      </w:rPr>
                                      <m:t>i</m:t>
                                    </m:r>
                                  </m:sub>
                                </m:sSub>
                              </m:oMath>
                            </m:oMathPara>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54.7pt;margin-top:12.15pt;width:67.05pt;height:40.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" filled="f" stroked="f">
                <v:textbox>
                  <w:txbxContent>
                    <w:p w14:paraId="7142AF27" w14:textId="77777777" w:rsidR="00B54017" w:rsidRPr="00574D67" w:rsidRDefault="00B54017" w:rsidP="00574D67">
                      <w:pPr>
                        <w:pStyle w:val="NormalWeb"/>
                        <w:spacing w:before="0" w:beforeAutospacing="0" w:after="0" w:afterAutospacing="0"/>
                        <w:rPr>
                          <w:sz w:val="20"/>
                        </w:rPr>
                      </w:pPr>
                      <m:oMathPara>
                        <m:oMathParaPr>
                          <m:jc m:val="centerGroup"/>
                        </m:oMathParaPr>
                        <m:oMath>
                          <m:sSub>
                            <m:sSubPr>
                              <m:ctrlPr>
                                <w:rPr>
                                  <w:rFonts w:ascii="Cambria Math" w:eastAsia="Arial" w:hAnsi="Cambria Math" w:cs="Arial"/>
                                  <w:i/>
                                  <w:iCs/>
                                  <w:color w:val="000000"/>
                                  <w:position w:val="1"/>
                                  <w:sz w:val="48"/>
                                  <w:szCs w:val="64"/>
                                </w:rPr>
                              </m:ctrlPr>
                            </m:sSubPr>
                            <m:e>
                              <m:r>
                                <w:rPr>
                                  <w:rFonts w:ascii="Cambria Math" w:eastAsia="Arial" w:hAnsi="Arial" w:cs="Arial"/>
                                  <w:color w:val="000000"/>
                                  <w:position w:val="1"/>
                                  <w:sz w:val="48"/>
                                  <w:szCs w:val="64"/>
                                </w:rPr>
                                <m:t>μ</m:t>
                              </m:r>
                            </m:e>
                            <m:sub>
                              <m:r>
                                <w:rPr>
                                  <w:rFonts w:ascii="Cambria Math" w:eastAsia="Arial" w:hAnsi="Arial" w:cs="Arial"/>
                                  <w:color w:val="000000"/>
                                  <w:position w:val="1"/>
                                  <w:sz w:val="48"/>
                                  <w:szCs w:val="64"/>
                                </w:rPr>
                                <m:t>i</m:t>
                              </m:r>
                            </m:sub>
                          </m:sSub>
                          <m:sSub>
                            <m:sSubPr>
                              <m:ctrlPr>
                                <w:rPr>
                                  <w:rFonts w:ascii="Cambria Math" w:eastAsia="Arial" w:hAnsi="Cambria Math" w:cs="Arial"/>
                                  <w:i/>
                                  <w:iCs/>
                                  <w:color w:val="000000"/>
                                  <w:position w:val="1"/>
                                  <w:sz w:val="48"/>
                                  <w:szCs w:val="64"/>
                                </w:rPr>
                              </m:ctrlPr>
                            </m:sSubPr>
                            <m:e>
                              <m:r>
                                <w:rPr>
                                  <w:rFonts w:ascii="Cambria Math" w:eastAsia="Arial" w:hAnsi="Arial" w:cs="Arial"/>
                                  <w:color w:val="000000"/>
                                  <w:position w:val="1"/>
                                  <w:sz w:val="48"/>
                                  <w:szCs w:val="64"/>
                                </w:rPr>
                                <m:t>I</m:t>
                              </m:r>
                            </m:e>
                            <m:sub>
                              <m:r>
                                <w:rPr>
                                  <w:rFonts w:ascii="Cambria Math" w:eastAsia="Arial" w:hAnsi="Arial" w:cs="Arial"/>
                                  <w:color w:val="000000"/>
                                  <w:position w:val="1"/>
                                  <w:sz w:val="48"/>
                                  <w:szCs w:val="64"/>
                                </w:rPr>
                                <m:t>i</m:t>
                              </m:r>
                            </m:sub>
                          </m:sSub>
                        </m:oMath>
                      </m:oMathPara>
                    </w:p>
                  </w:txbxContent>
                </v:textbox>
                <w10:wrap type="square"/>
              </v:shape>
            </w:pict>
          </mc:Fallback>
        </mc:AlternateContent>
      </w:r>
      <w:r w:rsidRPr="00F40A90">
        <w:rPr>
          <w:rFonts w:ascii="Times New Roman" w:hAnsi="Times New Roman" w:cs="Times New Roman"/>
          <w:noProof/>
          <w:sz w:val="24"/>
          <w:szCs w:val="24"/>
          <w:lang w:eastAsia="zh-CN"/>
        </w:rPr>
        <mc:AlternateContent>
          <mc:Choice Requires="wps">
            <w:drawing>
              <wp:anchor distT="0" distB="0" distL="114300" distR="114300" simplePos="0" relativeHeight="251682816" behindDoc="0" locked="0" layoutInCell="1" allowOverlap="1" wp14:anchorId="2D52F2B9" wp14:editId="2E757676">
                <wp:simplePos x="0" y="0"/>
                <wp:positionH relativeFrom="column">
                  <wp:posOffset>3997325</wp:posOffset>
                </wp:positionH>
                <wp:positionV relativeFrom="paragraph">
                  <wp:posOffset>315595</wp:posOffset>
                </wp:positionV>
                <wp:extent cx="911225" cy="114300"/>
                <wp:effectExtent l="17463" t="7937" r="46037" b="46038"/>
                <wp:wrapThrough wrapText="bothSides">
                  <wp:wrapPolygon edited="0">
                    <wp:start x="-188" y="24900"/>
                    <wp:lineTo x="22089" y="24900"/>
                    <wp:lineTo x="22089" y="-3900"/>
                    <wp:lineTo x="-188" y="-3900"/>
                    <wp:lineTo x="-188" y="24900"/>
                  </wp:wrapPolygon>
                </wp:wrapThrough>
                <wp:docPr id="19" name="Right Arrow 1"/>
                <wp:cNvGraphicFramePr/>
                <a:graphic xmlns:a="http://schemas.openxmlformats.org/drawingml/2006/main">
                  <a:graphicData uri="http://schemas.microsoft.com/office/word/2010/wordprocessingShape">
                    <wps:wsp>
                      <wps:cNvSpPr/>
                      <wps:spPr>
                        <a:xfrm rot="5400000">
                          <a:off x="0" y="0"/>
                          <a:ext cx="911225" cy="1143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7E1ECBCC" id="Right_x0020_Arrow_x0020_1" o:spid="_x0000_s1026" type="#_x0000_t13" style="position:absolute;margin-left:314.75pt;margin-top:24.85pt;width:71.75pt;height:9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" adj="20245" fillcolor="black [3213]" strokecolor="black [3213]" strokeweight="2pt">
                <w10:wrap type="through"/>
              </v:shape>
            </w:pict>
          </mc:Fallback>
        </mc:AlternateContent>
      </w:r>
      <w:r w:rsidR="00574D67" w:rsidRPr="0091205D">
        <w:rPr>
          <w:rFonts w:ascii="Times New Roman" w:hAnsi="Times New Roman" w:cs="Times New Roman"/>
          <w:noProof/>
          <w:sz w:val="24"/>
          <w:szCs w:val="24"/>
          <w:lang w:eastAsia="zh-CN"/>
        </w:rPr>
        <mc:AlternateContent>
          <mc:Choice Requires="wps">
            <w:drawing>
              <wp:anchor distT="0" distB="0" distL="114300" distR="114300" simplePos="0" relativeHeight="251686912" behindDoc="0" locked="0" layoutInCell="1" allowOverlap="1" wp14:anchorId="6687327A" wp14:editId="5CD9CDC2">
                <wp:simplePos x="0" y="0"/>
                <wp:positionH relativeFrom="column">
                  <wp:posOffset>48260</wp:posOffset>
                </wp:positionH>
                <wp:positionV relativeFrom="paragraph">
                  <wp:posOffset>34925</wp:posOffset>
                </wp:positionV>
                <wp:extent cx="795020" cy="478790"/>
                <wp:effectExtent l="0" t="0" r="0" b="0"/>
                <wp:wrapSquare wrapText="bothSides"/>
                <wp:docPr id="21" name="TextBox 1"/>
                <wp:cNvGraphicFramePr/>
                <a:graphic xmlns:a="http://schemas.openxmlformats.org/drawingml/2006/main">
                  <a:graphicData uri="http://schemas.microsoft.com/office/word/2010/wordprocessingShape">
                    <wps:wsp>
                      <wps:cNvSpPr txBox="1"/>
                      <wps:spPr>
                        <a:xfrm>
                          <a:off x="0" y="0"/>
                          <a:ext cx="795020" cy="478790"/>
                        </a:xfrm>
                        <a:prstGeom prst="rect">
                          <a:avLst/>
                        </a:prstGeom>
                        <a:noFill/>
                      </wps:spPr>
                      <wps:txbx>
                        <w:txbxContent>
                          <w:p w14:paraId="34E0C572" w14:textId="77777777" w:rsidR="00B54017" w:rsidRPr="0091205D" w:rsidRDefault="00B54017" w:rsidP="0091205D">
                            <w:pPr>
                              <w:pStyle w:val="NormalWeb"/>
                              <w:spacing w:before="0" w:beforeAutospacing="0" w:after="0" w:afterAutospacing="0"/>
                              <w:rPr>
                                <w:sz w:val="21"/>
                              </w:rPr>
                            </w:pPr>
                            <m:oMathPara>
                              <m:oMathParaPr>
                                <m:jc m:val="centerGroup"/>
                              </m:oMathParaPr>
                              <m:oMath>
                                <m:sSub>
                                  <m:sSubPr>
                                    <m:ctrlPr>
                                      <w:rPr>
                                        <w:rFonts w:ascii="Cambria Math" w:eastAsia="Arial" w:hAnsi="Cambria Math" w:cs="Arial"/>
                                        <w:i/>
                                        <w:iCs/>
                                        <w:color w:val="000000"/>
                                        <w:position w:val="1"/>
                                        <w:sz w:val="52"/>
                                        <w:szCs w:val="64"/>
                                      </w:rPr>
                                    </m:ctrlPr>
                                  </m:sSubPr>
                                  <m:e>
                                    <m:sSub>
                                      <m:sSubPr>
                                        <m:ctrlPr>
                                          <w:rPr>
                                            <w:rFonts w:ascii="Cambria Math" w:eastAsia="Arial" w:hAnsi="Cambria Math" w:cs="Arial"/>
                                            <w:i/>
                                            <w:iCs/>
                                            <w:color w:val="000000"/>
                                            <w:position w:val="1"/>
                                            <w:sz w:val="52"/>
                                            <w:szCs w:val="64"/>
                                          </w:rPr>
                                        </m:ctrlPr>
                                      </m:sSubPr>
                                      <m:e>
                                        <m:r>
                                          <w:rPr>
                                            <w:rFonts w:ascii="Cambria Math" w:eastAsia="Cambria Math" w:hAnsi="Cambria Math" w:cs="Cambria Math"/>
                                            <w:color w:val="000000"/>
                                            <w:position w:val="1"/>
                                            <w:sz w:val="52"/>
                                            <w:szCs w:val="64"/>
                                          </w:rPr>
                                          <m:t>μ</m:t>
                                        </m:r>
                                      </m:e>
                                      <m:sub>
                                        <m:r>
                                          <w:rPr>
                                            <w:rFonts w:ascii="Cambria Math" w:eastAsia="Arial" w:hAnsi="Arial" w:cs="Arial"/>
                                            <w:color w:val="000000"/>
                                            <w:position w:val="1"/>
                                            <w:sz w:val="52"/>
                                            <w:szCs w:val="64"/>
                                          </w:rPr>
                                          <m:t>i</m:t>
                                        </m:r>
                                      </m:sub>
                                    </m:sSub>
                                    <m:r>
                                      <w:rPr>
                                        <w:rFonts w:ascii="Cambria Math" w:eastAsia="Arial" w:hAnsi="Arial" w:cs="Arial"/>
                                        <w:color w:val="000000"/>
                                        <w:position w:val="1"/>
                                        <w:sz w:val="52"/>
                                        <w:szCs w:val="64"/>
                                      </w:rPr>
                                      <m:t>S</m:t>
                                    </m:r>
                                  </m:e>
                                  <m:sub>
                                    <m:r>
                                      <w:rPr>
                                        <w:rFonts w:ascii="Cambria Math" w:eastAsia="Arial" w:hAnsi="Arial" w:cs="Arial"/>
                                        <w:color w:val="000000"/>
                                        <w:position w:val="1"/>
                                        <w:sz w:val="52"/>
                                        <w:szCs w:val="64"/>
                                      </w:rPr>
                                      <m:t>i</m:t>
                                    </m:r>
                                  </m:sub>
                                </m:sSub>
                              </m:oMath>
                            </m:oMathPara>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8pt;margin-top:2.75pt;width:62.6pt;height:37.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" filled="f" stroked="f">
                <v:textbox>
                  <w:txbxContent>
                    <w:p w14:paraId="34E0C572" w14:textId="77777777" w:rsidR="00B54017" w:rsidRPr="0091205D" w:rsidRDefault="00B54017" w:rsidP="0091205D">
                      <w:pPr>
                        <w:pStyle w:val="NormalWeb"/>
                        <w:spacing w:before="0" w:beforeAutospacing="0" w:after="0" w:afterAutospacing="0"/>
                        <w:rPr>
                          <w:sz w:val="21"/>
                        </w:rPr>
                      </w:pPr>
                      <m:oMathPara>
                        <m:oMathParaPr>
                          <m:jc m:val="centerGroup"/>
                        </m:oMathParaPr>
                        <m:oMath>
                          <m:sSub>
                            <m:sSubPr>
                              <m:ctrlPr>
                                <w:rPr>
                                  <w:rFonts w:ascii="Cambria Math" w:eastAsia="Arial" w:hAnsi="Cambria Math" w:cs="Arial"/>
                                  <w:i/>
                                  <w:iCs/>
                                  <w:color w:val="000000"/>
                                  <w:position w:val="1"/>
                                  <w:sz w:val="52"/>
                                  <w:szCs w:val="64"/>
                                </w:rPr>
                              </m:ctrlPr>
                            </m:sSubPr>
                            <m:e>
                              <m:sSub>
                                <m:sSubPr>
                                  <m:ctrlPr>
                                    <w:rPr>
                                      <w:rFonts w:ascii="Cambria Math" w:eastAsia="Arial" w:hAnsi="Cambria Math" w:cs="Arial"/>
                                      <w:i/>
                                      <w:iCs/>
                                      <w:color w:val="000000"/>
                                      <w:position w:val="1"/>
                                      <w:sz w:val="52"/>
                                      <w:szCs w:val="64"/>
                                    </w:rPr>
                                  </m:ctrlPr>
                                </m:sSubPr>
                                <m:e>
                                  <m:r>
                                    <w:rPr>
                                      <w:rFonts w:ascii="Cambria Math" w:eastAsia="Cambria Math" w:hAnsi="Cambria Math" w:cs="Cambria Math"/>
                                      <w:color w:val="000000"/>
                                      <w:position w:val="1"/>
                                      <w:sz w:val="52"/>
                                      <w:szCs w:val="64"/>
                                    </w:rPr>
                                    <m:t>μ</m:t>
                                  </m:r>
                                </m:e>
                                <m:sub>
                                  <m:r>
                                    <w:rPr>
                                      <w:rFonts w:ascii="Cambria Math" w:eastAsia="Arial" w:hAnsi="Arial" w:cs="Arial"/>
                                      <w:color w:val="000000"/>
                                      <w:position w:val="1"/>
                                      <w:sz w:val="52"/>
                                      <w:szCs w:val="64"/>
                                    </w:rPr>
                                    <m:t>i</m:t>
                                  </m:r>
                                </m:sub>
                              </m:sSub>
                              <m:r>
                                <w:rPr>
                                  <w:rFonts w:ascii="Cambria Math" w:eastAsia="Arial" w:hAnsi="Arial" w:cs="Arial"/>
                                  <w:color w:val="000000"/>
                                  <w:position w:val="1"/>
                                  <w:sz w:val="52"/>
                                  <w:szCs w:val="64"/>
                                </w:rPr>
                                <m:t>S</m:t>
                              </m:r>
                            </m:e>
                            <m:sub>
                              <m:r>
                                <w:rPr>
                                  <w:rFonts w:ascii="Cambria Math" w:eastAsia="Arial" w:hAnsi="Arial" w:cs="Arial"/>
                                  <w:color w:val="000000"/>
                                  <w:position w:val="1"/>
                                  <w:sz w:val="52"/>
                                  <w:szCs w:val="64"/>
                                </w:rPr>
                                <m:t>i</m:t>
                              </m:r>
                            </m:sub>
                          </m:sSub>
                        </m:oMath>
                      </m:oMathPara>
                    </w:p>
                  </w:txbxContent>
                </v:textbox>
                <w10:wrap type="square"/>
              </v:shape>
            </w:pict>
          </mc:Fallback>
        </mc:AlternateContent>
      </w:r>
    </w:p>
    <w:p w14:paraId="3E99B0C5" w14:textId="67FA036C" w:rsidR="00F40A90" w:rsidRDefault="00F40A90" w:rsidP="00AB2FD3">
      <w:pPr>
        <w:ind w:left="360" w:firstLine="720"/>
        <w:rPr>
          <w:rFonts w:ascii="Times New Roman" w:hAnsi="Times New Roman" w:cs="Times New Roman"/>
          <w:sz w:val="24"/>
          <w:szCs w:val="24"/>
        </w:rPr>
      </w:pPr>
    </w:p>
    <w:p w14:paraId="578466AF" w14:textId="77777777" w:rsidR="005E1469" w:rsidRDefault="005E1469" w:rsidP="00AB2FD3">
      <w:pPr>
        <w:ind w:left="360" w:firstLine="720"/>
        <w:rPr>
          <w:rFonts w:ascii="Times New Roman" w:hAnsi="Times New Roman" w:cs="Times New Roman"/>
          <w:sz w:val="24"/>
          <w:szCs w:val="24"/>
        </w:rPr>
      </w:pPr>
    </w:p>
    <w:p w14:paraId="0D64344C" w14:textId="3858D85C" w:rsidR="005E1469" w:rsidRDefault="00B06A7C" w:rsidP="00F97DDD">
      <w:pPr>
        <w:rPr>
          <w:rFonts w:ascii="Times New Roman" w:hAnsi="Times New Roman" w:cs="Times New Roman"/>
          <w:sz w:val="24"/>
          <w:szCs w:val="24"/>
        </w:rPr>
      </w:pPr>
      <w:ins w:id="5" w:author="liping" w:date="2016-04-21T10:35:00Z">
        <w:r>
          <w:rPr>
            <w:rFonts w:ascii="Times New Roman" w:hAnsi="Times New Roman" w:cs="Times New Roman"/>
            <w:sz w:val="24"/>
            <w:szCs w:val="24"/>
          </w:rPr>
          <w:t xml:space="preserve">  </w:t>
        </w:r>
        <w:r>
          <w:rPr>
            <w:rStyle w:val="CommentReference"/>
          </w:rPr>
          <w:commentReference w:id="6"/>
        </w:r>
      </w:ins>
    </w:p>
    <w:p w14:paraId="291F516E" w14:textId="2212E32B" w:rsidR="00F40A90" w:rsidRPr="00E010AF" w:rsidRDefault="00E010AF" w:rsidP="001F3D7F">
      <w:pPr>
        <w:ind w:left="1080"/>
        <w:jc w:val="center"/>
        <w:outlineLvl w:val="0"/>
        <w:rPr>
          <w:rFonts w:ascii="Times New Roman" w:hAnsi="Times New Roman" w:cs="Times New Roman"/>
          <w:b/>
          <w:sz w:val="24"/>
          <w:szCs w:val="24"/>
          <w:u w:val="single"/>
        </w:rPr>
      </w:pPr>
      <w:r w:rsidRPr="00E010AF">
        <w:rPr>
          <w:b/>
          <w:noProof/>
          <w:sz w:val="24"/>
          <w:u w:val="single"/>
          <w:lang w:eastAsia="zh-CN"/>
        </w:rPr>
        <w:lastRenderedPageBreak/>
        <w:drawing>
          <wp:anchor distT="0" distB="0" distL="114300" distR="114300" simplePos="0" relativeHeight="251692032" behindDoc="0" locked="0" layoutInCell="1" allowOverlap="1" wp14:anchorId="74301AC1" wp14:editId="38FA3DE6">
            <wp:simplePos x="0" y="0"/>
            <wp:positionH relativeFrom="column">
              <wp:posOffset>54610</wp:posOffset>
            </wp:positionH>
            <wp:positionV relativeFrom="paragraph">
              <wp:posOffset>367030</wp:posOffset>
            </wp:positionV>
            <wp:extent cx="5943600" cy="3342640"/>
            <wp:effectExtent l="0" t="0" r="0" b="1016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6-03-14 at 4.36.12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14:sizeRelH relativeFrom="page">
              <wp14:pctWidth>0</wp14:pctWidth>
            </wp14:sizeRelH>
            <wp14:sizeRelV relativeFrom="page">
              <wp14:pctHeight>0</wp14:pctHeight>
            </wp14:sizeRelV>
          </wp:anchor>
        </w:drawing>
      </w:r>
      <w:r w:rsidR="001F3D7F">
        <w:rPr>
          <w:rFonts w:ascii="Times New Roman" w:hAnsi="Times New Roman" w:cs="Times New Roman"/>
          <w:b/>
          <w:sz w:val="28"/>
          <w:szCs w:val="24"/>
          <w:u w:val="single"/>
        </w:rPr>
        <w:t>Four-Age</w:t>
      </w:r>
      <w:r w:rsidR="00F40A90" w:rsidRPr="00E010AF">
        <w:rPr>
          <w:rFonts w:ascii="Times New Roman" w:hAnsi="Times New Roman" w:cs="Times New Roman"/>
          <w:b/>
          <w:sz w:val="28"/>
          <w:szCs w:val="24"/>
          <w:u w:val="single"/>
        </w:rPr>
        <w:t xml:space="preserve"> Group Model: Prediction</w:t>
      </w:r>
      <w:r>
        <w:rPr>
          <w:rFonts w:ascii="Times New Roman" w:hAnsi="Times New Roman" w:cs="Times New Roman"/>
          <w:b/>
          <w:sz w:val="28"/>
          <w:szCs w:val="24"/>
          <w:u w:val="single"/>
        </w:rPr>
        <w:t xml:space="preserve"> Compartmental Analysis</w:t>
      </w:r>
    </w:p>
    <w:p w14:paraId="2DE1D03E" w14:textId="55757E14" w:rsidR="006F78A2" w:rsidRPr="00531C9C" w:rsidRDefault="00B06A7C" w:rsidP="00531C9C">
      <w:pPr>
        <w:rPr>
          <w:rFonts w:ascii="Times New Roman" w:hAnsi="Times New Roman" w:cs="Times New Roman"/>
          <w:sz w:val="24"/>
          <w:szCs w:val="24"/>
        </w:rPr>
      </w:pPr>
      <w:ins w:id="7" w:author="liping" w:date="2016-04-21T10:36:00Z">
        <w:r>
          <w:rPr>
            <w:rFonts w:ascii="Times New Roman" w:hAnsi="Times New Roman" w:cs="Times New Roman"/>
            <w:sz w:val="24"/>
            <w:szCs w:val="24"/>
          </w:rPr>
          <w:t xml:space="preserve">  </w:t>
        </w:r>
        <w:r>
          <w:rPr>
            <w:rStyle w:val="CommentReference"/>
          </w:rPr>
          <w:commentReference w:id="8"/>
        </w:r>
      </w:ins>
    </w:p>
    <w:p w14:paraId="51560BCF" w14:textId="103CB210" w:rsidR="005562A4" w:rsidRPr="008C13A5" w:rsidRDefault="008C13A5" w:rsidP="008C13A5">
      <w:pPr>
        <w:pStyle w:val="Heading2"/>
        <w:rPr>
          <w:rFonts w:eastAsiaTheme="minorEastAsia"/>
          <w:b/>
          <w:iCs/>
          <w:color w:val="000000"/>
          <w:szCs w:val="48"/>
        </w:rPr>
      </w:pPr>
      <w:r w:rsidRPr="008C13A5">
        <w:rPr>
          <w:b/>
          <w:u w:val="single"/>
        </w:rPr>
        <w:t>2.3</w:t>
      </w:r>
      <w:r w:rsidRPr="008C13A5">
        <w:rPr>
          <w:b/>
        </w:rPr>
        <w:t xml:space="preserve"> </w:t>
      </w:r>
      <w:r w:rsidR="005562A4" w:rsidRPr="008C13A5">
        <w:rPr>
          <w:b/>
        </w:rPr>
        <w:t xml:space="preserve">Model Equations: Four and </w:t>
      </w:r>
      <w:r w:rsidR="001F3D7F" w:rsidRPr="008C13A5">
        <w:rPr>
          <w:b/>
        </w:rPr>
        <w:t xml:space="preserve">Eight-Age </w:t>
      </w:r>
      <w:r w:rsidR="005562A4" w:rsidRPr="008C13A5">
        <w:rPr>
          <w:b/>
        </w:rPr>
        <w:t xml:space="preserve">Class Groups </w:t>
      </w:r>
    </w:p>
    <w:p w14:paraId="2568C57C" w14:textId="3B8BBFBE" w:rsidR="00F5552E" w:rsidRPr="005562A4" w:rsidRDefault="005562A4" w:rsidP="008C13A5">
      <w:pPr>
        <w:ind w:firstLine="360"/>
        <w:rPr>
          <w:rFonts w:ascii="Times New Roman" w:eastAsiaTheme="minorEastAsia" w:hAnsi="Times New Roman" w:cs="Times New Roman"/>
          <w:iCs/>
          <w:color w:val="000000"/>
          <w:sz w:val="24"/>
          <w:szCs w:val="48"/>
        </w:rPr>
      </w:pPr>
      <w:r w:rsidRPr="005562A4">
        <w:rPr>
          <w:rFonts w:ascii="Times New Roman" w:hAnsi="Times New Roman" w:cs="Times New Roman"/>
          <w:sz w:val="24"/>
          <w:szCs w:val="24"/>
        </w:rPr>
        <w:t>Th</w:t>
      </w:r>
      <w:r w:rsidR="00157B25" w:rsidRPr="005562A4">
        <w:rPr>
          <w:rFonts w:ascii="Times New Roman" w:hAnsi="Times New Roman" w:cs="Times New Roman"/>
          <w:sz w:val="24"/>
          <w:szCs w:val="24"/>
        </w:rPr>
        <w:t>e</w:t>
      </w:r>
      <w:r w:rsidR="00AB2FD3" w:rsidRPr="005562A4">
        <w:rPr>
          <w:rFonts w:ascii="Times New Roman" w:hAnsi="Times New Roman" w:cs="Times New Roman"/>
          <w:sz w:val="24"/>
          <w:szCs w:val="24"/>
        </w:rPr>
        <w:t xml:space="preserve"> </w:t>
      </w:r>
      <w:r w:rsidR="00157B25" w:rsidRPr="005562A4">
        <w:rPr>
          <w:rFonts w:ascii="Times New Roman" w:hAnsi="Times New Roman" w:cs="Times New Roman"/>
          <w:sz w:val="24"/>
          <w:szCs w:val="24"/>
        </w:rPr>
        <w:t>compartmental analyses</w:t>
      </w:r>
      <w:r w:rsidRPr="005562A4">
        <w:rPr>
          <w:rFonts w:ascii="Times New Roman" w:hAnsi="Times New Roman" w:cs="Times New Roman"/>
          <w:sz w:val="24"/>
          <w:szCs w:val="24"/>
        </w:rPr>
        <w:t xml:space="preserve"> above</w:t>
      </w:r>
      <w:r w:rsidR="00157B25" w:rsidRPr="005562A4">
        <w:rPr>
          <w:rFonts w:ascii="Times New Roman" w:hAnsi="Times New Roman" w:cs="Times New Roman"/>
          <w:sz w:val="24"/>
          <w:szCs w:val="24"/>
        </w:rPr>
        <w:t xml:space="preserve"> </w:t>
      </w:r>
      <w:r w:rsidR="005E1911">
        <w:rPr>
          <w:rFonts w:ascii="Times New Roman" w:hAnsi="Times New Roman" w:cs="Times New Roman"/>
          <w:sz w:val="24"/>
          <w:szCs w:val="24"/>
        </w:rPr>
        <w:t>were</w:t>
      </w:r>
      <w:r w:rsidR="00157B25" w:rsidRPr="005562A4">
        <w:rPr>
          <w:rFonts w:ascii="Times New Roman" w:hAnsi="Times New Roman" w:cs="Times New Roman"/>
          <w:sz w:val="24"/>
          <w:szCs w:val="24"/>
        </w:rPr>
        <w:t xml:space="preserve"> </w:t>
      </w:r>
      <w:r w:rsidR="005E1911" w:rsidRPr="005562A4">
        <w:rPr>
          <w:rFonts w:ascii="Times New Roman" w:hAnsi="Times New Roman" w:cs="Times New Roman"/>
          <w:sz w:val="24"/>
          <w:szCs w:val="24"/>
        </w:rPr>
        <w:t>developed</w:t>
      </w:r>
      <w:r w:rsidR="00157B25" w:rsidRPr="005562A4">
        <w:rPr>
          <w:rFonts w:ascii="Times New Roman" w:hAnsi="Times New Roman" w:cs="Times New Roman"/>
          <w:sz w:val="24"/>
          <w:szCs w:val="24"/>
        </w:rPr>
        <w:t xml:space="preserve"> to model the measles spread and vaccination strategies over the years</w:t>
      </w:r>
      <w:r w:rsidR="00FB5F93">
        <w:rPr>
          <w:rFonts w:ascii="Times New Roman" w:hAnsi="Times New Roman" w:cs="Times New Roman"/>
          <w:sz w:val="24"/>
          <w:szCs w:val="24"/>
        </w:rPr>
        <w:t xml:space="preserve"> with in a close population</w:t>
      </w:r>
      <w:r w:rsidR="00157B25" w:rsidRPr="005562A4">
        <w:rPr>
          <w:rFonts w:ascii="Times New Roman" w:hAnsi="Times New Roman" w:cs="Times New Roman"/>
          <w:sz w:val="24"/>
          <w:szCs w:val="24"/>
        </w:rPr>
        <w:t xml:space="preserve">. </w:t>
      </w:r>
      <w:r w:rsidR="004008E3" w:rsidRPr="005562A4">
        <w:rPr>
          <w:rFonts w:ascii="Times New Roman" w:hAnsi="Times New Roman" w:cs="Times New Roman"/>
          <w:sz w:val="24"/>
          <w:szCs w:val="24"/>
        </w:rPr>
        <w:t xml:space="preserve"> </w:t>
      </w:r>
      <w:r w:rsidR="00FB5F93">
        <w:rPr>
          <w:rFonts w:ascii="Times New Roman" w:hAnsi="Times New Roman" w:cs="Times New Roman"/>
          <w:sz w:val="24"/>
          <w:szCs w:val="24"/>
        </w:rPr>
        <w:t>After generating those analyses</w:t>
      </w:r>
      <w:r w:rsidR="004008E3" w:rsidRPr="005562A4">
        <w:rPr>
          <w:rFonts w:ascii="Times New Roman" w:hAnsi="Times New Roman" w:cs="Times New Roman"/>
          <w:sz w:val="24"/>
          <w:szCs w:val="24"/>
        </w:rPr>
        <w:t xml:space="preserve">, the disease transmission model equations were constructed as follows. Consider first the situation with a single age class. If the number of contacts that an individual makes with another per unit time is C, then the number of contacts with an infectious individual is CI. If the number of new infected formed per infectious contact is β, then the rate at which susceptible become infected (force of infection) is βCI. Where contact rates vary throughout the year we introduce a periodic function </w:t>
      </w:r>
      <w:r w:rsidR="004008E3">
        <w:sym w:font="Symbol" w:char="F076"/>
      </w:r>
      <w:r w:rsidR="004008E3" w:rsidRPr="005562A4">
        <w:rPr>
          <w:rFonts w:ascii="Times New Roman" w:hAnsi="Times New Roman" w:cs="Times New Roman"/>
          <w:sz w:val="24"/>
          <w:szCs w:val="24"/>
        </w:rPr>
        <w:t xml:space="preserve">(t) as a multiplier, hence with n age classes the force of infection in class i is </w:t>
      </w:r>
      <m:oMath>
        <m:r>
          <w:rPr>
            <w:rFonts w:ascii="Cambria Math" w:eastAsia="Arial" w:hAnsi="Arial" w:cs="Arial"/>
            <w:color w:val="000000"/>
            <w:sz w:val="24"/>
            <w:szCs w:val="24"/>
          </w:rPr>
          <m:t>ω</m:t>
        </m:r>
        <m:d>
          <m:dPr>
            <m:ctrlPr>
              <w:rPr>
                <w:rFonts w:ascii="Cambria Math" w:eastAsia="Arial" w:hAnsi="Cambria Math" w:cs="Arial"/>
                <w:i/>
                <w:iCs/>
                <w:color w:val="000000"/>
                <w:sz w:val="24"/>
                <w:szCs w:val="24"/>
              </w:rPr>
            </m:ctrlPr>
          </m:dPr>
          <m:e>
            <m:r>
              <w:rPr>
                <w:rFonts w:ascii="Cambria Math" w:eastAsia="Arial" w:hAnsi="Arial" w:cs="Arial"/>
                <w:color w:val="000000"/>
                <w:sz w:val="24"/>
                <w:szCs w:val="24"/>
              </w:rPr>
              <m:t>t</m:t>
            </m:r>
          </m:e>
        </m:d>
        <m:r>
          <w:rPr>
            <w:rFonts w:ascii="Cambria Math" w:eastAsia="Arial" w:hAnsi="Arial" w:cs="Arial"/>
            <w:color w:val="000000"/>
            <w:sz w:val="24"/>
            <w:szCs w:val="24"/>
          </w:rPr>
          <m:t>β</m:t>
        </m:r>
        <m:nary>
          <m:naryPr>
            <m:chr m:val="∑"/>
            <m:limLoc m:val="undOvr"/>
            <m:ctrlPr>
              <w:rPr>
                <w:rFonts w:ascii="Cambria Math" w:eastAsia="Arial" w:hAnsi="Cambria Math" w:cs="Arial"/>
                <w:i/>
                <w:iCs/>
                <w:color w:val="000000"/>
                <w:sz w:val="24"/>
                <w:szCs w:val="24"/>
              </w:rPr>
            </m:ctrlPr>
          </m:naryPr>
          <m:sub>
            <m:r>
              <w:rPr>
                <w:rFonts w:ascii="Cambria Math" w:eastAsia="Arial" w:hAnsi="Arial" w:cs="Arial"/>
                <w:color w:val="000000"/>
                <w:sz w:val="24"/>
                <w:szCs w:val="24"/>
              </w:rPr>
              <m:t>j</m:t>
            </m:r>
            <m:r>
              <w:rPr>
                <w:rFonts w:ascii="Cambria Math" w:eastAsia="Arial" w:hAnsi="Cambria Math" w:cs="Arial"/>
                <w:color w:val="000000"/>
                <w:sz w:val="24"/>
                <w:szCs w:val="24"/>
              </w:rPr>
              <m:t>=1</m:t>
            </m:r>
          </m:sub>
          <m:sup>
            <m:r>
              <w:rPr>
                <w:rFonts w:ascii="Cambria Math" w:eastAsia="Arial" w:hAnsi="Cambria Math" w:cs="Arial"/>
                <w:color w:val="000000"/>
                <w:sz w:val="24"/>
                <w:szCs w:val="24"/>
              </w:rPr>
              <m:t>n</m:t>
            </m:r>
          </m:sup>
          <m:e>
            <m:sSub>
              <m:sSubPr>
                <m:ctrlPr>
                  <w:rPr>
                    <w:rFonts w:ascii="Cambria Math" w:eastAsia="Arial" w:hAnsi="Cambria Math" w:cs="Arial"/>
                    <w:i/>
                    <w:iCs/>
                    <w:color w:val="000000"/>
                    <w:sz w:val="24"/>
                    <w:szCs w:val="24"/>
                  </w:rPr>
                </m:ctrlPr>
              </m:sSubPr>
              <m:e>
                <m:r>
                  <w:rPr>
                    <w:rFonts w:ascii="Cambria Math" w:eastAsia="Arial" w:hAnsi="Arial" w:cs="Arial"/>
                    <w:color w:val="000000"/>
                    <w:sz w:val="24"/>
                    <w:szCs w:val="24"/>
                  </w:rPr>
                  <m:t>C</m:t>
                </m:r>
              </m:e>
              <m:sub>
                <m:r>
                  <w:rPr>
                    <w:rFonts w:ascii="Cambria Math" w:eastAsia="Arial" w:hAnsi="Arial" w:cs="Arial"/>
                    <w:color w:val="000000"/>
                    <w:sz w:val="24"/>
                    <w:szCs w:val="24"/>
                  </w:rPr>
                  <m:t>ij</m:t>
                </m:r>
              </m:sub>
            </m:sSub>
            <m:sSub>
              <m:sSubPr>
                <m:ctrlPr>
                  <w:rPr>
                    <w:rFonts w:ascii="Cambria Math" w:eastAsia="Arial" w:hAnsi="Cambria Math" w:cs="Arial"/>
                    <w:i/>
                    <w:iCs/>
                    <w:color w:val="000000"/>
                    <w:sz w:val="24"/>
                    <w:szCs w:val="24"/>
                  </w:rPr>
                </m:ctrlPr>
              </m:sSubPr>
              <m:e>
                <m:r>
                  <w:rPr>
                    <w:rFonts w:ascii="Cambria Math" w:eastAsia="Arial" w:hAnsi="Arial" w:cs="Arial"/>
                    <w:color w:val="000000"/>
                    <w:sz w:val="24"/>
                    <w:szCs w:val="24"/>
                  </w:rPr>
                  <m:t>I</m:t>
                </m:r>
              </m:e>
              <m:sub>
                <m:r>
                  <w:rPr>
                    <w:rFonts w:ascii="Cambria Math" w:eastAsia="Arial" w:hAnsi="Arial" w:cs="Arial"/>
                    <w:color w:val="000000"/>
                    <w:sz w:val="24"/>
                    <w:szCs w:val="24"/>
                  </w:rPr>
                  <m:t>j</m:t>
                </m:r>
              </m:sub>
            </m:sSub>
          </m:e>
        </m:nary>
      </m:oMath>
      <w:r w:rsidR="004008E3" w:rsidRPr="005562A4">
        <w:rPr>
          <w:rFonts w:ascii="Times New Roman" w:eastAsiaTheme="minorEastAsia" w:hAnsi="Times New Roman" w:cs="Times New Roman"/>
          <w:iCs/>
          <w:color w:val="000000"/>
          <w:sz w:val="24"/>
          <w:szCs w:val="24"/>
        </w:rPr>
        <w:t>.</w:t>
      </w:r>
      <w:r w:rsidR="004008E3" w:rsidRPr="005562A4">
        <w:rPr>
          <w:rFonts w:ascii="Times New Roman" w:eastAsiaTheme="minorEastAsia" w:hAnsi="Times New Roman" w:cs="Times New Roman"/>
          <w:iCs/>
          <w:color w:val="000000"/>
          <w:sz w:val="32"/>
          <w:szCs w:val="48"/>
        </w:rPr>
        <w:t xml:space="preserve"> </w:t>
      </w:r>
      <w:r w:rsidR="004008E3" w:rsidRPr="005562A4">
        <w:rPr>
          <w:rFonts w:ascii="Times New Roman" w:eastAsiaTheme="minorEastAsia" w:hAnsi="Times New Roman" w:cs="Times New Roman"/>
          <w:iCs/>
          <w:color w:val="000000"/>
          <w:sz w:val="24"/>
          <w:szCs w:val="48"/>
        </w:rPr>
        <w:t xml:space="preserve">where </w:t>
      </w:r>
      <w:r w:rsidR="004008E3" w:rsidRPr="005562A4">
        <w:rPr>
          <w:rFonts w:ascii="Times New Roman" w:eastAsiaTheme="minorEastAsia" w:hAnsi="Times New Roman" w:cs="Times New Roman"/>
          <w:iCs/>
          <w:color w:val="000000"/>
          <w:sz w:val="28"/>
          <w:szCs w:val="48"/>
        </w:rPr>
        <w:t>C</w:t>
      </w:r>
      <w:r w:rsidR="004008E3" w:rsidRPr="005562A4">
        <w:rPr>
          <w:rFonts w:ascii="Times New Roman" w:eastAsiaTheme="minorEastAsia" w:hAnsi="Times New Roman" w:cs="Times New Roman"/>
          <w:iCs/>
          <w:color w:val="000000"/>
          <w:sz w:val="32"/>
          <w:szCs w:val="48"/>
          <w:vertAlign w:val="subscript"/>
        </w:rPr>
        <w:t>ij</w:t>
      </w:r>
      <w:r w:rsidR="004008E3" w:rsidRPr="005562A4">
        <w:rPr>
          <w:rFonts w:ascii="Times New Roman" w:eastAsiaTheme="minorEastAsia" w:hAnsi="Times New Roman" w:cs="Times New Roman"/>
          <w:iCs/>
          <w:color w:val="000000"/>
          <w:sz w:val="24"/>
          <w:szCs w:val="48"/>
        </w:rPr>
        <w:t xml:space="preserve"> is the rate of contact between individuals in age class i and those in age class j. It is convenient to estimate contact rates relative to those in one selected class, for example age-class one. The parameter </w:t>
      </w:r>
      <m:oMath>
        <m:r>
          <w:rPr>
            <w:rFonts w:ascii="Cambria Math" w:eastAsia="Arial" w:hAnsi="Arial" w:cs="Arial"/>
            <w:color w:val="000000"/>
            <w:sz w:val="24"/>
            <w:szCs w:val="24"/>
          </w:rPr>
          <m:t>β</m:t>
        </m:r>
      </m:oMath>
      <w:r w:rsidR="004008E3" w:rsidRPr="005562A4">
        <w:rPr>
          <w:rFonts w:ascii="Times New Roman" w:eastAsiaTheme="minorEastAsia" w:hAnsi="Times New Roman" w:cs="Times New Roman"/>
          <w:iCs/>
          <w:color w:val="000000"/>
          <w:sz w:val="24"/>
          <w:szCs w:val="48"/>
        </w:rPr>
        <w:t xml:space="preserve"> then has dimension (year)</w:t>
      </w:r>
      <w:r w:rsidR="004008E3" w:rsidRPr="005562A4">
        <w:rPr>
          <w:rFonts w:ascii="Times New Roman" w:eastAsiaTheme="minorEastAsia" w:hAnsi="Times New Roman" w:cs="Times New Roman"/>
          <w:iCs/>
          <w:color w:val="000000"/>
          <w:sz w:val="24"/>
          <w:szCs w:val="48"/>
          <w:vertAlign w:val="superscript"/>
        </w:rPr>
        <w:t>-1</w:t>
      </w:r>
      <w:r w:rsidR="007E26E7" w:rsidRPr="005562A4">
        <w:rPr>
          <w:rFonts w:ascii="Times New Roman" w:eastAsiaTheme="minorEastAsia" w:hAnsi="Times New Roman" w:cs="Times New Roman"/>
          <w:iCs/>
          <w:color w:val="000000"/>
          <w:sz w:val="24"/>
          <w:szCs w:val="48"/>
        </w:rPr>
        <w:t>. This lead us t</w:t>
      </w:r>
      <w:r w:rsidR="00C70C81" w:rsidRPr="005562A4">
        <w:rPr>
          <w:rFonts w:ascii="Times New Roman" w:eastAsiaTheme="minorEastAsia" w:hAnsi="Times New Roman" w:cs="Times New Roman"/>
          <w:iCs/>
          <w:color w:val="000000"/>
          <w:sz w:val="24"/>
          <w:szCs w:val="48"/>
        </w:rPr>
        <w:t>o the construction of th</w:t>
      </w:r>
      <w:r w:rsidR="005E1469" w:rsidRPr="005562A4">
        <w:rPr>
          <w:rFonts w:ascii="Times New Roman" w:hAnsi="Times New Roman" w:cs="Times New Roman"/>
          <w:sz w:val="24"/>
          <w:szCs w:val="24"/>
        </w:rPr>
        <w:t>e model equations for the susceptible (S</w:t>
      </w:r>
      <w:r w:rsidR="005E1469" w:rsidRPr="005562A4">
        <w:rPr>
          <w:rFonts w:ascii="Times New Roman" w:hAnsi="Times New Roman" w:cs="Times New Roman"/>
          <w:sz w:val="24"/>
          <w:szCs w:val="24"/>
          <w:vertAlign w:val="subscript"/>
        </w:rPr>
        <w:t>i</w:t>
      </w:r>
      <w:r w:rsidR="005E1469" w:rsidRPr="005562A4">
        <w:rPr>
          <w:rFonts w:ascii="Times New Roman" w:hAnsi="Times New Roman" w:cs="Times New Roman"/>
          <w:sz w:val="24"/>
          <w:szCs w:val="24"/>
        </w:rPr>
        <w:t>) and Infectious (I</w:t>
      </w:r>
      <w:r w:rsidR="005E1469" w:rsidRPr="005562A4">
        <w:rPr>
          <w:rFonts w:ascii="Times New Roman" w:hAnsi="Times New Roman" w:cs="Times New Roman"/>
          <w:sz w:val="24"/>
          <w:szCs w:val="24"/>
          <w:vertAlign w:val="subscript"/>
        </w:rPr>
        <w:t>i</w:t>
      </w:r>
      <w:r w:rsidR="005E1469" w:rsidRPr="005562A4">
        <w:rPr>
          <w:rFonts w:ascii="Times New Roman" w:hAnsi="Times New Roman" w:cs="Times New Roman"/>
          <w:sz w:val="24"/>
          <w:szCs w:val="24"/>
        </w:rPr>
        <w:t>) populations are</w:t>
      </w:r>
      <w:r w:rsidR="007E26E7" w:rsidRPr="005562A4">
        <w:rPr>
          <w:rFonts w:ascii="Times New Roman" w:hAnsi="Times New Roman" w:cs="Times New Roman"/>
          <w:sz w:val="24"/>
          <w:szCs w:val="24"/>
        </w:rPr>
        <w:t>:</w:t>
      </w:r>
    </w:p>
    <w:p w14:paraId="3F6CEDE7" w14:textId="403BC9A4" w:rsidR="00F5552E" w:rsidRDefault="00F5552E" w:rsidP="006926B6">
      <w:pPr>
        <w:ind w:left="360"/>
        <w:rPr>
          <w:rFonts w:ascii="Times New Roman" w:hAnsi="Times New Roman" w:cs="Times New Roman"/>
          <w:b/>
          <w:sz w:val="24"/>
          <w:szCs w:val="24"/>
        </w:rPr>
      </w:pPr>
      <w:r w:rsidRPr="006D19CA">
        <w:rPr>
          <w:rFonts w:ascii="Times New Roman" w:hAnsi="Times New Roman" w:cs="Times New Roman"/>
          <w:noProof/>
          <w:sz w:val="24"/>
          <w:szCs w:val="24"/>
          <w:lang w:eastAsia="zh-CN"/>
        </w:rPr>
        <w:lastRenderedPageBreak/>
        <mc:AlternateContent>
          <mc:Choice Requires="wps">
            <w:drawing>
              <wp:anchor distT="0" distB="0" distL="114300" distR="114300" simplePos="0" relativeHeight="251694080" behindDoc="0" locked="0" layoutInCell="1" allowOverlap="1" wp14:anchorId="2A4E709E" wp14:editId="280414BD">
                <wp:simplePos x="0" y="0"/>
                <wp:positionH relativeFrom="column">
                  <wp:posOffset>279400</wp:posOffset>
                </wp:positionH>
                <wp:positionV relativeFrom="paragraph">
                  <wp:posOffset>18415</wp:posOffset>
                </wp:positionV>
                <wp:extent cx="5255260" cy="3201035"/>
                <wp:effectExtent l="0" t="0" r="0" b="0"/>
                <wp:wrapTight wrapText="bothSides">
                  <wp:wrapPolygon edited="0">
                    <wp:start x="0" y="0"/>
                    <wp:lineTo x="0" y="21600"/>
                    <wp:lineTo x="21600" y="21600"/>
                    <wp:lineTo x="21600" y="0"/>
                  </wp:wrapPolygon>
                </wp:wrapTight>
                <wp:docPr id="25" name="Rectangle 1"/>
                <wp:cNvGraphicFramePr/>
                <a:graphic xmlns:a="http://schemas.openxmlformats.org/drawingml/2006/main">
                  <a:graphicData uri="http://schemas.microsoft.com/office/word/2010/wordprocessingShape">
                    <wps:wsp>
                      <wps:cNvSpPr/>
                      <wps:spPr>
                        <a:xfrm>
                          <a:off x="0" y="0"/>
                          <a:ext cx="5255260" cy="3201035"/>
                        </a:xfrm>
                        <a:prstGeom prst="rect">
                          <a:avLst/>
                        </a:prstGeom>
                      </wps:spPr>
                      <wps:txbx>
                        <w:txbxContent>
                          <w:p w14:paraId="23D6338E" w14:textId="77777777" w:rsidR="00B54017" w:rsidRPr="00F5552E" w:rsidRDefault="00B54017" w:rsidP="006D19CA">
                            <w:pPr>
                              <w:pStyle w:val="NormalWeb"/>
                              <w:spacing w:before="0" w:beforeAutospacing="0" w:after="0" w:afterAutospacing="0"/>
                              <w:rPr>
                                <w:sz w:val="18"/>
                              </w:rPr>
                            </w:pPr>
                            <m:oMathPara>
                              <m:oMathParaPr>
                                <m:jc m:val="centerGroup"/>
                              </m:oMathParaPr>
                              <m:oMath>
                                <m:f>
                                  <m:fPr>
                                    <m:ctrlPr>
                                      <w:rPr>
                                        <w:rFonts w:ascii="Cambria Math" w:eastAsia="Arial" w:hAnsi="Cambria Math" w:cs="Arial"/>
                                        <w:i/>
                                        <w:iCs/>
                                        <w:color w:val="000000"/>
                                        <w:sz w:val="32"/>
                                        <w:szCs w:val="48"/>
                                      </w:rPr>
                                    </m:ctrlPr>
                                  </m:fPr>
                                  <m:num>
                                    <m:r>
                                      <w:rPr>
                                        <w:rFonts w:ascii="Cambria Math" w:eastAsia="Arial" w:hAnsi="Arial" w:cs="Arial"/>
                                        <w:color w:val="000000"/>
                                        <w:sz w:val="32"/>
                                        <w:szCs w:val="48"/>
                                      </w:rPr>
                                      <m:t>d</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Cambria Math" w:cs="Arial"/>
                                            <w:color w:val="000000"/>
                                            <w:sz w:val="32"/>
                                            <w:szCs w:val="48"/>
                                          </w:rPr>
                                          <m:t>1</m:t>
                                        </m:r>
                                      </m:sub>
                                    </m:sSub>
                                  </m:num>
                                  <m:den>
                                    <m:r>
                                      <w:rPr>
                                        <w:rFonts w:ascii="Cambria Math" w:eastAsia="Arial" w:hAnsi="Arial" w:cs="Arial"/>
                                        <w:color w:val="000000"/>
                                        <w:sz w:val="32"/>
                                        <w:szCs w:val="48"/>
                                      </w:rPr>
                                      <m:t>dt</m:t>
                                    </m:r>
                                  </m:den>
                                </m:f>
                                <m:r>
                                  <w:rPr>
                                    <w:rFonts w:ascii="Cambria Math" w:eastAsia="Arial" w:hAnsi="Cambria Math" w:cs="Arial"/>
                                    <w:color w:val="000000"/>
                                    <w:sz w:val="32"/>
                                    <w:szCs w:val="48"/>
                                  </w:rPr>
                                  <m:t>=</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Cambria Math" w:cs="Arial"/>
                                        <w:color w:val="000000"/>
                                        <w:sz w:val="32"/>
                                        <w:szCs w:val="48"/>
                                      </w:rPr>
                                      <m:t>0</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N</m:t>
                                    </m:r>
                                  </m:e>
                                  <m:sub>
                                    <m:r>
                                      <w:rPr>
                                        <w:rFonts w:ascii="Cambria Math" w:eastAsia="Arial" w:hAnsi="Cambria Math" w:cs="Arial"/>
                                        <w:color w:val="000000"/>
                                        <w:sz w:val="32"/>
                                        <w:szCs w:val="48"/>
                                      </w:rPr>
                                      <m:t>0</m:t>
                                    </m:r>
                                  </m:sub>
                                </m:sSub>
                                <m:r>
                                  <w:rPr>
                                    <w:rFonts w:ascii="Cambria Math" w:eastAsia="Arial" w:hAnsi="Cambria Math" w:cs="Arial"/>
                                    <w:color w:val="000000"/>
                                    <w:sz w:val="32"/>
                                    <w:szCs w:val="48"/>
                                  </w:rPr>
                                  <m:t>-</m:t>
                                </m:r>
                                <m:d>
                                  <m:dPr>
                                    <m:ctrlPr>
                                      <w:rPr>
                                        <w:rFonts w:ascii="Cambria Math" w:eastAsia="Arial" w:hAnsi="Cambria Math" w:cs="Arial"/>
                                        <w:i/>
                                        <w:iCs/>
                                        <w:color w:val="000000"/>
                                        <w:sz w:val="32"/>
                                        <w:szCs w:val="48"/>
                                      </w:rPr>
                                    </m:ctrlPr>
                                  </m:dPr>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Cambria Math" w:cs="Arial"/>
                                            <w:color w:val="000000"/>
                                            <w:sz w:val="32"/>
                                            <w:szCs w:val="48"/>
                                          </w:rPr>
                                          <m:t>1</m:t>
                                        </m:r>
                                      </m:sub>
                                    </m:sSub>
                                    <m:r>
                                      <w:rPr>
                                        <w:rFonts w:ascii="Cambria Math" w:eastAsia="Arial" w:hAnsi="Cambria Math" w:cs="Arial"/>
                                        <w:color w:val="000000"/>
                                        <w:sz w:val="32"/>
                                        <w:szCs w:val="48"/>
                                      </w:rPr>
                                      <m:t>+</m:t>
                                    </m:r>
                                    <m:r>
                                      <w:rPr>
                                        <w:rFonts w:ascii="Cambria Math" w:eastAsia="Arial" w:hAnsi="Arial" w:cs="Arial"/>
                                        <w:color w:val="000000"/>
                                        <w:sz w:val="32"/>
                                        <w:szCs w:val="48"/>
                                      </w:rPr>
                                      <m:t>ω</m:t>
                                    </m:r>
                                    <m:d>
                                      <m:dPr>
                                        <m:ctrlPr>
                                          <w:rPr>
                                            <w:rFonts w:ascii="Cambria Math" w:eastAsia="Arial" w:hAnsi="Cambria Math" w:cs="Arial"/>
                                            <w:i/>
                                            <w:iCs/>
                                            <w:color w:val="000000"/>
                                            <w:sz w:val="32"/>
                                            <w:szCs w:val="48"/>
                                          </w:rPr>
                                        </m:ctrlPr>
                                      </m:dPr>
                                      <m:e>
                                        <m:r>
                                          <w:rPr>
                                            <w:rFonts w:ascii="Cambria Math" w:eastAsia="Arial" w:hAnsi="Arial" w:cs="Arial"/>
                                            <w:color w:val="000000"/>
                                            <w:sz w:val="32"/>
                                            <w:szCs w:val="48"/>
                                          </w:rPr>
                                          <m:t>t</m:t>
                                        </m:r>
                                      </m:e>
                                    </m:d>
                                    <m:r>
                                      <w:rPr>
                                        <w:rFonts w:ascii="Cambria Math" w:eastAsia="Arial" w:hAnsi="Arial" w:cs="Arial"/>
                                        <w:color w:val="000000"/>
                                        <w:sz w:val="32"/>
                                        <w:szCs w:val="48"/>
                                      </w:rPr>
                                      <m:t>β</m:t>
                                    </m:r>
                                    <m:nary>
                                      <m:naryPr>
                                        <m:chr m:val="∑"/>
                                        <m:limLoc m:val="undOvr"/>
                                        <m:ctrlPr>
                                          <w:rPr>
                                            <w:rFonts w:ascii="Cambria Math" w:eastAsia="Arial" w:hAnsi="Cambria Math" w:cs="Arial"/>
                                            <w:i/>
                                            <w:iCs/>
                                            <w:color w:val="000000"/>
                                            <w:sz w:val="32"/>
                                            <w:szCs w:val="48"/>
                                          </w:rPr>
                                        </m:ctrlPr>
                                      </m:naryPr>
                                      <m:sub>
                                        <m:r>
                                          <w:rPr>
                                            <w:rFonts w:ascii="Cambria Math" w:eastAsia="Arial" w:hAnsi="Arial" w:cs="Arial"/>
                                            <w:color w:val="000000"/>
                                            <w:sz w:val="32"/>
                                            <w:szCs w:val="48"/>
                                          </w:rPr>
                                          <m:t>j</m:t>
                                        </m:r>
                                        <m:r>
                                          <w:rPr>
                                            <w:rFonts w:ascii="Cambria Math" w:eastAsia="Arial" w:hAnsi="Cambria Math" w:cs="Arial"/>
                                            <w:color w:val="000000"/>
                                            <w:sz w:val="32"/>
                                            <w:szCs w:val="48"/>
                                          </w:rPr>
                                          <m:t>=1</m:t>
                                        </m:r>
                                      </m:sub>
                                      <m:sup>
                                        <m:r>
                                          <w:rPr>
                                            <w:rFonts w:ascii="Cambria Math" w:eastAsia="Arial" w:hAnsi="Cambria Math" w:cs="Arial"/>
                                            <w:color w:val="000000"/>
                                            <w:sz w:val="32"/>
                                            <w:szCs w:val="48"/>
                                          </w:rPr>
                                          <m:t>4</m:t>
                                        </m:r>
                                      </m:sup>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C</m:t>
                                            </m:r>
                                          </m:e>
                                          <m:sub>
                                            <m:r>
                                              <w:rPr>
                                                <w:rFonts w:ascii="Cambria Math" w:eastAsia="Arial" w:hAnsi="Cambria Math" w:cs="Arial"/>
                                                <w:color w:val="000000"/>
                                                <w:sz w:val="32"/>
                                                <w:szCs w:val="48"/>
                                              </w:rPr>
                                              <m:t>1</m:t>
                                            </m:r>
                                            <m:r>
                                              <w:rPr>
                                                <w:rFonts w:ascii="Cambria Math" w:eastAsia="Arial" w:hAnsi="Arial" w:cs="Arial"/>
                                                <w:color w:val="000000"/>
                                                <w:sz w:val="32"/>
                                                <w:szCs w:val="48"/>
                                              </w:rPr>
                                              <m:t>j</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j</m:t>
                                            </m:r>
                                          </m:sub>
                                        </m:sSub>
                                      </m:e>
                                    </m:nary>
                                  </m:e>
                                </m:d>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Cambria Math" w:cs="Arial"/>
                                        <w:color w:val="000000"/>
                                        <w:sz w:val="32"/>
                                        <w:szCs w:val="48"/>
                                      </w:rPr>
                                      <m:t>1</m:t>
                                    </m:r>
                                  </m:sub>
                                </m:sSub>
                              </m:oMath>
                            </m:oMathPara>
                          </w:p>
                          <w:p w14:paraId="6B848B94" w14:textId="77777777" w:rsidR="00B54017" w:rsidRPr="00F5552E" w:rsidRDefault="00B54017" w:rsidP="006D19CA">
                            <w:pPr>
                              <w:pStyle w:val="NormalWeb"/>
                              <w:spacing w:before="0" w:beforeAutospacing="0" w:after="0" w:afterAutospacing="0"/>
                              <w:rPr>
                                <w:sz w:val="18"/>
                              </w:rPr>
                            </w:pPr>
                            <m:oMathPara>
                              <m:oMathParaPr>
                                <m:jc m:val="centerGroup"/>
                              </m:oMathParaPr>
                              <m:oMath>
                                <m:f>
                                  <m:fPr>
                                    <m:ctrlPr>
                                      <w:rPr>
                                        <w:rFonts w:ascii="Cambria Math" w:eastAsia="Arial" w:hAnsi="Cambria Math" w:cs="Arial"/>
                                        <w:i/>
                                        <w:iCs/>
                                        <w:color w:val="000000"/>
                                        <w:sz w:val="32"/>
                                        <w:szCs w:val="48"/>
                                      </w:rPr>
                                    </m:ctrlPr>
                                  </m:fPr>
                                  <m:num>
                                    <m:r>
                                      <w:rPr>
                                        <w:rFonts w:ascii="Cambria Math" w:eastAsia="Arial" w:hAnsi="Arial" w:cs="Arial"/>
                                        <w:color w:val="000000"/>
                                        <w:sz w:val="32"/>
                                        <w:szCs w:val="48"/>
                                      </w:rPr>
                                      <m:t>d</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Cambria Math" w:cs="Arial"/>
                                            <w:color w:val="000000"/>
                                            <w:sz w:val="32"/>
                                            <w:szCs w:val="48"/>
                                          </w:rPr>
                                          <m:t>1</m:t>
                                        </m:r>
                                      </m:sub>
                                    </m:sSub>
                                  </m:num>
                                  <m:den>
                                    <m:r>
                                      <w:rPr>
                                        <w:rFonts w:ascii="Cambria Math" w:eastAsia="Arial" w:hAnsi="Arial" w:cs="Arial"/>
                                        <w:color w:val="000000"/>
                                        <w:sz w:val="32"/>
                                        <w:szCs w:val="48"/>
                                      </w:rPr>
                                      <m:t>dt</m:t>
                                    </m:r>
                                  </m:den>
                                </m:f>
                                <m:r>
                                  <w:rPr>
                                    <w:rFonts w:ascii="Cambria Math" w:eastAsia="Arial" w:hAnsi="Cambria Math" w:cs="Arial"/>
                                    <w:color w:val="000000"/>
                                    <w:sz w:val="32"/>
                                    <w:szCs w:val="48"/>
                                  </w:rPr>
                                  <m:t>=</m:t>
                                </m:r>
                                <m:r>
                                  <w:rPr>
                                    <w:rFonts w:ascii="Cambria Math" w:eastAsia="Arial" w:hAnsi="Arial" w:cs="Arial"/>
                                    <w:color w:val="000000"/>
                                    <w:sz w:val="32"/>
                                    <w:szCs w:val="48"/>
                                  </w:rPr>
                                  <m:t>ω</m:t>
                                </m:r>
                                <m:d>
                                  <m:dPr>
                                    <m:ctrlPr>
                                      <w:rPr>
                                        <w:rFonts w:ascii="Cambria Math" w:eastAsia="Arial" w:hAnsi="Cambria Math" w:cs="Arial"/>
                                        <w:i/>
                                        <w:iCs/>
                                        <w:color w:val="000000"/>
                                        <w:sz w:val="32"/>
                                        <w:szCs w:val="48"/>
                                      </w:rPr>
                                    </m:ctrlPr>
                                  </m:dPr>
                                  <m:e>
                                    <m:r>
                                      <w:rPr>
                                        <w:rFonts w:ascii="Cambria Math" w:eastAsia="Arial" w:hAnsi="Arial" w:cs="Arial"/>
                                        <w:color w:val="000000"/>
                                        <w:sz w:val="32"/>
                                        <w:szCs w:val="48"/>
                                      </w:rPr>
                                      <m:t>t</m:t>
                                    </m:r>
                                  </m:e>
                                </m:d>
                                <m:r>
                                  <w:rPr>
                                    <w:rFonts w:ascii="Cambria Math" w:eastAsia="Arial" w:hAnsi="Arial" w:cs="Arial"/>
                                    <w:color w:val="000000"/>
                                    <w:sz w:val="32"/>
                                    <w:szCs w:val="48"/>
                                  </w:rPr>
                                  <m:t>β</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Cambria Math" w:cs="Arial"/>
                                        <w:color w:val="000000"/>
                                        <w:sz w:val="32"/>
                                        <w:szCs w:val="48"/>
                                      </w:rPr>
                                      <m:t>1</m:t>
                                    </m:r>
                                  </m:sub>
                                </m:sSub>
                                <m:nary>
                                  <m:naryPr>
                                    <m:chr m:val="∑"/>
                                    <m:limLoc m:val="undOvr"/>
                                    <m:ctrlPr>
                                      <w:rPr>
                                        <w:rFonts w:ascii="Cambria Math" w:eastAsia="Arial" w:hAnsi="Cambria Math" w:cs="Arial"/>
                                        <w:i/>
                                        <w:iCs/>
                                        <w:color w:val="000000"/>
                                        <w:sz w:val="32"/>
                                        <w:szCs w:val="48"/>
                                      </w:rPr>
                                    </m:ctrlPr>
                                  </m:naryPr>
                                  <m:sub>
                                    <m:r>
                                      <w:rPr>
                                        <w:rFonts w:ascii="Cambria Math" w:eastAsia="Arial" w:hAnsi="Arial" w:cs="Arial"/>
                                        <w:color w:val="000000"/>
                                        <w:sz w:val="32"/>
                                        <w:szCs w:val="48"/>
                                      </w:rPr>
                                      <m:t>j</m:t>
                                    </m:r>
                                    <m:r>
                                      <w:rPr>
                                        <w:rFonts w:ascii="Cambria Math" w:eastAsia="Arial" w:hAnsi="Cambria Math" w:cs="Arial"/>
                                        <w:color w:val="000000"/>
                                        <w:sz w:val="32"/>
                                        <w:szCs w:val="48"/>
                                      </w:rPr>
                                      <m:t>=1</m:t>
                                    </m:r>
                                  </m:sub>
                                  <m:sup>
                                    <m:r>
                                      <w:rPr>
                                        <w:rFonts w:ascii="Cambria Math" w:eastAsia="Arial" w:hAnsi="Cambria Math" w:cs="Arial"/>
                                        <w:color w:val="000000"/>
                                        <w:sz w:val="32"/>
                                        <w:szCs w:val="48"/>
                                      </w:rPr>
                                      <m:t>4</m:t>
                                    </m:r>
                                  </m:sup>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C</m:t>
                                        </m:r>
                                      </m:e>
                                      <m:sub>
                                        <m:r>
                                          <w:rPr>
                                            <w:rFonts w:ascii="Cambria Math" w:eastAsia="Arial" w:hAnsi="Cambria Math" w:cs="Arial"/>
                                            <w:color w:val="000000"/>
                                            <w:sz w:val="32"/>
                                            <w:szCs w:val="48"/>
                                          </w:rPr>
                                          <m:t>1</m:t>
                                        </m:r>
                                        <m:r>
                                          <w:rPr>
                                            <w:rFonts w:ascii="Cambria Math" w:eastAsia="Arial" w:hAnsi="Arial" w:cs="Arial"/>
                                            <w:color w:val="000000"/>
                                            <w:sz w:val="32"/>
                                            <w:szCs w:val="48"/>
                                          </w:rPr>
                                          <m:t>j</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j</m:t>
                                        </m:r>
                                      </m:sub>
                                    </m:sSub>
                                  </m:e>
                                </m:nary>
                                <m:r>
                                  <w:rPr>
                                    <w:rFonts w:ascii="Cambria Math" w:eastAsia="Arial" w:hAnsi="Cambria Math" w:cs="Arial"/>
                                    <w:color w:val="000000"/>
                                    <w:sz w:val="32"/>
                                    <w:szCs w:val="48"/>
                                  </w:rPr>
                                  <m:t>-</m:t>
                                </m:r>
                                <m:d>
                                  <m:dPr>
                                    <m:ctrlPr>
                                      <w:rPr>
                                        <w:rFonts w:ascii="Cambria Math" w:eastAsia="Arial" w:hAnsi="Cambria Math" w:cs="Arial"/>
                                        <w:i/>
                                        <w:iCs/>
                                        <w:color w:val="000000"/>
                                        <w:sz w:val="32"/>
                                        <w:szCs w:val="48"/>
                                      </w:rPr>
                                    </m:ctrlPr>
                                  </m:dPr>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Cambria Math" w:cs="Arial"/>
                                            <w:color w:val="000000"/>
                                            <w:sz w:val="32"/>
                                            <w:szCs w:val="48"/>
                                          </w:rPr>
                                          <m:t>1</m:t>
                                        </m:r>
                                      </m:sub>
                                    </m:sSub>
                                    <m:r>
                                      <w:rPr>
                                        <w:rFonts w:ascii="Cambria Math" w:eastAsia="Arial" w:hAnsi="Cambria Math" w:cs="Arial"/>
                                        <w:color w:val="000000"/>
                                        <w:sz w:val="32"/>
                                        <w:szCs w:val="48"/>
                                      </w:rPr>
                                      <m:t>+</m:t>
                                    </m:r>
                                    <m:r>
                                      <w:rPr>
                                        <w:rFonts w:ascii="Cambria Math" w:eastAsia="Arial" w:hAnsi="Arial" w:cs="Arial"/>
                                        <w:color w:val="000000"/>
                                        <w:sz w:val="32"/>
                                        <w:szCs w:val="48"/>
                                      </w:rPr>
                                      <m:t>γ</m:t>
                                    </m:r>
                                  </m:e>
                                </m:d>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Cambria Math" w:cs="Arial"/>
                                        <w:color w:val="000000"/>
                                        <w:sz w:val="32"/>
                                        <w:szCs w:val="48"/>
                                      </w:rPr>
                                      <m:t>1</m:t>
                                    </m:r>
                                  </m:sub>
                                </m:sSub>
                              </m:oMath>
                            </m:oMathPara>
                          </w:p>
                          <w:p w14:paraId="56EB8C8F" w14:textId="77777777" w:rsidR="00B54017" w:rsidRPr="00F5552E" w:rsidRDefault="00B54017" w:rsidP="006D19CA">
                            <w:pPr>
                              <w:pStyle w:val="NormalWeb"/>
                              <w:spacing w:before="0" w:beforeAutospacing="0" w:after="0" w:afterAutospacing="0"/>
                              <w:rPr>
                                <w:sz w:val="18"/>
                              </w:rPr>
                            </w:pPr>
                            <w:r w:rsidRPr="00F5552E">
                              <w:rPr>
                                <w:rFonts w:ascii="Arial" w:eastAsia="Arial" w:hAnsi="Arial" w:cs="Arial"/>
                                <w:color w:val="000000"/>
                                <w:sz w:val="32"/>
                                <w:szCs w:val="48"/>
                              </w:rPr>
                              <w:t xml:space="preserve">   And for  </w:t>
                            </w:r>
                            <m:oMath>
                              <m:r>
                                <w:rPr>
                                  <w:rFonts w:ascii="Cambria Math" w:eastAsia="Arial" w:hAnsi="Arial" w:cs="Arial"/>
                                  <w:color w:val="000000"/>
                                  <w:sz w:val="32"/>
                                  <w:szCs w:val="48"/>
                                </w:rPr>
                                <m:t>i</m:t>
                              </m:r>
                              <m:r>
                                <w:rPr>
                                  <w:rFonts w:ascii="Cambria Math" w:eastAsia="Arial" w:hAnsi="Cambria Math" w:cs="Arial"/>
                                  <w:color w:val="000000"/>
                                  <w:sz w:val="32"/>
                                  <w:szCs w:val="48"/>
                                </w:rPr>
                                <m:t>=2,…,4</m:t>
                              </m:r>
                            </m:oMath>
                            <w:r w:rsidRPr="00F5552E">
                              <w:rPr>
                                <w:rFonts w:ascii="Arial" w:eastAsia="Arial" w:hAnsi="Arial" w:cs="Arial"/>
                                <w:color w:val="000000"/>
                                <w:sz w:val="32"/>
                                <w:szCs w:val="48"/>
                              </w:rPr>
                              <w:t xml:space="preserve"> </w:t>
                            </w:r>
                          </w:p>
                          <w:p w14:paraId="257C3FD0" w14:textId="77777777" w:rsidR="00B54017" w:rsidRPr="00F5552E" w:rsidRDefault="00B54017" w:rsidP="006D19CA">
                            <w:pPr>
                              <w:pStyle w:val="NormalWeb"/>
                              <w:spacing w:before="0" w:beforeAutospacing="0" w:after="0" w:afterAutospacing="0"/>
                              <w:rPr>
                                <w:sz w:val="18"/>
                              </w:rPr>
                            </w:pPr>
                            <m:oMathPara>
                              <m:oMathParaPr>
                                <m:jc m:val="centerGroup"/>
                              </m:oMathParaPr>
                              <m:oMath>
                                <m:f>
                                  <m:fPr>
                                    <m:ctrlPr>
                                      <w:rPr>
                                        <w:rFonts w:ascii="Cambria Math" w:eastAsia="Arial" w:hAnsi="Cambria Math" w:cs="Arial"/>
                                        <w:i/>
                                        <w:iCs/>
                                        <w:color w:val="000000"/>
                                        <w:sz w:val="32"/>
                                        <w:szCs w:val="48"/>
                                      </w:rPr>
                                    </m:ctrlPr>
                                  </m:fPr>
                                  <m:num>
                                    <m:r>
                                      <w:rPr>
                                        <w:rFonts w:ascii="Cambria Math" w:eastAsia="Arial" w:hAnsi="Arial" w:cs="Arial"/>
                                        <w:color w:val="000000"/>
                                        <w:sz w:val="32"/>
                                        <w:szCs w:val="48"/>
                                      </w:rPr>
                                      <m:t>d</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Arial" w:cs="Arial"/>
                                            <w:color w:val="000000"/>
                                            <w:sz w:val="32"/>
                                            <w:szCs w:val="48"/>
                                          </w:rPr>
                                          <m:t>i</m:t>
                                        </m:r>
                                      </m:sub>
                                    </m:sSub>
                                  </m:num>
                                  <m:den>
                                    <m:r>
                                      <w:rPr>
                                        <w:rFonts w:ascii="Cambria Math" w:eastAsia="Arial" w:hAnsi="Arial" w:cs="Arial"/>
                                        <w:color w:val="000000"/>
                                        <w:sz w:val="32"/>
                                        <w:szCs w:val="48"/>
                                      </w:rPr>
                                      <m:t>dt</m:t>
                                    </m:r>
                                  </m:den>
                                </m:f>
                                <m:r>
                                  <w:rPr>
                                    <w:rFonts w:ascii="Cambria Math" w:eastAsia="Arial" w:hAnsi="Cambria Math" w:cs="Arial"/>
                                    <w:color w:val="000000"/>
                                    <w:sz w:val="32"/>
                                    <w:szCs w:val="48"/>
                                  </w:rPr>
                                  <m:t>=</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v</m:t>
                                    </m:r>
                                  </m:e>
                                  <m:sub>
                                    <m:r>
                                      <w:rPr>
                                        <w:rFonts w:ascii="Cambria Math" w:eastAsia="Arial" w:hAnsi="Arial" w:cs="Arial"/>
                                        <w:color w:val="000000"/>
                                        <w:sz w:val="32"/>
                                        <w:szCs w:val="48"/>
                                      </w:rPr>
                                      <m:t>i</m:t>
                                    </m:r>
                                    <m:r>
                                      <w:rPr>
                                        <w:rFonts w:ascii="Cambria Math" w:eastAsia="Arial" w:hAnsi="Cambria Math" w:cs="Arial"/>
                                        <w:color w:val="000000"/>
                                        <w:sz w:val="32"/>
                                        <w:szCs w:val="48"/>
                                      </w:rPr>
                                      <m:t>-1</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Arial" w:cs="Arial"/>
                                        <w:color w:val="000000"/>
                                        <w:sz w:val="32"/>
                                        <w:szCs w:val="48"/>
                                      </w:rPr>
                                      <m:t>i</m:t>
                                    </m:r>
                                    <m:r>
                                      <w:rPr>
                                        <w:rFonts w:ascii="Cambria Math" w:eastAsia="Arial" w:hAnsi="Cambria Math" w:cs="Arial"/>
                                        <w:color w:val="000000"/>
                                        <w:sz w:val="32"/>
                                        <w:szCs w:val="48"/>
                                      </w:rPr>
                                      <m:t>-1</m:t>
                                    </m:r>
                                  </m:sub>
                                </m:sSub>
                                <m:r>
                                  <w:rPr>
                                    <w:rFonts w:ascii="Cambria Math" w:eastAsia="Arial" w:hAnsi="Cambria Math" w:cs="Arial"/>
                                    <w:color w:val="000000"/>
                                    <w:sz w:val="32"/>
                                    <w:szCs w:val="48"/>
                                  </w:rPr>
                                  <m:t>-</m:t>
                                </m:r>
                                <m:d>
                                  <m:dPr>
                                    <m:ctrlPr>
                                      <w:rPr>
                                        <w:rFonts w:ascii="Cambria Math" w:eastAsia="Arial" w:hAnsi="Cambria Math" w:cs="Arial"/>
                                        <w:i/>
                                        <w:iCs/>
                                        <w:color w:val="000000"/>
                                        <w:sz w:val="32"/>
                                        <w:szCs w:val="48"/>
                                      </w:rPr>
                                    </m:ctrlPr>
                                  </m:dPr>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Arial" w:cs="Arial"/>
                                            <w:color w:val="000000"/>
                                            <w:sz w:val="32"/>
                                            <w:szCs w:val="48"/>
                                          </w:rPr>
                                          <m:t>i</m:t>
                                        </m:r>
                                      </m:sub>
                                    </m:sSub>
                                    <m:r>
                                      <w:rPr>
                                        <w:rFonts w:ascii="Cambria Math" w:eastAsia="Arial" w:hAnsi="Cambria Math" w:cs="Arial"/>
                                        <w:color w:val="000000"/>
                                        <w:sz w:val="32"/>
                                        <w:szCs w:val="48"/>
                                      </w:rPr>
                                      <m:t>+</m:t>
                                    </m:r>
                                    <m:r>
                                      <w:rPr>
                                        <w:rFonts w:ascii="Cambria Math" w:eastAsia="Arial" w:hAnsi="Arial" w:cs="Arial"/>
                                        <w:color w:val="000000"/>
                                        <w:sz w:val="32"/>
                                        <w:szCs w:val="48"/>
                                      </w:rPr>
                                      <m:t>ω</m:t>
                                    </m:r>
                                    <m:d>
                                      <m:dPr>
                                        <m:ctrlPr>
                                          <w:rPr>
                                            <w:rFonts w:ascii="Cambria Math" w:eastAsia="Arial" w:hAnsi="Cambria Math" w:cs="Arial"/>
                                            <w:i/>
                                            <w:iCs/>
                                            <w:color w:val="000000"/>
                                            <w:sz w:val="32"/>
                                            <w:szCs w:val="48"/>
                                          </w:rPr>
                                        </m:ctrlPr>
                                      </m:dPr>
                                      <m:e>
                                        <m:r>
                                          <w:rPr>
                                            <w:rFonts w:ascii="Cambria Math" w:eastAsia="Arial" w:hAnsi="Arial" w:cs="Arial"/>
                                            <w:color w:val="000000"/>
                                            <w:sz w:val="32"/>
                                            <w:szCs w:val="48"/>
                                          </w:rPr>
                                          <m:t>t</m:t>
                                        </m:r>
                                      </m:e>
                                    </m:d>
                                    <m:r>
                                      <w:rPr>
                                        <w:rFonts w:ascii="Cambria Math" w:eastAsia="Arial" w:hAnsi="Arial" w:cs="Arial"/>
                                        <w:color w:val="000000"/>
                                        <w:sz w:val="32"/>
                                        <w:szCs w:val="48"/>
                                      </w:rPr>
                                      <m:t>β</m:t>
                                    </m:r>
                                    <m:nary>
                                      <m:naryPr>
                                        <m:chr m:val="∑"/>
                                        <m:limLoc m:val="undOvr"/>
                                        <m:ctrlPr>
                                          <w:rPr>
                                            <w:rFonts w:ascii="Cambria Math" w:eastAsia="Arial" w:hAnsi="Cambria Math" w:cs="Arial"/>
                                            <w:i/>
                                            <w:iCs/>
                                            <w:color w:val="000000"/>
                                            <w:sz w:val="32"/>
                                            <w:szCs w:val="48"/>
                                          </w:rPr>
                                        </m:ctrlPr>
                                      </m:naryPr>
                                      <m:sub>
                                        <m:r>
                                          <w:rPr>
                                            <w:rFonts w:ascii="Cambria Math" w:eastAsia="Arial" w:hAnsi="Arial" w:cs="Arial"/>
                                            <w:color w:val="000000"/>
                                            <w:sz w:val="32"/>
                                            <w:szCs w:val="48"/>
                                          </w:rPr>
                                          <m:t>j</m:t>
                                        </m:r>
                                        <m:r>
                                          <w:rPr>
                                            <w:rFonts w:ascii="Cambria Math" w:eastAsia="Arial" w:hAnsi="Cambria Math" w:cs="Arial"/>
                                            <w:color w:val="000000"/>
                                            <w:sz w:val="32"/>
                                            <w:szCs w:val="48"/>
                                          </w:rPr>
                                          <m:t>=1</m:t>
                                        </m:r>
                                      </m:sub>
                                      <m:sup>
                                        <m:r>
                                          <w:rPr>
                                            <w:rFonts w:ascii="Cambria Math" w:eastAsia="Arial" w:hAnsi="Cambria Math" w:cs="Arial"/>
                                            <w:color w:val="000000"/>
                                            <w:sz w:val="32"/>
                                            <w:szCs w:val="48"/>
                                          </w:rPr>
                                          <m:t>4</m:t>
                                        </m:r>
                                      </m:sup>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C</m:t>
                                            </m:r>
                                          </m:e>
                                          <m:sub>
                                            <m:r>
                                              <w:rPr>
                                                <w:rFonts w:ascii="Cambria Math" w:eastAsia="Arial" w:hAnsi="Arial" w:cs="Arial"/>
                                                <w:color w:val="000000"/>
                                                <w:sz w:val="32"/>
                                                <w:szCs w:val="48"/>
                                              </w:rPr>
                                              <m:t>ij</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j</m:t>
                                            </m:r>
                                          </m:sub>
                                        </m:sSub>
                                      </m:e>
                                    </m:nary>
                                  </m:e>
                                </m:d>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Arial" w:cs="Arial"/>
                                        <w:color w:val="000000"/>
                                        <w:sz w:val="32"/>
                                        <w:szCs w:val="48"/>
                                      </w:rPr>
                                      <m:t>i</m:t>
                                    </m:r>
                                  </m:sub>
                                </m:sSub>
                              </m:oMath>
                            </m:oMathPara>
                          </w:p>
                          <w:p w14:paraId="2AA8DDB0" w14:textId="77777777" w:rsidR="00B54017" w:rsidRPr="00F5552E" w:rsidRDefault="00B54017" w:rsidP="006D19CA">
                            <w:pPr>
                              <w:pStyle w:val="NormalWeb"/>
                              <w:spacing w:before="0" w:beforeAutospacing="0" w:after="0" w:afterAutospacing="0"/>
                              <w:rPr>
                                <w:sz w:val="18"/>
                              </w:rPr>
                            </w:pPr>
                            <m:oMath>
                              <m:f>
                                <m:fPr>
                                  <m:ctrlPr>
                                    <w:rPr>
                                      <w:rFonts w:ascii="Cambria Math" w:eastAsia="Arial" w:hAnsi="Cambria Math" w:cs="Arial"/>
                                      <w:i/>
                                      <w:iCs/>
                                      <w:color w:val="000000"/>
                                      <w:sz w:val="32"/>
                                      <w:szCs w:val="48"/>
                                    </w:rPr>
                                  </m:ctrlPr>
                                </m:fPr>
                                <m:num>
                                  <m:r>
                                    <w:rPr>
                                      <w:rFonts w:ascii="Cambria Math" w:eastAsia="Arial" w:hAnsi="Arial" w:cs="Arial"/>
                                      <w:color w:val="000000"/>
                                      <w:sz w:val="32"/>
                                      <w:szCs w:val="48"/>
                                    </w:rPr>
                                    <m:t>d</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i</m:t>
                                      </m:r>
                                    </m:sub>
                                  </m:sSub>
                                </m:num>
                                <m:den>
                                  <m:r>
                                    <w:rPr>
                                      <w:rFonts w:ascii="Cambria Math" w:eastAsia="Arial" w:hAnsi="Arial" w:cs="Arial"/>
                                      <w:color w:val="000000"/>
                                      <w:sz w:val="32"/>
                                      <w:szCs w:val="48"/>
                                    </w:rPr>
                                    <m:t>dt</m:t>
                                  </m:r>
                                </m:den>
                              </m:f>
                              <m:r>
                                <w:rPr>
                                  <w:rFonts w:ascii="Cambria Math" w:eastAsia="Arial" w:hAnsi="Cambria Math" w:cs="Arial"/>
                                  <w:color w:val="000000"/>
                                  <w:sz w:val="32"/>
                                  <w:szCs w:val="48"/>
                                </w:rPr>
                                <m:t>=</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Arial" w:cs="Arial"/>
                                      <w:color w:val="000000"/>
                                      <w:sz w:val="32"/>
                                      <w:szCs w:val="48"/>
                                    </w:rPr>
                                    <m:t>i</m:t>
                                  </m:r>
                                  <m:r>
                                    <w:rPr>
                                      <w:rFonts w:ascii="Cambria Math" w:eastAsia="Arial" w:hAnsi="Cambria Math" w:cs="Arial"/>
                                      <w:color w:val="000000"/>
                                      <w:sz w:val="32"/>
                                      <w:szCs w:val="48"/>
                                    </w:rPr>
                                    <m:t>-1</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i</m:t>
                                  </m:r>
                                  <m:r>
                                    <w:rPr>
                                      <w:rFonts w:ascii="Cambria Math" w:eastAsia="Arial" w:hAnsi="Cambria Math" w:cs="Arial"/>
                                      <w:color w:val="000000"/>
                                      <w:sz w:val="32"/>
                                      <w:szCs w:val="48"/>
                                    </w:rPr>
                                    <m:t>-1</m:t>
                                  </m:r>
                                </m:sub>
                              </m:sSub>
                              <m:r>
                                <w:rPr>
                                  <w:rFonts w:ascii="Cambria Math" w:eastAsia="Arial" w:hAnsi="Cambria Math" w:cs="Arial"/>
                                  <w:color w:val="000000"/>
                                  <w:sz w:val="32"/>
                                  <w:szCs w:val="48"/>
                                </w:rPr>
                                <m:t>+</m:t>
                              </m:r>
                              <m:r>
                                <w:rPr>
                                  <w:rFonts w:ascii="Cambria Math" w:eastAsia="Arial" w:hAnsi="Arial" w:cs="Arial"/>
                                  <w:color w:val="000000"/>
                                  <w:sz w:val="32"/>
                                  <w:szCs w:val="48"/>
                                </w:rPr>
                                <m:t>ω</m:t>
                              </m:r>
                              <m:d>
                                <m:dPr>
                                  <m:ctrlPr>
                                    <w:rPr>
                                      <w:rFonts w:ascii="Cambria Math" w:eastAsia="Arial" w:hAnsi="Cambria Math" w:cs="Arial"/>
                                      <w:i/>
                                      <w:iCs/>
                                      <w:color w:val="000000"/>
                                      <w:sz w:val="32"/>
                                      <w:szCs w:val="48"/>
                                    </w:rPr>
                                  </m:ctrlPr>
                                </m:dPr>
                                <m:e>
                                  <m:r>
                                    <w:rPr>
                                      <w:rFonts w:ascii="Cambria Math" w:eastAsia="Arial" w:hAnsi="Arial" w:cs="Arial"/>
                                      <w:color w:val="000000"/>
                                      <w:sz w:val="32"/>
                                      <w:szCs w:val="48"/>
                                    </w:rPr>
                                    <m:t>t</m:t>
                                  </m:r>
                                </m:e>
                              </m:d>
                              <m:r>
                                <w:rPr>
                                  <w:rFonts w:ascii="Cambria Math" w:eastAsia="Arial" w:hAnsi="Arial" w:cs="Arial"/>
                                  <w:color w:val="000000"/>
                                  <w:sz w:val="32"/>
                                  <w:szCs w:val="48"/>
                                </w:rPr>
                                <m:t>β</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Arial" w:cs="Arial"/>
                                      <w:color w:val="000000"/>
                                      <w:sz w:val="32"/>
                                      <w:szCs w:val="48"/>
                                    </w:rPr>
                                    <m:t>i</m:t>
                                  </m:r>
                                </m:sub>
                              </m:sSub>
                              <m:nary>
                                <m:naryPr>
                                  <m:chr m:val="∑"/>
                                  <m:limLoc m:val="undOvr"/>
                                  <m:ctrlPr>
                                    <w:rPr>
                                      <w:rFonts w:ascii="Cambria Math" w:eastAsia="Arial" w:hAnsi="Cambria Math" w:cs="Arial"/>
                                      <w:i/>
                                      <w:iCs/>
                                      <w:color w:val="000000"/>
                                      <w:sz w:val="32"/>
                                      <w:szCs w:val="48"/>
                                    </w:rPr>
                                  </m:ctrlPr>
                                </m:naryPr>
                                <m:sub>
                                  <m:r>
                                    <w:rPr>
                                      <w:rFonts w:ascii="Cambria Math" w:eastAsia="Arial" w:hAnsi="Arial" w:cs="Arial"/>
                                      <w:color w:val="000000"/>
                                      <w:sz w:val="32"/>
                                      <w:szCs w:val="48"/>
                                    </w:rPr>
                                    <m:t>j</m:t>
                                  </m:r>
                                  <m:r>
                                    <w:rPr>
                                      <w:rFonts w:ascii="Cambria Math" w:eastAsia="Arial" w:hAnsi="Cambria Math" w:cs="Arial"/>
                                      <w:color w:val="000000"/>
                                      <w:sz w:val="32"/>
                                      <w:szCs w:val="48"/>
                                    </w:rPr>
                                    <m:t>=1</m:t>
                                  </m:r>
                                </m:sub>
                                <m:sup>
                                  <m:r>
                                    <w:rPr>
                                      <w:rFonts w:ascii="Cambria Math" w:eastAsia="Arial" w:hAnsi="Cambria Math" w:cs="Arial"/>
                                      <w:color w:val="000000"/>
                                      <w:sz w:val="32"/>
                                      <w:szCs w:val="48"/>
                                    </w:rPr>
                                    <m:t>4</m:t>
                                  </m:r>
                                </m:sup>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C</m:t>
                                      </m:r>
                                    </m:e>
                                    <m:sub>
                                      <m:r>
                                        <w:rPr>
                                          <w:rFonts w:ascii="Cambria Math" w:eastAsia="Arial" w:hAnsi="Arial" w:cs="Arial"/>
                                          <w:color w:val="000000"/>
                                          <w:sz w:val="32"/>
                                          <w:szCs w:val="48"/>
                                        </w:rPr>
                                        <m:t>ij</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j</m:t>
                                      </m:r>
                                    </m:sub>
                                  </m:sSub>
                                </m:e>
                              </m:nary>
                              <m:r>
                                <w:rPr>
                                  <w:rFonts w:ascii="Cambria Math" w:eastAsia="Arial" w:hAnsi="Cambria Math" w:cs="Arial"/>
                                  <w:color w:val="000000"/>
                                  <w:sz w:val="32"/>
                                  <w:szCs w:val="48"/>
                                </w:rPr>
                                <m:t>-</m:t>
                              </m:r>
                              <m:d>
                                <m:dPr>
                                  <m:ctrlPr>
                                    <w:rPr>
                                      <w:rFonts w:ascii="Cambria Math" w:eastAsia="Arial" w:hAnsi="Cambria Math" w:cs="Arial"/>
                                      <w:i/>
                                      <w:iCs/>
                                      <w:color w:val="000000"/>
                                      <w:sz w:val="32"/>
                                      <w:szCs w:val="48"/>
                                    </w:rPr>
                                  </m:ctrlPr>
                                </m:dPr>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Arial" w:cs="Arial"/>
                                          <w:color w:val="000000"/>
                                          <w:sz w:val="32"/>
                                          <w:szCs w:val="48"/>
                                        </w:rPr>
                                        <m:t>i</m:t>
                                      </m:r>
                                    </m:sub>
                                  </m:sSub>
                                  <m:r>
                                    <w:rPr>
                                      <w:rFonts w:ascii="Cambria Math" w:eastAsia="Arial" w:hAnsi="Cambria Math" w:cs="Arial"/>
                                      <w:color w:val="000000"/>
                                      <w:sz w:val="32"/>
                                      <w:szCs w:val="48"/>
                                    </w:rPr>
                                    <m:t>+</m:t>
                                  </m:r>
                                  <m:r>
                                    <w:rPr>
                                      <w:rFonts w:ascii="Cambria Math" w:eastAsia="Arial" w:hAnsi="Arial" w:cs="Arial"/>
                                      <w:color w:val="000000"/>
                                      <w:sz w:val="32"/>
                                      <w:szCs w:val="48"/>
                                    </w:rPr>
                                    <m:t>γ</m:t>
                                  </m:r>
                                </m:e>
                              </m:d>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i</m:t>
                                  </m:r>
                                </m:sub>
                              </m:sSub>
                            </m:oMath>
                            <w:r w:rsidRPr="00F5552E">
                              <w:rPr>
                                <w:rFonts w:ascii="Arial" w:eastAsia="Arial" w:hAnsi="Arial" w:cs="Arial"/>
                                <w:color w:val="000000"/>
                                <w:sz w:val="32"/>
                                <w:szCs w:val="48"/>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_x0000_s1039" style="position:absolute;left:0;text-align:left;margin-left:22pt;margin-top:1.45pt;width:413.8pt;height:252.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" filled="f" stroked="f">
                <v:textbox>
                  <w:txbxContent>
                    <w:p w14:paraId="23D6338E" w14:textId="77777777" w:rsidR="00B54017" w:rsidRPr="00F5552E" w:rsidRDefault="00B54017" w:rsidP="006D19CA">
                      <w:pPr>
                        <w:pStyle w:val="NormalWeb"/>
                        <w:spacing w:before="0" w:beforeAutospacing="0" w:after="0" w:afterAutospacing="0"/>
                        <w:rPr>
                          <w:sz w:val="18"/>
                        </w:rPr>
                      </w:pPr>
                      <m:oMathPara>
                        <m:oMathParaPr>
                          <m:jc m:val="centerGroup"/>
                        </m:oMathParaPr>
                        <m:oMath>
                          <m:f>
                            <m:fPr>
                              <m:ctrlPr>
                                <w:rPr>
                                  <w:rFonts w:ascii="Cambria Math" w:eastAsia="Arial" w:hAnsi="Cambria Math" w:cs="Arial"/>
                                  <w:i/>
                                  <w:iCs/>
                                  <w:color w:val="000000"/>
                                  <w:sz w:val="32"/>
                                  <w:szCs w:val="48"/>
                                </w:rPr>
                              </m:ctrlPr>
                            </m:fPr>
                            <m:num>
                              <m:r>
                                <w:rPr>
                                  <w:rFonts w:ascii="Cambria Math" w:eastAsia="Arial" w:hAnsi="Arial" w:cs="Arial"/>
                                  <w:color w:val="000000"/>
                                  <w:sz w:val="32"/>
                                  <w:szCs w:val="48"/>
                                </w:rPr>
                                <m:t>d</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Cambria Math" w:cs="Arial"/>
                                      <w:color w:val="000000"/>
                                      <w:sz w:val="32"/>
                                      <w:szCs w:val="48"/>
                                    </w:rPr>
                                    <m:t>1</m:t>
                                  </m:r>
                                </m:sub>
                              </m:sSub>
                            </m:num>
                            <m:den>
                              <m:r>
                                <w:rPr>
                                  <w:rFonts w:ascii="Cambria Math" w:eastAsia="Arial" w:hAnsi="Arial" w:cs="Arial"/>
                                  <w:color w:val="000000"/>
                                  <w:sz w:val="32"/>
                                  <w:szCs w:val="48"/>
                                </w:rPr>
                                <m:t>dt</m:t>
                              </m:r>
                            </m:den>
                          </m:f>
                          <m:r>
                            <w:rPr>
                              <w:rFonts w:ascii="Cambria Math" w:eastAsia="Arial" w:hAnsi="Cambria Math" w:cs="Arial"/>
                              <w:color w:val="000000"/>
                              <w:sz w:val="32"/>
                              <w:szCs w:val="48"/>
                            </w:rPr>
                            <m:t>=</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Cambria Math" w:cs="Arial"/>
                                  <w:color w:val="000000"/>
                                  <w:sz w:val="32"/>
                                  <w:szCs w:val="48"/>
                                </w:rPr>
                                <m:t>0</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N</m:t>
                              </m:r>
                            </m:e>
                            <m:sub>
                              <m:r>
                                <w:rPr>
                                  <w:rFonts w:ascii="Cambria Math" w:eastAsia="Arial" w:hAnsi="Cambria Math" w:cs="Arial"/>
                                  <w:color w:val="000000"/>
                                  <w:sz w:val="32"/>
                                  <w:szCs w:val="48"/>
                                </w:rPr>
                                <m:t>0</m:t>
                              </m:r>
                            </m:sub>
                          </m:sSub>
                          <m:r>
                            <w:rPr>
                              <w:rFonts w:ascii="Cambria Math" w:eastAsia="Arial" w:hAnsi="Cambria Math" w:cs="Arial"/>
                              <w:color w:val="000000"/>
                              <w:sz w:val="32"/>
                              <w:szCs w:val="48"/>
                            </w:rPr>
                            <m:t>-</m:t>
                          </m:r>
                          <m:d>
                            <m:dPr>
                              <m:ctrlPr>
                                <w:rPr>
                                  <w:rFonts w:ascii="Cambria Math" w:eastAsia="Arial" w:hAnsi="Cambria Math" w:cs="Arial"/>
                                  <w:i/>
                                  <w:iCs/>
                                  <w:color w:val="000000"/>
                                  <w:sz w:val="32"/>
                                  <w:szCs w:val="48"/>
                                </w:rPr>
                              </m:ctrlPr>
                            </m:dPr>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Cambria Math" w:cs="Arial"/>
                                      <w:color w:val="000000"/>
                                      <w:sz w:val="32"/>
                                      <w:szCs w:val="48"/>
                                    </w:rPr>
                                    <m:t>1</m:t>
                                  </m:r>
                                </m:sub>
                              </m:sSub>
                              <m:r>
                                <w:rPr>
                                  <w:rFonts w:ascii="Cambria Math" w:eastAsia="Arial" w:hAnsi="Cambria Math" w:cs="Arial"/>
                                  <w:color w:val="000000"/>
                                  <w:sz w:val="32"/>
                                  <w:szCs w:val="48"/>
                                </w:rPr>
                                <m:t>+</m:t>
                              </m:r>
                              <m:r>
                                <w:rPr>
                                  <w:rFonts w:ascii="Cambria Math" w:eastAsia="Arial" w:hAnsi="Arial" w:cs="Arial"/>
                                  <w:color w:val="000000"/>
                                  <w:sz w:val="32"/>
                                  <w:szCs w:val="48"/>
                                </w:rPr>
                                <m:t>ω</m:t>
                              </m:r>
                              <m:d>
                                <m:dPr>
                                  <m:ctrlPr>
                                    <w:rPr>
                                      <w:rFonts w:ascii="Cambria Math" w:eastAsia="Arial" w:hAnsi="Cambria Math" w:cs="Arial"/>
                                      <w:i/>
                                      <w:iCs/>
                                      <w:color w:val="000000"/>
                                      <w:sz w:val="32"/>
                                      <w:szCs w:val="48"/>
                                    </w:rPr>
                                  </m:ctrlPr>
                                </m:dPr>
                                <m:e>
                                  <m:r>
                                    <w:rPr>
                                      <w:rFonts w:ascii="Cambria Math" w:eastAsia="Arial" w:hAnsi="Arial" w:cs="Arial"/>
                                      <w:color w:val="000000"/>
                                      <w:sz w:val="32"/>
                                      <w:szCs w:val="48"/>
                                    </w:rPr>
                                    <m:t>t</m:t>
                                  </m:r>
                                </m:e>
                              </m:d>
                              <m:r>
                                <w:rPr>
                                  <w:rFonts w:ascii="Cambria Math" w:eastAsia="Arial" w:hAnsi="Arial" w:cs="Arial"/>
                                  <w:color w:val="000000"/>
                                  <w:sz w:val="32"/>
                                  <w:szCs w:val="48"/>
                                </w:rPr>
                                <m:t>β</m:t>
                              </m:r>
                              <m:nary>
                                <m:naryPr>
                                  <m:chr m:val="∑"/>
                                  <m:limLoc m:val="undOvr"/>
                                  <m:ctrlPr>
                                    <w:rPr>
                                      <w:rFonts w:ascii="Cambria Math" w:eastAsia="Arial" w:hAnsi="Cambria Math" w:cs="Arial"/>
                                      <w:i/>
                                      <w:iCs/>
                                      <w:color w:val="000000"/>
                                      <w:sz w:val="32"/>
                                      <w:szCs w:val="48"/>
                                    </w:rPr>
                                  </m:ctrlPr>
                                </m:naryPr>
                                <m:sub>
                                  <m:r>
                                    <w:rPr>
                                      <w:rFonts w:ascii="Cambria Math" w:eastAsia="Arial" w:hAnsi="Arial" w:cs="Arial"/>
                                      <w:color w:val="000000"/>
                                      <w:sz w:val="32"/>
                                      <w:szCs w:val="48"/>
                                    </w:rPr>
                                    <m:t>j</m:t>
                                  </m:r>
                                  <m:r>
                                    <w:rPr>
                                      <w:rFonts w:ascii="Cambria Math" w:eastAsia="Arial" w:hAnsi="Cambria Math" w:cs="Arial"/>
                                      <w:color w:val="000000"/>
                                      <w:sz w:val="32"/>
                                      <w:szCs w:val="48"/>
                                    </w:rPr>
                                    <m:t>=1</m:t>
                                  </m:r>
                                </m:sub>
                                <m:sup>
                                  <m:r>
                                    <w:rPr>
                                      <w:rFonts w:ascii="Cambria Math" w:eastAsia="Arial" w:hAnsi="Cambria Math" w:cs="Arial"/>
                                      <w:color w:val="000000"/>
                                      <w:sz w:val="32"/>
                                      <w:szCs w:val="48"/>
                                    </w:rPr>
                                    <m:t>4</m:t>
                                  </m:r>
                                </m:sup>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C</m:t>
                                      </m:r>
                                    </m:e>
                                    <m:sub>
                                      <m:r>
                                        <w:rPr>
                                          <w:rFonts w:ascii="Cambria Math" w:eastAsia="Arial" w:hAnsi="Cambria Math" w:cs="Arial"/>
                                          <w:color w:val="000000"/>
                                          <w:sz w:val="32"/>
                                          <w:szCs w:val="48"/>
                                        </w:rPr>
                                        <m:t>1</m:t>
                                      </m:r>
                                      <m:r>
                                        <w:rPr>
                                          <w:rFonts w:ascii="Cambria Math" w:eastAsia="Arial" w:hAnsi="Arial" w:cs="Arial"/>
                                          <w:color w:val="000000"/>
                                          <w:sz w:val="32"/>
                                          <w:szCs w:val="48"/>
                                        </w:rPr>
                                        <m:t>j</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j</m:t>
                                      </m:r>
                                    </m:sub>
                                  </m:sSub>
                                </m:e>
                              </m:nary>
                            </m:e>
                          </m:d>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Cambria Math" w:cs="Arial"/>
                                  <w:color w:val="000000"/>
                                  <w:sz w:val="32"/>
                                  <w:szCs w:val="48"/>
                                </w:rPr>
                                <m:t>1</m:t>
                              </m:r>
                            </m:sub>
                          </m:sSub>
                        </m:oMath>
                      </m:oMathPara>
                    </w:p>
                    <w:p w14:paraId="6B848B94" w14:textId="77777777" w:rsidR="00B54017" w:rsidRPr="00F5552E" w:rsidRDefault="00B54017" w:rsidP="006D19CA">
                      <w:pPr>
                        <w:pStyle w:val="NormalWeb"/>
                        <w:spacing w:before="0" w:beforeAutospacing="0" w:after="0" w:afterAutospacing="0"/>
                        <w:rPr>
                          <w:sz w:val="18"/>
                        </w:rPr>
                      </w:pPr>
                      <m:oMathPara>
                        <m:oMathParaPr>
                          <m:jc m:val="centerGroup"/>
                        </m:oMathParaPr>
                        <m:oMath>
                          <m:f>
                            <m:fPr>
                              <m:ctrlPr>
                                <w:rPr>
                                  <w:rFonts w:ascii="Cambria Math" w:eastAsia="Arial" w:hAnsi="Cambria Math" w:cs="Arial"/>
                                  <w:i/>
                                  <w:iCs/>
                                  <w:color w:val="000000"/>
                                  <w:sz w:val="32"/>
                                  <w:szCs w:val="48"/>
                                </w:rPr>
                              </m:ctrlPr>
                            </m:fPr>
                            <m:num>
                              <m:r>
                                <w:rPr>
                                  <w:rFonts w:ascii="Cambria Math" w:eastAsia="Arial" w:hAnsi="Arial" w:cs="Arial"/>
                                  <w:color w:val="000000"/>
                                  <w:sz w:val="32"/>
                                  <w:szCs w:val="48"/>
                                </w:rPr>
                                <m:t>d</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Cambria Math" w:cs="Arial"/>
                                      <w:color w:val="000000"/>
                                      <w:sz w:val="32"/>
                                      <w:szCs w:val="48"/>
                                    </w:rPr>
                                    <m:t>1</m:t>
                                  </m:r>
                                </m:sub>
                              </m:sSub>
                            </m:num>
                            <m:den>
                              <m:r>
                                <w:rPr>
                                  <w:rFonts w:ascii="Cambria Math" w:eastAsia="Arial" w:hAnsi="Arial" w:cs="Arial"/>
                                  <w:color w:val="000000"/>
                                  <w:sz w:val="32"/>
                                  <w:szCs w:val="48"/>
                                </w:rPr>
                                <m:t>dt</m:t>
                              </m:r>
                            </m:den>
                          </m:f>
                          <m:r>
                            <w:rPr>
                              <w:rFonts w:ascii="Cambria Math" w:eastAsia="Arial" w:hAnsi="Cambria Math" w:cs="Arial"/>
                              <w:color w:val="000000"/>
                              <w:sz w:val="32"/>
                              <w:szCs w:val="48"/>
                            </w:rPr>
                            <m:t>=</m:t>
                          </m:r>
                          <m:r>
                            <w:rPr>
                              <w:rFonts w:ascii="Cambria Math" w:eastAsia="Arial" w:hAnsi="Arial" w:cs="Arial"/>
                              <w:color w:val="000000"/>
                              <w:sz w:val="32"/>
                              <w:szCs w:val="48"/>
                            </w:rPr>
                            <m:t>ω</m:t>
                          </m:r>
                          <m:d>
                            <m:dPr>
                              <m:ctrlPr>
                                <w:rPr>
                                  <w:rFonts w:ascii="Cambria Math" w:eastAsia="Arial" w:hAnsi="Cambria Math" w:cs="Arial"/>
                                  <w:i/>
                                  <w:iCs/>
                                  <w:color w:val="000000"/>
                                  <w:sz w:val="32"/>
                                  <w:szCs w:val="48"/>
                                </w:rPr>
                              </m:ctrlPr>
                            </m:dPr>
                            <m:e>
                              <m:r>
                                <w:rPr>
                                  <w:rFonts w:ascii="Cambria Math" w:eastAsia="Arial" w:hAnsi="Arial" w:cs="Arial"/>
                                  <w:color w:val="000000"/>
                                  <w:sz w:val="32"/>
                                  <w:szCs w:val="48"/>
                                </w:rPr>
                                <m:t>t</m:t>
                              </m:r>
                            </m:e>
                          </m:d>
                          <m:r>
                            <w:rPr>
                              <w:rFonts w:ascii="Cambria Math" w:eastAsia="Arial" w:hAnsi="Arial" w:cs="Arial"/>
                              <w:color w:val="000000"/>
                              <w:sz w:val="32"/>
                              <w:szCs w:val="48"/>
                            </w:rPr>
                            <m:t>β</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Cambria Math" w:cs="Arial"/>
                                  <w:color w:val="000000"/>
                                  <w:sz w:val="32"/>
                                  <w:szCs w:val="48"/>
                                </w:rPr>
                                <m:t>1</m:t>
                              </m:r>
                            </m:sub>
                          </m:sSub>
                          <m:nary>
                            <m:naryPr>
                              <m:chr m:val="∑"/>
                              <m:limLoc m:val="undOvr"/>
                              <m:ctrlPr>
                                <w:rPr>
                                  <w:rFonts w:ascii="Cambria Math" w:eastAsia="Arial" w:hAnsi="Cambria Math" w:cs="Arial"/>
                                  <w:i/>
                                  <w:iCs/>
                                  <w:color w:val="000000"/>
                                  <w:sz w:val="32"/>
                                  <w:szCs w:val="48"/>
                                </w:rPr>
                              </m:ctrlPr>
                            </m:naryPr>
                            <m:sub>
                              <m:r>
                                <w:rPr>
                                  <w:rFonts w:ascii="Cambria Math" w:eastAsia="Arial" w:hAnsi="Arial" w:cs="Arial"/>
                                  <w:color w:val="000000"/>
                                  <w:sz w:val="32"/>
                                  <w:szCs w:val="48"/>
                                </w:rPr>
                                <m:t>j</m:t>
                              </m:r>
                              <m:r>
                                <w:rPr>
                                  <w:rFonts w:ascii="Cambria Math" w:eastAsia="Arial" w:hAnsi="Cambria Math" w:cs="Arial"/>
                                  <w:color w:val="000000"/>
                                  <w:sz w:val="32"/>
                                  <w:szCs w:val="48"/>
                                </w:rPr>
                                <m:t>=1</m:t>
                              </m:r>
                            </m:sub>
                            <m:sup>
                              <m:r>
                                <w:rPr>
                                  <w:rFonts w:ascii="Cambria Math" w:eastAsia="Arial" w:hAnsi="Cambria Math" w:cs="Arial"/>
                                  <w:color w:val="000000"/>
                                  <w:sz w:val="32"/>
                                  <w:szCs w:val="48"/>
                                </w:rPr>
                                <m:t>4</m:t>
                              </m:r>
                            </m:sup>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C</m:t>
                                  </m:r>
                                </m:e>
                                <m:sub>
                                  <m:r>
                                    <w:rPr>
                                      <w:rFonts w:ascii="Cambria Math" w:eastAsia="Arial" w:hAnsi="Cambria Math" w:cs="Arial"/>
                                      <w:color w:val="000000"/>
                                      <w:sz w:val="32"/>
                                      <w:szCs w:val="48"/>
                                    </w:rPr>
                                    <m:t>1</m:t>
                                  </m:r>
                                  <m:r>
                                    <w:rPr>
                                      <w:rFonts w:ascii="Cambria Math" w:eastAsia="Arial" w:hAnsi="Arial" w:cs="Arial"/>
                                      <w:color w:val="000000"/>
                                      <w:sz w:val="32"/>
                                      <w:szCs w:val="48"/>
                                    </w:rPr>
                                    <m:t>j</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j</m:t>
                                  </m:r>
                                </m:sub>
                              </m:sSub>
                            </m:e>
                          </m:nary>
                          <m:r>
                            <w:rPr>
                              <w:rFonts w:ascii="Cambria Math" w:eastAsia="Arial" w:hAnsi="Cambria Math" w:cs="Arial"/>
                              <w:color w:val="000000"/>
                              <w:sz w:val="32"/>
                              <w:szCs w:val="48"/>
                            </w:rPr>
                            <m:t>-</m:t>
                          </m:r>
                          <m:d>
                            <m:dPr>
                              <m:ctrlPr>
                                <w:rPr>
                                  <w:rFonts w:ascii="Cambria Math" w:eastAsia="Arial" w:hAnsi="Cambria Math" w:cs="Arial"/>
                                  <w:i/>
                                  <w:iCs/>
                                  <w:color w:val="000000"/>
                                  <w:sz w:val="32"/>
                                  <w:szCs w:val="48"/>
                                </w:rPr>
                              </m:ctrlPr>
                            </m:dPr>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Cambria Math" w:cs="Arial"/>
                                      <w:color w:val="000000"/>
                                      <w:sz w:val="32"/>
                                      <w:szCs w:val="48"/>
                                    </w:rPr>
                                    <m:t>1</m:t>
                                  </m:r>
                                </m:sub>
                              </m:sSub>
                              <m:r>
                                <w:rPr>
                                  <w:rFonts w:ascii="Cambria Math" w:eastAsia="Arial" w:hAnsi="Cambria Math" w:cs="Arial"/>
                                  <w:color w:val="000000"/>
                                  <w:sz w:val="32"/>
                                  <w:szCs w:val="48"/>
                                </w:rPr>
                                <m:t>+</m:t>
                              </m:r>
                              <m:r>
                                <w:rPr>
                                  <w:rFonts w:ascii="Cambria Math" w:eastAsia="Arial" w:hAnsi="Arial" w:cs="Arial"/>
                                  <w:color w:val="000000"/>
                                  <w:sz w:val="32"/>
                                  <w:szCs w:val="48"/>
                                </w:rPr>
                                <m:t>γ</m:t>
                              </m:r>
                            </m:e>
                          </m:d>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Cambria Math" w:cs="Arial"/>
                                  <w:color w:val="000000"/>
                                  <w:sz w:val="32"/>
                                  <w:szCs w:val="48"/>
                                </w:rPr>
                                <m:t>1</m:t>
                              </m:r>
                            </m:sub>
                          </m:sSub>
                        </m:oMath>
                      </m:oMathPara>
                    </w:p>
                    <w:p w14:paraId="56EB8C8F" w14:textId="77777777" w:rsidR="00B54017" w:rsidRPr="00F5552E" w:rsidRDefault="00B54017" w:rsidP="006D19CA">
                      <w:pPr>
                        <w:pStyle w:val="NormalWeb"/>
                        <w:spacing w:before="0" w:beforeAutospacing="0" w:after="0" w:afterAutospacing="0"/>
                        <w:rPr>
                          <w:sz w:val="18"/>
                        </w:rPr>
                      </w:pPr>
                      <w:r w:rsidRPr="00F5552E">
                        <w:rPr>
                          <w:rFonts w:ascii="Arial" w:eastAsia="Arial" w:hAnsi="Arial" w:cs="Arial"/>
                          <w:color w:val="000000"/>
                          <w:sz w:val="32"/>
                          <w:szCs w:val="48"/>
                        </w:rPr>
                        <w:t xml:space="preserve">   And for  </w:t>
                      </w:r>
                      <m:oMath>
                        <m:r>
                          <w:rPr>
                            <w:rFonts w:ascii="Cambria Math" w:eastAsia="Arial" w:hAnsi="Arial" w:cs="Arial"/>
                            <w:color w:val="000000"/>
                            <w:sz w:val="32"/>
                            <w:szCs w:val="48"/>
                          </w:rPr>
                          <m:t>i</m:t>
                        </m:r>
                        <m:r>
                          <w:rPr>
                            <w:rFonts w:ascii="Cambria Math" w:eastAsia="Arial" w:hAnsi="Cambria Math" w:cs="Arial"/>
                            <w:color w:val="000000"/>
                            <w:sz w:val="32"/>
                            <w:szCs w:val="48"/>
                          </w:rPr>
                          <m:t>=2,…,4</m:t>
                        </m:r>
                      </m:oMath>
                      <w:r w:rsidRPr="00F5552E">
                        <w:rPr>
                          <w:rFonts w:ascii="Arial" w:eastAsia="Arial" w:hAnsi="Arial" w:cs="Arial"/>
                          <w:color w:val="000000"/>
                          <w:sz w:val="32"/>
                          <w:szCs w:val="48"/>
                        </w:rPr>
                        <w:t xml:space="preserve"> </w:t>
                      </w:r>
                    </w:p>
                    <w:p w14:paraId="257C3FD0" w14:textId="77777777" w:rsidR="00B54017" w:rsidRPr="00F5552E" w:rsidRDefault="00B54017" w:rsidP="006D19CA">
                      <w:pPr>
                        <w:pStyle w:val="NormalWeb"/>
                        <w:spacing w:before="0" w:beforeAutospacing="0" w:after="0" w:afterAutospacing="0"/>
                        <w:rPr>
                          <w:sz w:val="18"/>
                        </w:rPr>
                      </w:pPr>
                      <m:oMathPara>
                        <m:oMathParaPr>
                          <m:jc m:val="centerGroup"/>
                        </m:oMathParaPr>
                        <m:oMath>
                          <m:f>
                            <m:fPr>
                              <m:ctrlPr>
                                <w:rPr>
                                  <w:rFonts w:ascii="Cambria Math" w:eastAsia="Arial" w:hAnsi="Cambria Math" w:cs="Arial"/>
                                  <w:i/>
                                  <w:iCs/>
                                  <w:color w:val="000000"/>
                                  <w:sz w:val="32"/>
                                  <w:szCs w:val="48"/>
                                </w:rPr>
                              </m:ctrlPr>
                            </m:fPr>
                            <m:num>
                              <m:r>
                                <w:rPr>
                                  <w:rFonts w:ascii="Cambria Math" w:eastAsia="Arial" w:hAnsi="Arial" w:cs="Arial"/>
                                  <w:color w:val="000000"/>
                                  <w:sz w:val="32"/>
                                  <w:szCs w:val="48"/>
                                </w:rPr>
                                <m:t>d</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Arial" w:cs="Arial"/>
                                      <w:color w:val="000000"/>
                                      <w:sz w:val="32"/>
                                      <w:szCs w:val="48"/>
                                    </w:rPr>
                                    <m:t>i</m:t>
                                  </m:r>
                                </m:sub>
                              </m:sSub>
                            </m:num>
                            <m:den>
                              <m:r>
                                <w:rPr>
                                  <w:rFonts w:ascii="Cambria Math" w:eastAsia="Arial" w:hAnsi="Arial" w:cs="Arial"/>
                                  <w:color w:val="000000"/>
                                  <w:sz w:val="32"/>
                                  <w:szCs w:val="48"/>
                                </w:rPr>
                                <m:t>dt</m:t>
                              </m:r>
                            </m:den>
                          </m:f>
                          <m:r>
                            <w:rPr>
                              <w:rFonts w:ascii="Cambria Math" w:eastAsia="Arial" w:hAnsi="Cambria Math" w:cs="Arial"/>
                              <w:color w:val="000000"/>
                              <w:sz w:val="32"/>
                              <w:szCs w:val="48"/>
                            </w:rPr>
                            <m:t>=</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v</m:t>
                              </m:r>
                            </m:e>
                            <m:sub>
                              <m:r>
                                <w:rPr>
                                  <w:rFonts w:ascii="Cambria Math" w:eastAsia="Arial" w:hAnsi="Arial" w:cs="Arial"/>
                                  <w:color w:val="000000"/>
                                  <w:sz w:val="32"/>
                                  <w:szCs w:val="48"/>
                                </w:rPr>
                                <m:t>i</m:t>
                              </m:r>
                              <m:r>
                                <w:rPr>
                                  <w:rFonts w:ascii="Cambria Math" w:eastAsia="Arial" w:hAnsi="Cambria Math" w:cs="Arial"/>
                                  <w:color w:val="000000"/>
                                  <w:sz w:val="32"/>
                                  <w:szCs w:val="48"/>
                                </w:rPr>
                                <m:t>-1</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Arial" w:cs="Arial"/>
                                  <w:color w:val="000000"/>
                                  <w:sz w:val="32"/>
                                  <w:szCs w:val="48"/>
                                </w:rPr>
                                <m:t>i</m:t>
                              </m:r>
                              <m:r>
                                <w:rPr>
                                  <w:rFonts w:ascii="Cambria Math" w:eastAsia="Arial" w:hAnsi="Cambria Math" w:cs="Arial"/>
                                  <w:color w:val="000000"/>
                                  <w:sz w:val="32"/>
                                  <w:szCs w:val="48"/>
                                </w:rPr>
                                <m:t>-1</m:t>
                              </m:r>
                            </m:sub>
                          </m:sSub>
                          <m:r>
                            <w:rPr>
                              <w:rFonts w:ascii="Cambria Math" w:eastAsia="Arial" w:hAnsi="Cambria Math" w:cs="Arial"/>
                              <w:color w:val="000000"/>
                              <w:sz w:val="32"/>
                              <w:szCs w:val="48"/>
                            </w:rPr>
                            <m:t>-</m:t>
                          </m:r>
                          <m:d>
                            <m:dPr>
                              <m:ctrlPr>
                                <w:rPr>
                                  <w:rFonts w:ascii="Cambria Math" w:eastAsia="Arial" w:hAnsi="Cambria Math" w:cs="Arial"/>
                                  <w:i/>
                                  <w:iCs/>
                                  <w:color w:val="000000"/>
                                  <w:sz w:val="32"/>
                                  <w:szCs w:val="48"/>
                                </w:rPr>
                              </m:ctrlPr>
                            </m:dPr>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Arial" w:cs="Arial"/>
                                      <w:color w:val="000000"/>
                                      <w:sz w:val="32"/>
                                      <w:szCs w:val="48"/>
                                    </w:rPr>
                                    <m:t>i</m:t>
                                  </m:r>
                                </m:sub>
                              </m:sSub>
                              <m:r>
                                <w:rPr>
                                  <w:rFonts w:ascii="Cambria Math" w:eastAsia="Arial" w:hAnsi="Cambria Math" w:cs="Arial"/>
                                  <w:color w:val="000000"/>
                                  <w:sz w:val="32"/>
                                  <w:szCs w:val="48"/>
                                </w:rPr>
                                <m:t>+</m:t>
                              </m:r>
                              <m:r>
                                <w:rPr>
                                  <w:rFonts w:ascii="Cambria Math" w:eastAsia="Arial" w:hAnsi="Arial" w:cs="Arial"/>
                                  <w:color w:val="000000"/>
                                  <w:sz w:val="32"/>
                                  <w:szCs w:val="48"/>
                                </w:rPr>
                                <m:t>ω</m:t>
                              </m:r>
                              <m:d>
                                <m:dPr>
                                  <m:ctrlPr>
                                    <w:rPr>
                                      <w:rFonts w:ascii="Cambria Math" w:eastAsia="Arial" w:hAnsi="Cambria Math" w:cs="Arial"/>
                                      <w:i/>
                                      <w:iCs/>
                                      <w:color w:val="000000"/>
                                      <w:sz w:val="32"/>
                                      <w:szCs w:val="48"/>
                                    </w:rPr>
                                  </m:ctrlPr>
                                </m:dPr>
                                <m:e>
                                  <m:r>
                                    <w:rPr>
                                      <w:rFonts w:ascii="Cambria Math" w:eastAsia="Arial" w:hAnsi="Arial" w:cs="Arial"/>
                                      <w:color w:val="000000"/>
                                      <w:sz w:val="32"/>
                                      <w:szCs w:val="48"/>
                                    </w:rPr>
                                    <m:t>t</m:t>
                                  </m:r>
                                </m:e>
                              </m:d>
                              <m:r>
                                <w:rPr>
                                  <w:rFonts w:ascii="Cambria Math" w:eastAsia="Arial" w:hAnsi="Arial" w:cs="Arial"/>
                                  <w:color w:val="000000"/>
                                  <w:sz w:val="32"/>
                                  <w:szCs w:val="48"/>
                                </w:rPr>
                                <m:t>β</m:t>
                              </m:r>
                              <m:nary>
                                <m:naryPr>
                                  <m:chr m:val="∑"/>
                                  <m:limLoc m:val="undOvr"/>
                                  <m:ctrlPr>
                                    <w:rPr>
                                      <w:rFonts w:ascii="Cambria Math" w:eastAsia="Arial" w:hAnsi="Cambria Math" w:cs="Arial"/>
                                      <w:i/>
                                      <w:iCs/>
                                      <w:color w:val="000000"/>
                                      <w:sz w:val="32"/>
                                      <w:szCs w:val="48"/>
                                    </w:rPr>
                                  </m:ctrlPr>
                                </m:naryPr>
                                <m:sub>
                                  <m:r>
                                    <w:rPr>
                                      <w:rFonts w:ascii="Cambria Math" w:eastAsia="Arial" w:hAnsi="Arial" w:cs="Arial"/>
                                      <w:color w:val="000000"/>
                                      <w:sz w:val="32"/>
                                      <w:szCs w:val="48"/>
                                    </w:rPr>
                                    <m:t>j</m:t>
                                  </m:r>
                                  <m:r>
                                    <w:rPr>
                                      <w:rFonts w:ascii="Cambria Math" w:eastAsia="Arial" w:hAnsi="Cambria Math" w:cs="Arial"/>
                                      <w:color w:val="000000"/>
                                      <w:sz w:val="32"/>
                                      <w:szCs w:val="48"/>
                                    </w:rPr>
                                    <m:t>=1</m:t>
                                  </m:r>
                                </m:sub>
                                <m:sup>
                                  <m:r>
                                    <w:rPr>
                                      <w:rFonts w:ascii="Cambria Math" w:eastAsia="Arial" w:hAnsi="Cambria Math" w:cs="Arial"/>
                                      <w:color w:val="000000"/>
                                      <w:sz w:val="32"/>
                                      <w:szCs w:val="48"/>
                                    </w:rPr>
                                    <m:t>4</m:t>
                                  </m:r>
                                </m:sup>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C</m:t>
                                      </m:r>
                                    </m:e>
                                    <m:sub>
                                      <m:r>
                                        <w:rPr>
                                          <w:rFonts w:ascii="Cambria Math" w:eastAsia="Arial" w:hAnsi="Arial" w:cs="Arial"/>
                                          <w:color w:val="000000"/>
                                          <w:sz w:val="32"/>
                                          <w:szCs w:val="48"/>
                                        </w:rPr>
                                        <m:t>ij</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j</m:t>
                                      </m:r>
                                    </m:sub>
                                  </m:sSub>
                                </m:e>
                              </m:nary>
                            </m:e>
                          </m:d>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Arial" w:cs="Arial"/>
                                  <w:color w:val="000000"/>
                                  <w:sz w:val="32"/>
                                  <w:szCs w:val="48"/>
                                </w:rPr>
                                <m:t>i</m:t>
                              </m:r>
                            </m:sub>
                          </m:sSub>
                        </m:oMath>
                      </m:oMathPara>
                    </w:p>
                    <w:p w14:paraId="2AA8DDB0" w14:textId="77777777" w:rsidR="00B54017" w:rsidRPr="00F5552E" w:rsidRDefault="00B54017" w:rsidP="006D19CA">
                      <w:pPr>
                        <w:pStyle w:val="NormalWeb"/>
                        <w:spacing w:before="0" w:beforeAutospacing="0" w:after="0" w:afterAutospacing="0"/>
                        <w:rPr>
                          <w:sz w:val="18"/>
                        </w:rPr>
                      </w:pPr>
                      <m:oMath>
                        <m:f>
                          <m:fPr>
                            <m:ctrlPr>
                              <w:rPr>
                                <w:rFonts w:ascii="Cambria Math" w:eastAsia="Arial" w:hAnsi="Cambria Math" w:cs="Arial"/>
                                <w:i/>
                                <w:iCs/>
                                <w:color w:val="000000"/>
                                <w:sz w:val="32"/>
                                <w:szCs w:val="48"/>
                              </w:rPr>
                            </m:ctrlPr>
                          </m:fPr>
                          <m:num>
                            <m:r>
                              <w:rPr>
                                <w:rFonts w:ascii="Cambria Math" w:eastAsia="Arial" w:hAnsi="Arial" w:cs="Arial"/>
                                <w:color w:val="000000"/>
                                <w:sz w:val="32"/>
                                <w:szCs w:val="48"/>
                              </w:rPr>
                              <m:t>d</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i</m:t>
                                </m:r>
                              </m:sub>
                            </m:sSub>
                          </m:num>
                          <m:den>
                            <m:r>
                              <w:rPr>
                                <w:rFonts w:ascii="Cambria Math" w:eastAsia="Arial" w:hAnsi="Arial" w:cs="Arial"/>
                                <w:color w:val="000000"/>
                                <w:sz w:val="32"/>
                                <w:szCs w:val="48"/>
                              </w:rPr>
                              <m:t>dt</m:t>
                            </m:r>
                          </m:den>
                        </m:f>
                        <m:r>
                          <w:rPr>
                            <w:rFonts w:ascii="Cambria Math" w:eastAsia="Arial" w:hAnsi="Cambria Math" w:cs="Arial"/>
                            <w:color w:val="000000"/>
                            <w:sz w:val="32"/>
                            <w:szCs w:val="48"/>
                          </w:rPr>
                          <m:t>=</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Arial" w:cs="Arial"/>
                                <w:color w:val="000000"/>
                                <w:sz w:val="32"/>
                                <w:szCs w:val="48"/>
                              </w:rPr>
                              <m:t>i</m:t>
                            </m:r>
                            <m:r>
                              <w:rPr>
                                <w:rFonts w:ascii="Cambria Math" w:eastAsia="Arial" w:hAnsi="Cambria Math" w:cs="Arial"/>
                                <w:color w:val="000000"/>
                                <w:sz w:val="32"/>
                                <w:szCs w:val="48"/>
                              </w:rPr>
                              <m:t>-1</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i</m:t>
                            </m:r>
                            <m:r>
                              <w:rPr>
                                <w:rFonts w:ascii="Cambria Math" w:eastAsia="Arial" w:hAnsi="Cambria Math" w:cs="Arial"/>
                                <w:color w:val="000000"/>
                                <w:sz w:val="32"/>
                                <w:szCs w:val="48"/>
                              </w:rPr>
                              <m:t>-1</m:t>
                            </m:r>
                          </m:sub>
                        </m:sSub>
                        <m:r>
                          <w:rPr>
                            <w:rFonts w:ascii="Cambria Math" w:eastAsia="Arial" w:hAnsi="Cambria Math" w:cs="Arial"/>
                            <w:color w:val="000000"/>
                            <w:sz w:val="32"/>
                            <w:szCs w:val="48"/>
                          </w:rPr>
                          <m:t>+</m:t>
                        </m:r>
                        <m:r>
                          <w:rPr>
                            <w:rFonts w:ascii="Cambria Math" w:eastAsia="Arial" w:hAnsi="Arial" w:cs="Arial"/>
                            <w:color w:val="000000"/>
                            <w:sz w:val="32"/>
                            <w:szCs w:val="48"/>
                          </w:rPr>
                          <m:t>ω</m:t>
                        </m:r>
                        <m:d>
                          <m:dPr>
                            <m:ctrlPr>
                              <w:rPr>
                                <w:rFonts w:ascii="Cambria Math" w:eastAsia="Arial" w:hAnsi="Cambria Math" w:cs="Arial"/>
                                <w:i/>
                                <w:iCs/>
                                <w:color w:val="000000"/>
                                <w:sz w:val="32"/>
                                <w:szCs w:val="48"/>
                              </w:rPr>
                            </m:ctrlPr>
                          </m:dPr>
                          <m:e>
                            <m:r>
                              <w:rPr>
                                <w:rFonts w:ascii="Cambria Math" w:eastAsia="Arial" w:hAnsi="Arial" w:cs="Arial"/>
                                <w:color w:val="000000"/>
                                <w:sz w:val="32"/>
                                <w:szCs w:val="48"/>
                              </w:rPr>
                              <m:t>t</m:t>
                            </m:r>
                          </m:e>
                        </m:d>
                        <m:r>
                          <w:rPr>
                            <w:rFonts w:ascii="Cambria Math" w:eastAsia="Arial" w:hAnsi="Arial" w:cs="Arial"/>
                            <w:color w:val="000000"/>
                            <w:sz w:val="32"/>
                            <w:szCs w:val="48"/>
                          </w:rPr>
                          <m:t>β</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Arial" w:cs="Arial"/>
                                <w:color w:val="000000"/>
                                <w:sz w:val="32"/>
                                <w:szCs w:val="48"/>
                              </w:rPr>
                              <m:t>i</m:t>
                            </m:r>
                          </m:sub>
                        </m:sSub>
                        <m:nary>
                          <m:naryPr>
                            <m:chr m:val="∑"/>
                            <m:limLoc m:val="undOvr"/>
                            <m:ctrlPr>
                              <w:rPr>
                                <w:rFonts w:ascii="Cambria Math" w:eastAsia="Arial" w:hAnsi="Cambria Math" w:cs="Arial"/>
                                <w:i/>
                                <w:iCs/>
                                <w:color w:val="000000"/>
                                <w:sz w:val="32"/>
                                <w:szCs w:val="48"/>
                              </w:rPr>
                            </m:ctrlPr>
                          </m:naryPr>
                          <m:sub>
                            <m:r>
                              <w:rPr>
                                <w:rFonts w:ascii="Cambria Math" w:eastAsia="Arial" w:hAnsi="Arial" w:cs="Arial"/>
                                <w:color w:val="000000"/>
                                <w:sz w:val="32"/>
                                <w:szCs w:val="48"/>
                              </w:rPr>
                              <m:t>j</m:t>
                            </m:r>
                            <m:r>
                              <w:rPr>
                                <w:rFonts w:ascii="Cambria Math" w:eastAsia="Arial" w:hAnsi="Cambria Math" w:cs="Arial"/>
                                <w:color w:val="000000"/>
                                <w:sz w:val="32"/>
                                <w:szCs w:val="48"/>
                              </w:rPr>
                              <m:t>=1</m:t>
                            </m:r>
                          </m:sub>
                          <m:sup>
                            <m:r>
                              <w:rPr>
                                <w:rFonts w:ascii="Cambria Math" w:eastAsia="Arial" w:hAnsi="Cambria Math" w:cs="Arial"/>
                                <w:color w:val="000000"/>
                                <w:sz w:val="32"/>
                                <w:szCs w:val="48"/>
                              </w:rPr>
                              <m:t>4</m:t>
                            </m:r>
                          </m:sup>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C</m:t>
                                </m:r>
                              </m:e>
                              <m:sub>
                                <m:r>
                                  <w:rPr>
                                    <w:rFonts w:ascii="Cambria Math" w:eastAsia="Arial" w:hAnsi="Arial" w:cs="Arial"/>
                                    <w:color w:val="000000"/>
                                    <w:sz w:val="32"/>
                                    <w:szCs w:val="48"/>
                                  </w:rPr>
                                  <m:t>ij</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j</m:t>
                                </m:r>
                              </m:sub>
                            </m:sSub>
                          </m:e>
                        </m:nary>
                        <m:r>
                          <w:rPr>
                            <w:rFonts w:ascii="Cambria Math" w:eastAsia="Arial" w:hAnsi="Cambria Math" w:cs="Arial"/>
                            <w:color w:val="000000"/>
                            <w:sz w:val="32"/>
                            <w:szCs w:val="48"/>
                          </w:rPr>
                          <m:t>-</m:t>
                        </m:r>
                        <m:d>
                          <m:dPr>
                            <m:ctrlPr>
                              <w:rPr>
                                <w:rFonts w:ascii="Cambria Math" w:eastAsia="Arial" w:hAnsi="Cambria Math" w:cs="Arial"/>
                                <w:i/>
                                <w:iCs/>
                                <w:color w:val="000000"/>
                                <w:sz w:val="32"/>
                                <w:szCs w:val="48"/>
                              </w:rPr>
                            </m:ctrlPr>
                          </m:dPr>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Arial" w:cs="Arial"/>
                                    <w:color w:val="000000"/>
                                    <w:sz w:val="32"/>
                                    <w:szCs w:val="48"/>
                                  </w:rPr>
                                  <m:t>i</m:t>
                                </m:r>
                              </m:sub>
                            </m:sSub>
                            <m:r>
                              <w:rPr>
                                <w:rFonts w:ascii="Cambria Math" w:eastAsia="Arial" w:hAnsi="Cambria Math" w:cs="Arial"/>
                                <w:color w:val="000000"/>
                                <w:sz w:val="32"/>
                                <w:szCs w:val="48"/>
                              </w:rPr>
                              <m:t>+</m:t>
                            </m:r>
                            <m:r>
                              <w:rPr>
                                <w:rFonts w:ascii="Cambria Math" w:eastAsia="Arial" w:hAnsi="Arial" w:cs="Arial"/>
                                <w:color w:val="000000"/>
                                <w:sz w:val="32"/>
                                <w:szCs w:val="48"/>
                              </w:rPr>
                              <m:t>γ</m:t>
                            </m:r>
                          </m:e>
                        </m:d>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i</m:t>
                            </m:r>
                          </m:sub>
                        </m:sSub>
                      </m:oMath>
                      <w:r w:rsidRPr="00F5552E">
                        <w:rPr>
                          <w:rFonts w:ascii="Arial" w:eastAsia="Arial" w:hAnsi="Arial" w:cs="Arial"/>
                          <w:color w:val="000000"/>
                          <w:sz w:val="32"/>
                          <w:szCs w:val="48"/>
                        </w:rPr>
                        <w:t xml:space="preserve"> </w:t>
                      </w:r>
                    </w:p>
                  </w:txbxContent>
                </v:textbox>
                <w10:wrap type="tight"/>
              </v:rect>
            </w:pict>
          </mc:Fallback>
        </mc:AlternateContent>
      </w:r>
    </w:p>
    <w:p w14:paraId="50EF982D" w14:textId="5D9BE20C" w:rsidR="00F5552E" w:rsidRDefault="00F5552E" w:rsidP="006926B6">
      <w:pPr>
        <w:ind w:left="360"/>
        <w:rPr>
          <w:rFonts w:ascii="Times New Roman" w:hAnsi="Times New Roman" w:cs="Times New Roman"/>
          <w:b/>
          <w:sz w:val="24"/>
          <w:szCs w:val="24"/>
        </w:rPr>
      </w:pPr>
    </w:p>
    <w:p w14:paraId="12ADC759" w14:textId="40B77BE8" w:rsidR="00F5552E" w:rsidRDefault="00F5552E" w:rsidP="006926B6">
      <w:pPr>
        <w:ind w:left="360"/>
        <w:rPr>
          <w:rFonts w:ascii="Times New Roman" w:hAnsi="Times New Roman" w:cs="Times New Roman"/>
          <w:b/>
          <w:sz w:val="24"/>
          <w:szCs w:val="24"/>
        </w:rPr>
      </w:pPr>
    </w:p>
    <w:p w14:paraId="2FC5625F" w14:textId="2973BD0A" w:rsidR="00F5552E" w:rsidRDefault="00F5552E" w:rsidP="006926B6">
      <w:pPr>
        <w:ind w:left="360"/>
        <w:rPr>
          <w:rFonts w:ascii="Times New Roman" w:hAnsi="Times New Roman" w:cs="Times New Roman"/>
          <w:b/>
          <w:sz w:val="24"/>
          <w:szCs w:val="24"/>
        </w:rPr>
      </w:pPr>
    </w:p>
    <w:p w14:paraId="5EDB5058" w14:textId="77777777" w:rsidR="00F5552E" w:rsidRDefault="00F5552E" w:rsidP="006926B6">
      <w:pPr>
        <w:ind w:left="360"/>
        <w:rPr>
          <w:rFonts w:ascii="Times New Roman" w:hAnsi="Times New Roman" w:cs="Times New Roman"/>
          <w:b/>
          <w:sz w:val="24"/>
          <w:szCs w:val="24"/>
        </w:rPr>
      </w:pPr>
    </w:p>
    <w:p w14:paraId="1EA61A7C" w14:textId="27C44745" w:rsidR="00F5552E" w:rsidRDefault="00F5552E" w:rsidP="006926B6">
      <w:pPr>
        <w:ind w:left="360"/>
        <w:rPr>
          <w:rFonts w:ascii="Times New Roman" w:hAnsi="Times New Roman" w:cs="Times New Roman"/>
          <w:b/>
          <w:sz w:val="24"/>
          <w:szCs w:val="24"/>
        </w:rPr>
      </w:pPr>
    </w:p>
    <w:p w14:paraId="08D5F597" w14:textId="77777777" w:rsidR="005E1469" w:rsidRDefault="005E1469" w:rsidP="005E1469">
      <w:pPr>
        <w:rPr>
          <w:rFonts w:ascii="Times New Roman" w:hAnsi="Times New Roman" w:cs="Times New Roman"/>
          <w:b/>
          <w:sz w:val="24"/>
          <w:szCs w:val="24"/>
        </w:rPr>
      </w:pPr>
    </w:p>
    <w:p w14:paraId="1E5A8538" w14:textId="239DA940" w:rsidR="005E1469" w:rsidRPr="007E26E7" w:rsidRDefault="005E1469" w:rsidP="007E26E7">
      <w:pPr>
        <w:ind w:left="1080"/>
        <w:rPr>
          <w:rFonts w:ascii="Times New Roman" w:hAnsi="Times New Roman" w:cs="Times New Roman"/>
          <w:sz w:val="24"/>
          <w:szCs w:val="24"/>
        </w:rPr>
      </w:pPr>
      <w:r w:rsidRPr="005E1469">
        <w:rPr>
          <w:noProof/>
          <w:lang w:eastAsia="zh-CN"/>
        </w:rPr>
        <mc:AlternateContent>
          <mc:Choice Requires="wps">
            <w:drawing>
              <wp:anchor distT="0" distB="0" distL="114300" distR="114300" simplePos="0" relativeHeight="251696128" behindDoc="0" locked="0" layoutInCell="1" allowOverlap="1" wp14:anchorId="17FB36B4" wp14:editId="6A7753A4">
                <wp:simplePos x="0" y="0"/>
                <wp:positionH relativeFrom="column">
                  <wp:posOffset>-278130</wp:posOffset>
                </wp:positionH>
                <wp:positionV relativeFrom="paragraph">
                  <wp:posOffset>520065</wp:posOffset>
                </wp:positionV>
                <wp:extent cx="6277610" cy="3410585"/>
                <wp:effectExtent l="0" t="0" r="0" b="0"/>
                <wp:wrapThrough wrapText="bothSides">
                  <wp:wrapPolygon edited="0">
                    <wp:start x="0" y="0"/>
                    <wp:lineTo x="0" y="21600"/>
                    <wp:lineTo x="21600" y="21600"/>
                    <wp:lineTo x="21600" y="0"/>
                  </wp:wrapPolygon>
                </wp:wrapThrough>
                <wp:docPr id="26" name="Rectangle 1"/>
                <wp:cNvGraphicFramePr/>
                <a:graphic xmlns:a="http://schemas.openxmlformats.org/drawingml/2006/main">
                  <a:graphicData uri="http://schemas.microsoft.com/office/word/2010/wordprocessingShape">
                    <wps:wsp>
                      <wps:cNvSpPr/>
                      <wps:spPr>
                        <a:xfrm>
                          <a:off x="0" y="0"/>
                          <a:ext cx="6277610" cy="3410585"/>
                        </a:xfrm>
                        <a:prstGeom prst="rect">
                          <a:avLst/>
                        </a:prstGeom>
                      </wps:spPr>
                      <wps:txbx>
                        <w:txbxContent>
                          <w:p w14:paraId="26BC4539" w14:textId="77777777" w:rsidR="00B54017" w:rsidRPr="005E1469" w:rsidRDefault="00B54017" w:rsidP="005E1469">
                            <w:pPr>
                              <w:pStyle w:val="NormalWeb"/>
                              <w:spacing w:before="0" w:beforeAutospacing="0" w:after="0" w:afterAutospacing="0"/>
                              <w:rPr>
                                <w:sz w:val="18"/>
                              </w:rPr>
                            </w:pPr>
                            <m:oMathPara>
                              <m:oMathParaPr>
                                <m:jc m:val="centerGroup"/>
                              </m:oMathParaPr>
                              <m:oMath>
                                <m:f>
                                  <m:fPr>
                                    <m:ctrlPr>
                                      <w:rPr>
                                        <w:rFonts w:ascii="Cambria Math" w:eastAsia="Arial" w:hAnsi="Cambria Math" w:cs="Arial"/>
                                        <w:i/>
                                        <w:iCs/>
                                        <w:color w:val="000000"/>
                                        <w:sz w:val="32"/>
                                        <w:szCs w:val="48"/>
                                      </w:rPr>
                                    </m:ctrlPr>
                                  </m:fPr>
                                  <m:num>
                                    <m:r>
                                      <w:rPr>
                                        <w:rFonts w:ascii="Cambria Math" w:eastAsia="Arial" w:hAnsi="Arial" w:cs="Arial"/>
                                        <w:color w:val="000000"/>
                                        <w:sz w:val="32"/>
                                        <w:szCs w:val="48"/>
                                      </w:rPr>
                                      <m:t>d</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Cambria Math" w:cs="Arial"/>
                                            <w:color w:val="000000"/>
                                            <w:sz w:val="32"/>
                                            <w:szCs w:val="48"/>
                                          </w:rPr>
                                          <m:t>1</m:t>
                                        </m:r>
                                      </m:sub>
                                    </m:sSub>
                                  </m:num>
                                  <m:den>
                                    <m:r>
                                      <w:rPr>
                                        <w:rFonts w:ascii="Cambria Math" w:eastAsia="Arial" w:hAnsi="Arial" w:cs="Arial"/>
                                        <w:color w:val="000000"/>
                                        <w:sz w:val="32"/>
                                        <w:szCs w:val="48"/>
                                      </w:rPr>
                                      <m:t>dt</m:t>
                                    </m:r>
                                  </m:den>
                                </m:f>
                                <m:r>
                                  <w:rPr>
                                    <w:rFonts w:ascii="Cambria Math" w:eastAsia="Arial" w:hAnsi="Cambria Math" w:cs="Arial"/>
                                    <w:color w:val="000000"/>
                                    <w:sz w:val="32"/>
                                    <w:szCs w:val="48"/>
                                  </w:rPr>
                                  <m:t>=</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Cambria Math" w:cs="Arial"/>
                                        <w:color w:val="000000"/>
                                        <w:sz w:val="32"/>
                                        <w:szCs w:val="48"/>
                                      </w:rPr>
                                      <m:t>0</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N</m:t>
                                    </m:r>
                                  </m:e>
                                  <m:sub>
                                    <m:r>
                                      <w:rPr>
                                        <w:rFonts w:ascii="Cambria Math" w:eastAsia="Arial" w:hAnsi="Cambria Math" w:cs="Arial"/>
                                        <w:color w:val="000000"/>
                                        <w:sz w:val="32"/>
                                        <w:szCs w:val="48"/>
                                      </w:rPr>
                                      <m:t>0</m:t>
                                    </m:r>
                                  </m:sub>
                                </m:sSub>
                                <m:r>
                                  <w:rPr>
                                    <w:rFonts w:ascii="Cambria Math" w:eastAsia="Arial" w:hAnsi="Cambria Math" w:cs="Arial"/>
                                    <w:color w:val="000000"/>
                                    <w:sz w:val="32"/>
                                    <w:szCs w:val="48"/>
                                  </w:rPr>
                                  <m:t>-</m:t>
                                </m:r>
                                <m:d>
                                  <m:dPr>
                                    <m:ctrlPr>
                                      <w:rPr>
                                        <w:rFonts w:ascii="Cambria Math" w:eastAsia="Arial" w:hAnsi="Cambria Math" w:cs="Arial"/>
                                        <w:i/>
                                        <w:iCs/>
                                        <w:color w:val="000000"/>
                                        <w:sz w:val="32"/>
                                        <w:szCs w:val="48"/>
                                      </w:rPr>
                                    </m:ctrlPr>
                                  </m:dPr>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Cambria Math" w:cs="Arial"/>
                                            <w:color w:val="000000"/>
                                            <w:sz w:val="32"/>
                                            <w:szCs w:val="48"/>
                                          </w:rPr>
                                          <m:t>1</m:t>
                                        </m:r>
                                      </m:sub>
                                    </m:sSub>
                                    <m:r>
                                      <w:rPr>
                                        <w:rFonts w:ascii="Cambria Math" w:eastAsia="Arial" w:hAnsi="Cambria Math" w:cs="Arial"/>
                                        <w:color w:val="000000"/>
                                        <w:sz w:val="32"/>
                                        <w:szCs w:val="48"/>
                                      </w:rPr>
                                      <m:t>+</m:t>
                                    </m:r>
                                    <m:r>
                                      <w:rPr>
                                        <w:rFonts w:ascii="Cambria Math" w:eastAsia="Arial" w:hAnsi="Arial" w:cs="Arial"/>
                                        <w:color w:val="000000"/>
                                        <w:sz w:val="32"/>
                                        <w:szCs w:val="48"/>
                                      </w:rPr>
                                      <m:t>ω</m:t>
                                    </m:r>
                                    <m:d>
                                      <m:dPr>
                                        <m:ctrlPr>
                                          <w:rPr>
                                            <w:rFonts w:ascii="Cambria Math" w:eastAsia="Arial" w:hAnsi="Cambria Math" w:cs="Arial"/>
                                            <w:i/>
                                            <w:iCs/>
                                            <w:color w:val="000000"/>
                                            <w:sz w:val="32"/>
                                            <w:szCs w:val="48"/>
                                          </w:rPr>
                                        </m:ctrlPr>
                                      </m:dPr>
                                      <m:e>
                                        <m:r>
                                          <w:rPr>
                                            <w:rFonts w:ascii="Cambria Math" w:eastAsia="Arial" w:hAnsi="Arial" w:cs="Arial"/>
                                            <w:color w:val="000000"/>
                                            <w:sz w:val="32"/>
                                            <w:szCs w:val="48"/>
                                          </w:rPr>
                                          <m:t>t</m:t>
                                        </m:r>
                                      </m:e>
                                    </m:d>
                                    <m:r>
                                      <w:rPr>
                                        <w:rFonts w:ascii="Cambria Math" w:eastAsia="Arial" w:hAnsi="Arial" w:cs="Arial"/>
                                        <w:color w:val="000000"/>
                                        <w:sz w:val="32"/>
                                        <w:szCs w:val="48"/>
                                      </w:rPr>
                                      <m:t>β</m:t>
                                    </m:r>
                                    <m:nary>
                                      <m:naryPr>
                                        <m:chr m:val="∑"/>
                                        <m:limLoc m:val="undOvr"/>
                                        <m:ctrlPr>
                                          <w:rPr>
                                            <w:rFonts w:ascii="Cambria Math" w:eastAsia="Arial" w:hAnsi="Cambria Math" w:cs="Arial"/>
                                            <w:i/>
                                            <w:iCs/>
                                            <w:color w:val="000000"/>
                                            <w:sz w:val="32"/>
                                            <w:szCs w:val="48"/>
                                          </w:rPr>
                                        </m:ctrlPr>
                                      </m:naryPr>
                                      <m:sub>
                                        <m:r>
                                          <w:rPr>
                                            <w:rFonts w:ascii="Cambria Math" w:eastAsia="Arial" w:hAnsi="Arial" w:cs="Arial"/>
                                            <w:color w:val="000000"/>
                                            <w:sz w:val="32"/>
                                            <w:szCs w:val="48"/>
                                          </w:rPr>
                                          <m:t>j</m:t>
                                        </m:r>
                                        <m:r>
                                          <w:rPr>
                                            <w:rFonts w:ascii="Cambria Math" w:eastAsia="Arial" w:hAnsi="Cambria Math" w:cs="Arial"/>
                                            <w:color w:val="000000"/>
                                            <w:sz w:val="32"/>
                                            <w:szCs w:val="48"/>
                                          </w:rPr>
                                          <m:t>=1</m:t>
                                        </m:r>
                                      </m:sub>
                                      <m:sup>
                                        <m:r>
                                          <w:rPr>
                                            <w:rFonts w:ascii="Cambria Math" w:eastAsia="Arial" w:hAnsi="Cambria Math" w:cs="Arial"/>
                                            <w:color w:val="000000"/>
                                            <w:sz w:val="32"/>
                                            <w:szCs w:val="48"/>
                                          </w:rPr>
                                          <m:t>8</m:t>
                                        </m:r>
                                      </m:sup>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C</m:t>
                                            </m:r>
                                          </m:e>
                                          <m:sub>
                                            <m:r>
                                              <w:rPr>
                                                <w:rFonts w:ascii="Cambria Math" w:eastAsia="Arial" w:hAnsi="Cambria Math" w:cs="Arial"/>
                                                <w:color w:val="000000"/>
                                                <w:sz w:val="32"/>
                                                <w:szCs w:val="48"/>
                                              </w:rPr>
                                              <m:t>1</m:t>
                                            </m:r>
                                            <m:r>
                                              <w:rPr>
                                                <w:rFonts w:ascii="Cambria Math" w:eastAsia="Arial" w:hAnsi="Arial" w:cs="Arial"/>
                                                <w:color w:val="000000"/>
                                                <w:sz w:val="32"/>
                                                <w:szCs w:val="48"/>
                                              </w:rPr>
                                              <m:t>j</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j</m:t>
                                            </m:r>
                                          </m:sub>
                                        </m:sSub>
                                      </m:e>
                                    </m:nary>
                                  </m:e>
                                </m:d>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Cambria Math" w:cs="Arial"/>
                                        <w:color w:val="000000"/>
                                        <w:sz w:val="32"/>
                                        <w:szCs w:val="48"/>
                                      </w:rPr>
                                      <m:t>1</m:t>
                                    </m:r>
                                  </m:sub>
                                </m:sSub>
                              </m:oMath>
                            </m:oMathPara>
                          </w:p>
                          <w:p w14:paraId="1FB8715A" w14:textId="77777777" w:rsidR="00B54017" w:rsidRPr="005E1469" w:rsidRDefault="00B54017" w:rsidP="005E1469">
                            <w:pPr>
                              <w:pStyle w:val="NormalWeb"/>
                              <w:spacing w:before="0" w:beforeAutospacing="0" w:after="0" w:afterAutospacing="0"/>
                              <w:rPr>
                                <w:sz w:val="18"/>
                              </w:rPr>
                            </w:pPr>
                            <m:oMathPara>
                              <m:oMathParaPr>
                                <m:jc m:val="centerGroup"/>
                              </m:oMathParaPr>
                              <m:oMath>
                                <m:f>
                                  <m:fPr>
                                    <m:ctrlPr>
                                      <w:rPr>
                                        <w:rFonts w:ascii="Cambria Math" w:eastAsia="Arial" w:hAnsi="Cambria Math" w:cs="Arial"/>
                                        <w:i/>
                                        <w:iCs/>
                                        <w:color w:val="000000"/>
                                        <w:sz w:val="32"/>
                                        <w:szCs w:val="48"/>
                                      </w:rPr>
                                    </m:ctrlPr>
                                  </m:fPr>
                                  <m:num>
                                    <m:r>
                                      <w:rPr>
                                        <w:rFonts w:ascii="Cambria Math" w:eastAsia="Arial" w:hAnsi="Arial" w:cs="Arial"/>
                                        <w:color w:val="000000"/>
                                        <w:sz w:val="32"/>
                                        <w:szCs w:val="48"/>
                                      </w:rPr>
                                      <m:t>d</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Cambria Math" w:cs="Arial"/>
                                            <w:color w:val="000000"/>
                                            <w:sz w:val="32"/>
                                            <w:szCs w:val="48"/>
                                          </w:rPr>
                                          <m:t>1</m:t>
                                        </m:r>
                                      </m:sub>
                                    </m:sSub>
                                  </m:num>
                                  <m:den>
                                    <m:r>
                                      <w:rPr>
                                        <w:rFonts w:ascii="Cambria Math" w:eastAsia="Arial" w:hAnsi="Arial" w:cs="Arial"/>
                                        <w:color w:val="000000"/>
                                        <w:sz w:val="32"/>
                                        <w:szCs w:val="48"/>
                                      </w:rPr>
                                      <m:t>dt</m:t>
                                    </m:r>
                                  </m:den>
                                </m:f>
                                <m:r>
                                  <w:rPr>
                                    <w:rFonts w:ascii="Cambria Math" w:eastAsia="Arial" w:hAnsi="Cambria Math" w:cs="Arial"/>
                                    <w:color w:val="000000"/>
                                    <w:sz w:val="32"/>
                                    <w:szCs w:val="48"/>
                                  </w:rPr>
                                  <m:t>=</m:t>
                                </m:r>
                                <m:r>
                                  <w:rPr>
                                    <w:rFonts w:ascii="Cambria Math" w:eastAsia="Arial" w:hAnsi="Arial" w:cs="Arial"/>
                                    <w:color w:val="000000"/>
                                    <w:sz w:val="32"/>
                                    <w:szCs w:val="48"/>
                                  </w:rPr>
                                  <m:t>ω</m:t>
                                </m:r>
                                <m:d>
                                  <m:dPr>
                                    <m:ctrlPr>
                                      <w:rPr>
                                        <w:rFonts w:ascii="Cambria Math" w:eastAsia="Arial" w:hAnsi="Cambria Math" w:cs="Arial"/>
                                        <w:i/>
                                        <w:iCs/>
                                        <w:color w:val="000000"/>
                                        <w:sz w:val="32"/>
                                        <w:szCs w:val="48"/>
                                      </w:rPr>
                                    </m:ctrlPr>
                                  </m:dPr>
                                  <m:e>
                                    <m:r>
                                      <w:rPr>
                                        <w:rFonts w:ascii="Cambria Math" w:eastAsia="Arial" w:hAnsi="Arial" w:cs="Arial"/>
                                        <w:color w:val="000000"/>
                                        <w:sz w:val="32"/>
                                        <w:szCs w:val="48"/>
                                      </w:rPr>
                                      <m:t>t</m:t>
                                    </m:r>
                                  </m:e>
                                </m:d>
                                <m:r>
                                  <w:rPr>
                                    <w:rFonts w:ascii="Cambria Math" w:eastAsia="Arial" w:hAnsi="Arial" w:cs="Arial"/>
                                    <w:color w:val="000000"/>
                                    <w:sz w:val="32"/>
                                    <w:szCs w:val="48"/>
                                  </w:rPr>
                                  <m:t>β</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Cambria Math" w:cs="Arial"/>
                                        <w:color w:val="000000"/>
                                        <w:sz w:val="32"/>
                                        <w:szCs w:val="48"/>
                                      </w:rPr>
                                      <m:t>1</m:t>
                                    </m:r>
                                  </m:sub>
                                </m:sSub>
                                <m:nary>
                                  <m:naryPr>
                                    <m:chr m:val="∑"/>
                                    <m:limLoc m:val="undOvr"/>
                                    <m:ctrlPr>
                                      <w:rPr>
                                        <w:rFonts w:ascii="Cambria Math" w:eastAsia="Arial" w:hAnsi="Cambria Math" w:cs="Arial"/>
                                        <w:i/>
                                        <w:iCs/>
                                        <w:color w:val="000000"/>
                                        <w:sz w:val="32"/>
                                        <w:szCs w:val="48"/>
                                      </w:rPr>
                                    </m:ctrlPr>
                                  </m:naryPr>
                                  <m:sub>
                                    <m:r>
                                      <w:rPr>
                                        <w:rFonts w:ascii="Cambria Math" w:eastAsia="Arial" w:hAnsi="Arial" w:cs="Arial"/>
                                        <w:color w:val="000000"/>
                                        <w:sz w:val="32"/>
                                        <w:szCs w:val="48"/>
                                      </w:rPr>
                                      <m:t>j</m:t>
                                    </m:r>
                                    <m:r>
                                      <w:rPr>
                                        <w:rFonts w:ascii="Cambria Math" w:eastAsia="Arial" w:hAnsi="Cambria Math" w:cs="Arial"/>
                                        <w:color w:val="000000"/>
                                        <w:sz w:val="32"/>
                                        <w:szCs w:val="48"/>
                                      </w:rPr>
                                      <m:t>=1</m:t>
                                    </m:r>
                                  </m:sub>
                                  <m:sup>
                                    <m:r>
                                      <w:rPr>
                                        <w:rFonts w:ascii="Cambria Math" w:eastAsia="Arial" w:hAnsi="Cambria Math" w:cs="Arial"/>
                                        <w:color w:val="000000"/>
                                        <w:sz w:val="32"/>
                                        <w:szCs w:val="48"/>
                                      </w:rPr>
                                      <m:t>8</m:t>
                                    </m:r>
                                  </m:sup>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C</m:t>
                                        </m:r>
                                      </m:e>
                                      <m:sub>
                                        <m:r>
                                          <w:rPr>
                                            <w:rFonts w:ascii="Cambria Math" w:eastAsia="Arial" w:hAnsi="Cambria Math" w:cs="Arial"/>
                                            <w:color w:val="000000"/>
                                            <w:sz w:val="32"/>
                                            <w:szCs w:val="48"/>
                                          </w:rPr>
                                          <m:t>1</m:t>
                                        </m:r>
                                        <m:r>
                                          <w:rPr>
                                            <w:rFonts w:ascii="Cambria Math" w:eastAsia="Arial" w:hAnsi="Arial" w:cs="Arial"/>
                                            <w:color w:val="000000"/>
                                            <w:sz w:val="32"/>
                                            <w:szCs w:val="48"/>
                                          </w:rPr>
                                          <m:t>j</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j</m:t>
                                        </m:r>
                                      </m:sub>
                                    </m:sSub>
                                  </m:e>
                                </m:nary>
                                <m:r>
                                  <w:rPr>
                                    <w:rFonts w:ascii="Cambria Math" w:eastAsia="Arial" w:hAnsi="Cambria Math" w:cs="Arial"/>
                                    <w:color w:val="000000"/>
                                    <w:sz w:val="32"/>
                                    <w:szCs w:val="48"/>
                                  </w:rPr>
                                  <m:t>-</m:t>
                                </m:r>
                                <m:d>
                                  <m:dPr>
                                    <m:ctrlPr>
                                      <w:rPr>
                                        <w:rFonts w:ascii="Cambria Math" w:eastAsia="Arial" w:hAnsi="Cambria Math" w:cs="Arial"/>
                                        <w:i/>
                                        <w:iCs/>
                                        <w:color w:val="000000"/>
                                        <w:sz w:val="32"/>
                                        <w:szCs w:val="48"/>
                                      </w:rPr>
                                    </m:ctrlPr>
                                  </m:dPr>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Cambria Math" w:cs="Arial"/>
                                            <w:color w:val="000000"/>
                                            <w:sz w:val="32"/>
                                            <w:szCs w:val="48"/>
                                          </w:rPr>
                                          <m:t>1</m:t>
                                        </m:r>
                                      </m:sub>
                                    </m:sSub>
                                    <m:r>
                                      <w:rPr>
                                        <w:rFonts w:ascii="Cambria Math" w:eastAsia="Arial" w:hAnsi="Cambria Math" w:cs="Arial"/>
                                        <w:color w:val="000000"/>
                                        <w:sz w:val="32"/>
                                        <w:szCs w:val="48"/>
                                      </w:rPr>
                                      <m:t>+</m:t>
                                    </m:r>
                                    <m:r>
                                      <w:rPr>
                                        <w:rFonts w:ascii="Cambria Math" w:eastAsia="Arial" w:hAnsi="Arial" w:cs="Arial"/>
                                        <w:color w:val="000000"/>
                                        <w:sz w:val="32"/>
                                        <w:szCs w:val="48"/>
                                      </w:rPr>
                                      <m:t>γ</m:t>
                                    </m:r>
                                  </m:e>
                                </m:d>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Cambria Math" w:cs="Arial"/>
                                        <w:color w:val="000000"/>
                                        <w:sz w:val="32"/>
                                        <w:szCs w:val="48"/>
                                      </w:rPr>
                                      <m:t>1</m:t>
                                    </m:r>
                                  </m:sub>
                                </m:sSub>
                              </m:oMath>
                            </m:oMathPara>
                          </w:p>
                          <w:p w14:paraId="01E154C7" w14:textId="09CCCEBF" w:rsidR="00B54017" w:rsidRPr="005E1469" w:rsidRDefault="00B54017" w:rsidP="005E1469">
                            <w:pPr>
                              <w:pStyle w:val="NormalWeb"/>
                              <w:spacing w:before="0" w:beforeAutospacing="0" w:after="0" w:afterAutospacing="0"/>
                              <w:ind w:left="1440" w:firstLine="720"/>
                              <w:rPr>
                                <w:sz w:val="18"/>
                              </w:rPr>
                            </w:pPr>
                            <w:r>
                              <w:rPr>
                                <w:rFonts w:ascii="Arial" w:eastAsia="Arial" w:hAnsi="Arial" w:cs="Arial"/>
                                <w:color w:val="000000"/>
                                <w:sz w:val="32"/>
                                <w:szCs w:val="48"/>
                              </w:rPr>
                              <w:t>And for</w:t>
                            </w:r>
                            <w:r w:rsidRPr="005E1469">
                              <w:rPr>
                                <w:rFonts w:ascii="Arial" w:eastAsia="Arial" w:hAnsi="Arial" w:cs="Arial"/>
                                <w:color w:val="000000"/>
                                <w:sz w:val="32"/>
                                <w:szCs w:val="48"/>
                              </w:rPr>
                              <w:t xml:space="preserve"> </w:t>
                            </w:r>
                            <m:oMath>
                              <m:r>
                                <w:rPr>
                                  <w:rFonts w:ascii="Cambria Math" w:eastAsia="Arial" w:hAnsi="Arial" w:cs="Arial"/>
                                  <w:color w:val="000000"/>
                                  <w:sz w:val="32"/>
                                  <w:szCs w:val="48"/>
                                </w:rPr>
                                <m:t>i</m:t>
                              </m:r>
                              <m:r>
                                <w:rPr>
                                  <w:rFonts w:ascii="Cambria Math" w:eastAsia="Arial" w:hAnsi="Cambria Math" w:cs="Arial"/>
                                  <w:color w:val="000000"/>
                                  <w:sz w:val="32"/>
                                  <w:szCs w:val="48"/>
                                </w:rPr>
                                <m:t>=2,…,8</m:t>
                              </m:r>
                            </m:oMath>
                            <w:r w:rsidRPr="005E1469">
                              <w:rPr>
                                <w:rFonts w:ascii="Arial" w:eastAsia="Arial" w:hAnsi="Arial" w:cs="Arial"/>
                                <w:color w:val="000000"/>
                                <w:sz w:val="32"/>
                                <w:szCs w:val="48"/>
                              </w:rPr>
                              <w:t xml:space="preserve"> </w:t>
                            </w:r>
                          </w:p>
                          <w:p w14:paraId="3C7E09EB" w14:textId="77777777" w:rsidR="00B54017" w:rsidRPr="005E1469" w:rsidRDefault="00B54017" w:rsidP="005E1469">
                            <w:pPr>
                              <w:pStyle w:val="NormalWeb"/>
                              <w:spacing w:before="0" w:beforeAutospacing="0" w:after="0" w:afterAutospacing="0"/>
                              <w:rPr>
                                <w:sz w:val="18"/>
                              </w:rPr>
                            </w:pPr>
                            <m:oMathPara>
                              <m:oMathParaPr>
                                <m:jc m:val="centerGroup"/>
                              </m:oMathParaPr>
                              <m:oMath>
                                <m:f>
                                  <m:fPr>
                                    <m:ctrlPr>
                                      <w:rPr>
                                        <w:rFonts w:ascii="Cambria Math" w:eastAsia="Arial" w:hAnsi="Cambria Math" w:cs="Arial"/>
                                        <w:i/>
                                        <w:iCs/>
                                        <w:color w:val="000000"/>
                                        <w:sz w:val="32"/>
                                        <w:szCs w:val="48"/>
                                      </w:rPr>
                                    </m:ctrlPr>
                                  </m:fPr>
                                  <m:num>
                                    <m:r>
                                      <w:rPr>
                                        <w:rFonts w:ascii="Cambria Math" w:eastAsia="Arial" w:hAnsi="Arial" w:cs="Arial"/>
                                        <w:color w:val="000000"/>
                                        <w:sz w:val="32"/>
                                        <w:szCs w:val="48"/>
                                      </w:rPr>
                                      <m:t>d</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Arial" w:cs="Arial"/>
                                            <w:color w:val="000000"/>
                                            <w:sz w:val="32"/>
                                            <w:szCs w:val="48"/>
                                          </w:rPr>
                                          <m:t>i</m:t>
                                        </m:r>
                                      </m:sub>
                                    </m:sSub>
                                  </m:num>
                                  <m:den>
                                    <m:r>
                                      <w:rPr>
                                        <w:rFonts w:ascii="Cambria Math" w:eastAsia="Arial" w:hAnsi="Arial" w:cs="Arial"/>
                                        <w:color w:val="000000"/>
                                        <w:sz w:val="32"/>
                                        <w:szCs w:val="48"/>
                                      </w:rPr>
                                      <m:t>dt</m:t>
                                    </m:r>
                                  </m:den>
                                </m:f>
                                <m:r>
                                  <w:rPr>
                                    <w:rFonts w:ascii="Cambria Math" w:eastAsia="Arial" w:hAnsi="Cambria Math" w:cs="Arial"/>
                                    <w:color w:val="000000"/>
                                    <w:sz w:val="32"/>
                                    <w:szCs w:val="48"/>
                                  </w:rPr>
                                  <m:t>=</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v</m:t>
                                    </m:r>
                                  </m:e>
                                  <m:sub>
                                    <m:r>
                                      <w:rPr>
                                        <w:rFonts w:ascii="Cambria Math" w:eastAsia="Arial" w:hAnsi="Arial" w:cs="Arial"/>
                                        <w:color w:val="000000"/>
                                        <w:sz w:val="32"/>
                                        <w:szCs w:val="48"/>
                                      </w:rPr>
                                      <m:t>i</m:t>
                                    </m:r>
                                    <m:r>
                                      <w:rPr>
                                        <w:rFonts w:ascii="Cambria Math" w:eastAsia="Arial" w:hAnsi="Cambria Math" w:cs="Arial"/>
                                        <w:color w:val="000000"/>
                                        <w:sz w:val="32"/>
                                        <w:szCs w:val="48"/>
                                      </w:rPr>
                                      <m:t>-1</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Arial" w:cs="Arial"/>
                                        <w:color w:val="000000"/>
                                        <w:sz w:val="32"/>
                                        <w:szCs w:val="48"/>
                                      </w:rPr>
                                      <m:t>i</m:t>
                                    </m:r>
                                    <m:r>
                                      <w:rPr>
                                        <w:rFonts w:ascii="Cambria Math" w:eastAsia="Arial" w:hAnsi="Cambria Math" w:cs="Arial"/>
                                        <w:color w:val="000000"/>
                                        <w:sz w:val="32"/>
                                        <w:szCs w:val="48"/>
                                      </w:rPr>
                                      <m:t>-1</m:t>
                                    </m:r>
                                  </m:sub>
                                </m:sSub>
                                <m:r>
                                  <w:rPr>
                                    <w:rFonts w:ascii="Cambria Math" w:eastAsia="Arial" w:hAnsi="Cambria Math" w:cs="Arial"/>
                                    <w:color w:val="000000"/>
                                    <w:sz w:val="32"/>
                                    <w:szCs w:val="48"/>
                                  </w:rPr>
                                  <m:t>-</m:t>
                                </m:r>
                                <m:d>
                                  <m:dPr>
                                    <m:ctrlPr>
                                      <w:rPr>
                                        <w:rFonts w:ascii="Cambria Math" w:eastAsia="Arial" w:hAnsi="Cambria Math" w:cs="Arial"/>
                                        <w:i/>
                                        <w:iCs/>
                                        <w:color w:val="000000"/>
                                        <w:sz w:val="32"/>
                                        <w:szCs w:val="48"/>
                                      </w:rPr>
                                    </m:ctrlPr>
                                  </m:dPr>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Arial" w:cs="Arial"/>
                                            <w:color w:val="000000"/>
                                            <w:sz w:val="32"/>
                                            <w:szCs w:val="48"/>
                                          </w:rPr>
                                          <m:t>i</m:t>
                                        </m:r>
                                      </m:sub>
                                    </m:sSub>
                                    <m:r>
                                      <w:rPr>
                                        <w:rFonts w:ascii="Cambria Math" w:eastAsia="Arial" w:hAnsi="Cambria Math" w:cs="Arial"/>
                                        <w:color w:val="000000"/>
                                        <w:sz w:val="32"/>
                                        <w:szCs w:val="48"/>
                                      </w:rPr>
                                      <m:t>+</m:t>
                                    </m:r>
                                    <m:r>
                                      <w:rPr>
                                        <w:rFonts w:ascii="Cambria Math" w:eastAsia="Arial" w:hAnsi="Arial" w:cs="Arial"/>
                                        <w:color w:val="000000"/>
                                        <w:sz w:val="32"/>
                                        <w:szCs w:val="48"/>
                                      </w:rPr>
                                      <m:t>ω</m:t>
                                    </m:r>
                                    <m:d>
                                      <m:dPr>
                                        <m:ctrlPr>
                                          <w:rPr>
                                            <w:rFonts w:ascii="Cambria Math" w:eastAsia="Arial" w:hAnsi="Cambria Math" w:cs="Arial"/>
                                            <w:i/>
                                            <w:iCs/>
                                            <w:color w:val="000000"/>
                                            <w:sz w:val="32"/>
                                            <w:szCs w:val="48"/>
                                          </w:rPr>
                                        </m:ctrlPr>
                                      </m:dPr>
                                      <m:e>
                                        <m:r>
                                          <w:rPr>
                                            <w:rFonts w:ascii="Cambria Math" w:eastAsia="Arial" w:hAnsi="Arial" w:cs="Arial"/>
                                            <w:color w:val="000000"/>
                                            <w:sz w:val="32"/>
                                            <w:szCs w:val="48"/>
                                          </w:rPr>
                                          <m:t>t</m:t>
                                        </m:r>
                                      </m:e>
                                    </m:d>
                                    <m:r>
                                      <w:rPr>
                                        <w:rFonts w:ascii="Cambria Math" w:eastAsia="Arial" w:hAnsi="Arial" w:cs="Arial"/>
                                        <w:color w:val="000000"/>
                                        <w:sz w:val="32"/>
                                        <w:szCs w:val="48"/>
                                      </w:rPr>
                                      <m:t>β</m:t>
                                    </m:r>
                                    <m:nary>
                                      <m:naryPr>
                                        <m:chr m:val="∑"/>
                                        <m:limLoc m:val="undOvr"/>
                                        <m:ctrlPr>
                                          <w:rPr>
                                            <w:rFonts w:ascii="Cambria Math" w:eastAsia="Arial" w:hAnsi="Cambria Math" w:cs="Arial"/>
                                            <w:i/>
                                            <w:iCs/>
                                            <w:color w:val="000000"/>
                                            <w:sz w:val="32"/>
                                            <w:szCs w:val="48"/>
                                          </w:rPr>
                                        </m:ctrlPr>
                                      </m:naryPr>
                                      <m:sub>
                                        <m:r>
                                          <w:rPr>
                                            <w:rFonts w:ascii="Cambria Math" w:eastAsia="Arial" w:hAnsi="Arial" w:cs="Arial"/>
                                            <w:color w:val="000000"/>
                                            <w:sz w:val="32"/>
                                            <w:szCs w:val="48"/>
                                          </w:rPr>
                                          <m:t>j</m:t>
                                        </m:r>
                                        <m:r>
                                          <w:rPr>
                                            <w:rFonts w:ascii="Cambria Math" w:eastAsia="Arial" w:hAnsi="Cambria Math" w:cs="Arial"/>
                                            <w:color w:val="000000"/>
                                            <w:sz w:val="32"/>
                                            <w:szCs w:val="48"/>
                                          </w:rPr>
                                          <m:t>=1</m:t>
                                        </m:r>
                                      </m:sub>
                                      <m:sup>
                                        <m:r>
                                          <w:rPr>
                                            <w:rFonts w:ascii="Cambria Math" w:eastAsia="Arial" w:hAnsi="Cambria Math" w:cs="Arial"/>
                                            <w:color w:val="000000"/>
                                            <w:sz w:val="32"/>
                                            <w:szCs w:val="48"/>
                                          </w:rPr>
                                          <m:t>8</m:t>
                                        </m:r>
                                      </m:sup>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C</m:t>
                                            </m:r>
                                          </m:e>
                                          <m:sub>
                                            <m:r>
                                              <w:rPr>
                                                <w:rFonts w:ascii="Cambria Math" w:eastAsia="Arial" w:hAnsi="Arial" w:cs="Arial"/>
                                                <w:color w:val="000000"/>
                                                <w:sz w:val="32"/>
                                                <w:szCs w:val="48"/>
                                              </w:rPr>
                                              <m:t>ij</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j</m:t>
                                            </m:r>
                                          </m:sub>
                                        </m:sSub>
                                      </m:e>
                                    </m:nary>
                                  </m:e>
                                </m:d>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Arial" w:cs="Arial"/>
                                        <w:color w:val="000000"/>
                                        <w:sz w:val="32"/>
                                        <w:szCs w:val="48"/>
                                      </w:rPr>
                                      <m:t>i</m:t>
                                    </m:r>
                                  </m:sub>
                                </m:sSub>
                              </m:oMath>
                            </m:oMathPara>
                          </w:p>
                          <w:p w14:paraId="4A4F5BFB" w14:textId="77777777" w:rsidR="00B54017" w:rsidRPr="005E1469" w:rsidRDefault="00B54017" w:rsidP="005E1469">
                            <w:pPr>
                              <w:pStyle w:val="NormalWeb"/>
                              <w:spacing w:before="0" w:beforeAutospacing="0" w:after="0" w:afterAutospacing="0"/>
                              <w:rPr>
                                <w:sz w:val="18"/>
                              </w:rPr>
                            </w:pPr>
                            <m:oMathPara>
                              <m:oMathParaPr>
                                <m:jc m:val="centerGroup"/>
                              </m:oMathParaPr>
                              <m:oMath>
                                <m:f>
                                  <m:fPr>
                                    <m:ctrlPr>
                                      <w:rPr>
                                        <w:rFonts w:ascii="Cambria Math" w:eastAsia="Arial" w:hAnsi="Cambria Math" w:cs="Arial"/>
                                        <w:i/>
                                        <w:iCs/>
                                        <w:color w:val="000000"/>
                                        <w:sz w:val="32"/>
                                        <w:szCs w:val="48"/>
                                      </w:rPr>
                                    </m:ctrlPr>
                                  </m:fPr>
                                  <m:num>
                                    <m:r>
                                      <w:rPr>
                                        <w:rFonts w:ascii="Cambria Math" w:eastAsia="Arial" w:hAnsi="Arial" w:cs="Arial"/>
                                        <w:color w:val="000000"/>
                                        <w:sz w:val="32"/>
                                        <w:szCs w:val="48"/>
                                      </w:rPr>
                                      <m:t>d</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i</m:t>
                                        </m:r>
                                      </m:sub>
                                    </m:sSub>
                                  </m:num>
                                  <m:den>
                                    <m:r>
                                      <w:rPr>
                                        <w:rFonts w:ascii="Cambria Math" w:eastAsia="Arial" w:hAnsi="Arial" w:cs="Arial"/>
                                        <w:color w:val="000000"/>
                                        <w:sz w:val="32"/>
                                        <w:szCs w:val="48"/>
                                      </w:rPr>
                                      <m:t>dt</m:t>
                                    </m:r>
                                  </m:den>
                                </m:f>
                                <m:r>
                                  <w:rPr>
                                    <w:rFonts w:ascii="Cambria Math" w:eastAsia="Arial" w:hAnsi="Cambria Math" w:cs="Arial"/>
                                    <w:color w:val="000000"/>
                                    <w:sz w:val="32"/>
                                    <w:szCs w:val="48"/>
                                  </w:rPr>
                                  <m:t>=</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Arial" w:cs="Arial"/>
                                        <w:color w:val="000000"/>
                                        <w:sz w:val="32"/>
                                        <w:szCs w:val="48"/>
                                      </w:rPr>
                                      <m:t>i</m:t>
                                    </m:r>
                                    <m:r>
                                      <w:rPr>
                                        <w:rFonts w:ascii="Cambria Math" w:eastAsia="Arial" w:hAnsi="Cambria Math" w:cs="Arial"/>
                                        <w:color w:val="000000"/>
                                        <w:sz w:val="32"/>
                                        <w:szCs w:val="48"/>
                                      </w:rPr>
                                      <m:t>-1</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i</m:t>
                                    </m:r>
                                    <m:r>
                                      <w:rPr>
                                        <w:rFonts w:ascii="Cambria Math" w:eastAsia="Arial" w:hAnsi="Cambria Math" w:cs="Arial"/>
                                        <w:color w:val="000000"/>
                                        <w:sz w:val="32"/>
                                        <w:szCs w:val="48"/>
                                      </w:rPr>
                                      <m:t>-1</m:t>
                                    </m:r>
                                  </m:sub>
                                </m:sSub>
                                <m:r>
                                  <w:rPr>
                                    <w:rFonts w:ascii="Cambria Math" w:eastAsia="Arial" w:hAnsi="Cambria Math" w:cs="Arial"/>
                                    <w:color w:val="000000"/>
                                    <w:sz w:val="32"/>
                                    <w:szCs w:val="48"/>
                                  </w:rPr>
                                  <m:t>+</m:t>
                                </m:r>
                                <m:r>
                                  <w:rPr>
                                    <w:rFonts w:ascii="Cambria Math" w:eastAsia="Arial" w:hAnsi="Arial" w:cs="Arial"/>
                                    <w:color w:val="000000"/>
                                    <w:sz w:val="32"/>
                                    <w:szCs w:val="48"/>
                                  </w:rPr>
                                  <m:t>ω</m:t>
                                </m:r>
                                <m:d>
                                  <m:dPr>
                                    <m:ctrlPr>
                                      <w:rPr>
                                        <w:rFonts w:ascii="Cambria Math" w:eastAsia="Arial" w:hAnsi="Cambria Math" w:cs="Arial"/>
                                        <w:i/>
                                        <w:iCs/>
                                        <w:color w:val="000000"/>
                                        <w:sz w:val="32"/>
                                        <w:szCs w:val="48"/>
                                      </w:rPr>
                                    </m:ctrlPr>
                                  </m:dPr>
                                  <m:e>
                                    <m:r>
                                      <w:rPr>
                                        <w:rFonts w:ascii="Cambria Math" w:eastAsia="Arial" w:hAnsi="Arial" w:cs="Arial"/>
                                        <w:color w:val="000000"/>
                                        <w:sz w:val="32"/>
                                        <w:szCs w:val="48"/>
                                      </w:rPr>
                                      <m:t>t</m:t>
                                    </m:r>
                                  </m:e>
                                </m:d>
                                <m:r>
                                  <w:rPr>
                                    <w:rFonts w:ascii="Cambria Math" w:eastAsia="Arial" w:hAnsi="Arial" w:cs="Arial"/>
                                    <w:color w:val="000000"/>
                                    <w:sz w:val="32"/>
                                    <w:szCs w:val="48"/>
                                  </w:rPr>
                                  <m:t>β</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Arial" w:cs="Arial"/>
                                        <w:color w:val="000000"/>
                                        <w:sz w:val="32"/>
                                        <w:szCs w:val="48"/>
                                      </w:rPr>
                                      <m:t>i</m:t>
                                    </m:r>
                                  </m:sub>
                                </m:sSub>
                                <m:nary>
                                  <m:naryPr>
                                    <m:chr m:val="∑"/>
                                    <m:limLoc m:val="undOvr"/>
                                    <m:ctrlPr>
                                      <w:rPr>
                                        <w:rFonts w:ascii="Cambria Math" w:eastAsia="Arial" w:hAnsi="Cambria Math" w:cs="Arial"/>
                                        <w:i/>
                                        <w:iCs/>
                                        <w:color w:val="000000"/>
                                        <w:sz w:val="32"/>
                                        <w:szCs w:val="48"/>
                                      </w:rPr>
                                    </m:ctrlPr>
                                  </m:naryPr>
                                  <m:sub>
                                    <m:r>
                                      <w:rPr>
                                        <w:rFonts w:ascii="Cambria Math" w:eastAsia="Arial" w:hAnsi="Arial" w:cs="Arial"/>
                                        <w:color w:val="000000"/>
                                        <w:sz w:val="32"/>
                                        <w:szCs w:val="48"/>
                                      </w:rPr>
                                      <m:t>j</m:t>
                                    </m:r>
                                    <m:r>
                                      <w:rPr>
                                        <w:rFonts w:ascii="Cambria Math" w:eastAsia="Arial" w:hAnsi="Cambria Math" w:cs="Arial"/>
                                        <w:color w:val="000000"/>
                                        <w:sz w:val="32"/>
                                        <w:szCs w:val="48"/>
                                      </w:rPr>
                                      <m:t>=1</m:t>
                                    </m:r>
                                  </m:sub>
                                  <m:sup>
                                    <m:r>
                                      <w:rPr>
                                        <w:rFonts w:ascii="Cambria Math" w:eastAsia="Arial" w:hAnsi="Cambria Math" w:cs="Arial"/>
                                        <w:color w:val="000000"/>
                                        <w:sz w:val="32"/>
                                        <w:szCs w:val="48"/>
                                      </w:rPr>
                                      <m:t>8</m:t>
                                    </m:r>
                                  </m:sup>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C</m:t>
                                        </m:r>
                                      </m:e>
                                      <m:sub>
                                        <m:r>
                                          <w:rPr>
                                            <w:rFonts w:ascii="Cambria Math" w:eastAsia="Arial" w:hAnsi="Arial" w:cs="Arial"/>
                                            <w:color w:val="000000"/>
                                            <w:sz w:val="32"/>
                                            <w:szCs w:val="48"/>
                                          </w:rPr>
                                          <m:t>ij</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j</m:t>
                                        </m:r>
                                      </m:sub>
                                    </m:sSub>
                                  </m:e>
                                </m:nary>
                                <m:r>
                                  <w:rPr>
                                    <w:rFonts w:ascii="Cambria Math" w:eastAsia="Arial" w:hAnsi="Cambria Math" w:cs="Arial"/>
                                    <w:color w:val="000000"/>
                                    <w:sz w:val="32"/>
                                    <w:szCs w:val="48"/>
                                  </w:rPr>
                                  <m:t>-</m:t>
                                </m:r>
                                <m:d>
                                  <m:dPr>
                                    <m:ctrlPr>
                                      <w:rPr>
                                        <w:rFonts w:ascii="Cambria Math" w:eastAsia="Arial" w:hAnsi="Cambria Math" w:cs="Arial"/>
                                        <w:i/>
                                        <w:iCs/>
                                        <w:color w:val="000000"/>
                                        <w:sz w:val="32"/>
                                        <w:szCs w:val="48"/>
                                      </w:rPr>
                                    </m:ctrlPr>
                                  </m:dPr>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Arial" w:cs="Arial"/>
                                            <w:color w:val="000000"/>
                                            <w:sz w:val="32"/>
                                            <w:szCs w:val="48"/>
                                          </w:rPr>
                                          <m:t>i</m:t>
                                        </m:r>
                                      </m:sub>
                                    </m:sSub>
                                    <m:r>
                                      <w:rPr>
                                        <w:rFonts w:ascii="Cambria Math" w:eastAsia="Arial" w:hAnsi="Cambria Math" w:cs="Arial"/>
                                        <w:color w:val="000000"/>
                                        <w:sz w:val="32"/>
                                        <w:szCs w:val="48"/>
                                      </w:rPr>
                                      <m:t>+</m:t>
                                    </m:r>
                                    <m:r>
                                      <w:rPr>
                                        <w:rFonts w:ascii="Cambria Math" w:eastAsia="Arial" w:hAnsi="Arial" w:cs="Arial"/>
                                        <w:color w:val="000000"/>
                                        <w:sz w:val="32"/>
                                        <w:szCs w:val="48"/>
                                      </w:rPr>
                                      <m:t>γ</m:t>
                                    </m:r>
                                  </m:e>
                                </m:d>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i</m:t>
                                    </m:r>
                                  </m:sub>
                                </m:sSub>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_x0000_s1040" style="position:absolute;left:0;text-align:left;margin-left:-21.9pt;margin-top:40.95pt;width:494.3pt;height:268.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" filled="f" stroked="f">
                <v:textbox>
                  <w:txbxContent>
                    <w:p w14:paraId="26BC4539" w14:textId="77777777" w:rsidR="00B54017" w:rsidRPr="005E1469" w:rsidRDefault="00B54017" w:rsidP="005E1469">
                      <w:pPr>
                        <w:pStyle w:val="NormalWeb"/>
                        <w:spacing w:before="0" w:beforeAutospacing="0" w:after="0" w:afterAutospacing="0"/>
                        <w:rPr>
                          <w:sz w:val="18"/>
                        </w:rPr>
                      </w:pPr>
                      <m:oMathPara>
                        <m:oMathParaPr>
                          <m:jc m:val="centerGroup"/>
                        </m:oMathParaPr>
                        <m:oMath>
                          <m:f>
                            <m:fPr>
                              <m:ctrlPr>
                                <w:rPr>
                                  <w:rFonts w:ascii="Cambria Math" w:eastAsia="Arial" w:hAnsi="Cambria Math" w:cs="Arial"/>
                                  <w:i/>
                                  <w:iCs/>
                                  <w:color w:val="000000"/>
                                  <w:sz w:val="32"/>
                                  <w:szCs w:val="48"/>
                                </w:rPr>
                              </m:ctrlPr>
                            </m:fPr>
                            <m:num>
                              <m:r>
                                <w:rPr>
                                  <w:rFonts w:ascii="Cambria Math" w:eastAsia="Arial" w:hAnsi="Arial" w:cs="Arial"/>
                                  <w:color w:val="000000"/>
                                  <w:sz w:val="32"/>
                                  <w:szCs w:val="48"/>
                                </w:rPr>
                                <m:t>d</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Cambria Math" w:cs="Arial"/>
                                      <w:color w:val="000000"/>
                                      <w:sz w:val="32"/>
                                      <w:szCs w:val="48"/>
                                    </w:rPr>
                                    <m:t>1</m:t>
                                  </m:r>
                                </m:sub>
                              </m:sSub>
                            </m:num>
                            <m:den>
                              <m:r>
                                <w:rPr>
                                  <w:rFonts w:ascii="Cambria Math" w:eastAsia="Arial" w:hAnsi="Arial" w:cs="Arial"/>
                                  <w:color w:val="000000"/>
                                  <w:sz w:val="32"/>
                                  <w:szCs w:val="48"/>
                                </w:rPr>
                                <m:t>dt</m:t>
                              </m:r>
                            </m:den>
                          </m:f>
                          <m:r>
                            <w:rPr>
                              <w:rFonts w:ascii="Cambria Math" w:eastAsia="Arial" w:hAnsi="Cambria Math" w:cs="Arial"/>
                              <w:color w:val="000000"/>
                              <w:sz w:val="32"/>
                              <w:szCs w:val="48"/>
                            </w:rPr>
                            <m:t>=</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Cambria Math" w:cs="Arial"/>
                                  <w:color w:val="000000"/>
                                  <w:sz w:val="32"/>
                                  <w:szCs w:val="48"/>
                                </w:rPr>
                                <m:t>0</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N</m:t>
                              </m:r>
                            </m:e>
                            <m:sub>
                              <m:r>
                                <w:rPr>
                                  <w:rFonts w:ascii="Cambria Math" w:eastAsia="Arial" w:hAnsi="Cambria Math" w:cs="Arial"/>
                                  <w:color w:val="000000"/>
                                  <w:sz w:val="32"/>
                                  <w:szCs w:val="48"/>
                                </w:rPr>
                                <m:t>0</m:t>
                              </m:r>
                            </m:sub>
                          </m:sSub>
                          <m:r>
                            <w:rPr>
                              <w:rFonts w:ascii="Cambria Math" w:eastAsia="Arial" w:hAnsi="Cambria Math" w:cs="Arial"/>
                              <w:color w:val="000000"/>
                              <w:sz w:val="32"/>
                              <w:szCs w:val="48"/>
                            </w:rPr>
                            <m:t>-</m:t>
                          </m:r>
                          <m:d>
                            <m:dPr>
                              <m:ctrlPr>
                                <w:rPr>
                                  <w:rFonts w:ascii="Cambria Math" w:eastAsia="Arial" w:hAnsi="Cambria Math" w:cs="Arial"/>
                                  <w:i/>
                                  <w:iCs/>
                                  <w:color w:val="000000"/>
                                  <w:sz w:val="32"/>
                                  <w:szCs w:val="48"/>
                                </w:rPr>
                              </m:ctrlPr>
                            </m:dPr>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Cambria Math" w:cs="Arial"/>
                                      <w:color w:val="000000"/>
                                      <w:sz w:val="32"/>
                                      <w:szCs w:val="48"/>
                                    </w:rPr>
                                    <m:t>1</m:t>
                                  </m:r>
                                </m:sub>
                              </m:sSub>
                              <m:r>
                                <w:rPr>
                                  <w:rFonts w:ascii="Cambria Math" w:eastAsia="Arial" w:hAnsi="Cambria Math" w:cs="Arial"/>
                                  <w:color w:val="000000"/>
                                  <w:sz w:val="32"/>
                                  <w:szCs w:val="48"/>
                                </w:rPr>
                                <m:t>+</m:t>
                              </m:r>
                              <m:r>
                                <w:rPr>
                                  <w:rFonts w:ascii="Cambria Math" w:eastAsia="Arial" w:hAnsi="Arial" w:cs="Arial"/>
                                  <w:color w:val="000000"/>
                                  <w:sz w:val="32"/>
                                  <w:szCs w:val="48"/>
                                </w:rPr>
                                <m:t>ω</m:t>
                              </m:r>
                              <m:d>
                                <m:dPr>
                                  <m:ctrlPr>
                                    <w:rPr>
                                      <w:rFonts w:ascii="Cambria Math" w:eastAsia="Arial" w:hAnsi="Cambria Math" w:cs="Arial"/>
                                      <w:i/>
                                      <w:iCs/>
                                      <w:color w:val="000000"/>
                                      <w:sz w:val="32"/>
                                      <w:szCs w:val="48"/>
                                    </w:rPr>
                                  </m:ctrlPr>
                                </m:dPr>
                                <m:e>
                                  <m:r>
                                    <w:rPr>
                                      <w:rFonts w:ascii="Cambria Math" w:eastAsia="Arial" w:hAnsi="Arial" w:cs="Arial"/>
                                      <w:color w:val="000000"/>
                                      <w:sz w:val="32"/>
                                      <w:szCs w:val="48"/>
                                    </w:rPr>
                                    <m:t>t</m:t>
                                  </m:r>
                                </m:e>
                              </m:d>
                              <m:r>
                                <w:rPr>
                                  <w:rFonts w:ascii="Cambria Math" w:eastAsia="Arial" w:hAnsi="Arial" w:cs="Arial"/>
                                  <w:color w:val="000000"/>
                                  <w:sz w:val="32"/>
                                  <w:szCs w:val="48"/>
                                </w:rPr>
                                <m:t>β</m:t>
                              </m:r>
                              <m:nary>
                                <m:naryPr>
                                  <m:chr m:val="∑"/>
                                  <m:limLoc m:val="undOvr"/>
                                  <m:ctrlPr>
                                    <w:rPr>
                                      <w:rFonts w:ascii="Cambria Math" w:eastAsia="Arial" w:hAnsi="Cambria Math" w:cs="Arial"/>
                                      <w:i/>
                                      <w:iCs/>
                                      <w:color w:val="000000"/>
                                      <w:sz w:val="32"/>
                                      <w:szCs w:val="48"/>
                                    </w:rPr>
                                  </m:ctrlPr>
                                </m:naryPr>
                                <m:sub>
                                  <m:r>
                                    <w:rPr>
                                      <w:rFonts w:ascii="Cambria Math" w:eastAsia="Arial" w:hAnsi="Arial" w:cs="Arial"/>
                                      <w:color w:val="000000"/>
                                      <w:sz w:val="32"/>
                                      <w:szCs w:val="48"/>
                                    </w:rPr>
                                    <m:t>j</m:t>
                                  </m:r>
                                  <m:r>
                                    <w:rPr>
                                      <w:rFonts w:ascii="Cambria Math" w:eastAsia="Arial" w:hAnsi="Cambria Math" w:cs="Arial"/>
                                      <w:color w:val="000000"/>
                                      <w:sz w:val="32"/>
                                      <w:szCs w:val="48"/>
                                    </w:rPr>
                                    <m:t>=1</m:t>
                                  </m:r>
                                </m:sub>
                                <m:sup>
                                  <m:r>
                                    <w:rPr>
                                      <w:rFonts w:ascii="Cambria Math" w:eastAsia="Arial" w:hAnsi="Cambria Math" w:cs="Arial"/>
                                      <w:color w:val="000000"/>
                                      <w:sz w:val="32"/>
                                      <w:szCs w:val="48"/>
                                    </w:rPr>
                                    <m:t>8</m:t>
                                  </m:r>
                                </m:sup>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C</m:t>
                                      </m:r>
                                    </m:e>
                                    <m:sub>
                                      <m:r>
                                        <w:rPr>
                                          <w:rFonts w:ascii="Cambria Math" w:eastAsia="Arial" w:hAnsi="Cambria Math" w:cs="Arial"/>
                                          <w:color w:val="000000"/>
                                          <w:sz w:val="32"/>
                                          <w:szCs w:val="48"/>
                                        </w:rPr>
                                        <m:t>1</m:t>
                                      </m:r>
                                      <m:r>
                                        <w:rPr>
                                          <w:rFonts w:ascii="Cambria Math" w:eastAsia="Arial" w:hAnsi="Arial" w:cs="Arial"/>
                                          <w:color w:val="000000"/>
                                          <w:sz w:val="32"/>
                                          <w:szCs w:val="48"/>
                                        </w:rPr>
                                        <m:t>j</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j</m:t>
                                      </m:r>
                                    </m:sub>
                                  </m:sSub>
                                </m:e>
                              </m:nary>
                            </m:e>
                          </m:d>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Cambria Math" w:cs="Arial"/>
                                  <w:color w:val="000000"/>
                                  <w:sz w:val="32"/>
                                  <w:szCs w:val="48"/>
                                </w:rPr>
                                <m:t>1</m:t>
                              </m:r>
                            </m:sub>
                          </m:sSub>
                        </m:oMath>
                      </m:oMathPara>
                    </w:p>
                    <w:p w14:paraId="1FB8715A" w14:textId="77777777" w:rsidR="00B54017" w:rsidRPr="005E1469" w:rsidRDefault="00B54017" w:rsidP="005E1469">
                      <w:pPr>
                        <w:pStyle w:val="NormalWeb"/>
                        <w:spacing w:before="0" w:beforeAutospacing="0" w:after="0" w:afterAutospacing="0"/>
                        <w:rPr>
                          <w:sz w:val="18"/>
                        </w:rPr>
                      </w:pPr>
                      <m:oMathPara>
                        <m:oMathParaPr>
                          <m:jc m:val="centerGroup"/>
                        </m:oMathParaPr>
                        <m:oMath>
                          <m:f>
                            <m:fPr>
                              <m:ctrlPr>
                                <w:rPr>
                                  <w:rFonts w:ascii="Cambria Math" w:eastAsia="Arial" w:hAnsi="Cambria Math" w:cs="Arial"/>
                                  <w:i/>
                                  <w:iCs/>
                                  <w:color w:val="000000"/>
                                  <w:sz w:val="32"/>
                                  <w:szCs w:val="48"/>
                                </w:rPr>
                              </m:ctrlPr>
                            </m:fPr>
                            <m:num>
                              <m:r>
                                <w:rPr>
                                  <w:rFonts w:ascii="Cambria Math" w:eastAsia="Arial" w:hAnsi="Arial" w:cs="Arial"/>
                                  <w:color w:val="000000"/>
                                  <w:sz w:val="32"/>
                                  <w:szCs w:val="48"/>
                                </w:rPr>
                                <m:t>d</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Cambria Math" w:cs="Arial"/>
                                      <w:color w:val="000000"/>
                                      <w:sz w:val="32"/>
                                      <w:szCs w:val="48"/>
                                    </w:rPr>
                                    <m:t>1</m:t>
                                  </m:r>
                                </m:sub>
                              </m:sSub>
                            </m:num>
                            <m:den>
                              <m:r>
                                <w:rPr>
                                  <w:rFonts w:ascii="Cambria Math" w:eastAsia="Arial" w:hAnsi="Arial" w:cs="Arial"/>
                                  <w:color w:val="000000"/>
                                  <w:sz w:val="32"/>
                                  <w:szCs w:val="48"/>
                                </w:rPr>
                                <m:t>dt</m:t>
                              </m:r>
                            </m:den>
                          </m:f>
                          <m:r>
                            <w:rPr>
                              <w:rFonts w:ascii="Cambria Math" w:eastAsia="Arial" w:hAnsi="Cambria Math" w:cs="Arial"/>
                              <w:color w:val="000000"/>
                              <w:sz w:val="32"/>
                              <w:szCs w:val="48"/>
                            </w:rPr>
                            <m:t>=</m:t>
                          </m:r>
                          <m:r>
                            <w:rPr>
                              <w:rFonts w:ascii="Cambria Math" w:eastAsia="Arial" w:hAnsi="Arial" w:cs="Arial"/>
                              <w:color w:val="000000"/>
                              <w:sz w:val="32"/>
                              <w:szCs w:val="48"/>
                            </w:rPr>
                            <m:t>ω</m:t>
                          </m:r>
                          <m:d>
                            <m:dPr>
                              <m:ctrlPr>
                                <w:rPr>
                                  <w:rFonts w:ascii="Cambria Math" w:eastAsia="Arial" w:hAnsi="Cambria Math" w:cs="Arial"/>
                                  <w:i/>
                                  <w:iCs/>
                                  <w:color w:val="000000"/>
                                  <w:sz w:val="32"/>
                                  <w:szCs w:val="48"/>
                                </w:rPr>
                              </m:ctrlPr>
                            </m:dPr>
                            <m:e>
                              <m:r>
                                <w:rPr>
                                  <w:rFonts w:ascii="Cambria Math" w:eastAsia="Arial" w:hAnsi="Arial" w:cs="Arial"/>
                                  <w:color w:val="000000"/>
                                  <w:sz w:val="32"/>
                                  <w:szCs w:val="48"/>
                                </w:rPr>
                                <m:t>t</m:t>
                              </m:r>
                            </m:e>
                          </m:d>
                          <m:r>
                            <w:rPr>
                              <w:rFonts w:ascii="Cambria Math" w:eastAsia="Arial" w:hAnsi="Arial" w:cs="Arial"/>
                              <w:color w:val="000000"/>
                              <w:sz w:val="32"/>
                              <w:szCs w:val="48"/>
                            </w:rPr>
                            <m:t>β</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Cambria Math" w:cs="Arial"/>
                                  <w:color w:val="000000"/>
                                  <w:sz w:val="32"/>
                                  <w:szCs w:val="48"/>
                                </w:rPr>
                                <m:t>1</m:t>
                              </m:r>
                            </m:sub>
                          </m:sSub>
                          <m:nary>
                            <m:naryPr>
                              <m:chr m:val="∑"/>
                              <m:limLoc m:val="undOvr"/>
                              <m:ctrlPr>
                                <w:rPr>
                                  <w:rFonts w:ascii="Cambria Math" w:eastAsia="Arial" w:hAnsi="Cambria Math" w:cs="Arial"/>
                                  <w:i/>
                                  <w:iCs/>
                                  <w:color w:val="000000"/>
                                  <w:sz w:val="32"/>
                                  <w:szCs w:val="48"/>
                                </w:rPr>
                              </m:ctrlPr>
                            </m:naryPr>
                            <m:sub>
                              <m:r>
                                <w:rPr>
                                  <w:rFonts w:ascii="Cambria Math" w:eastAsia="Arial" w:hAnsi="Arial" w:cs="Arial"/>
                                  <w:color w:val="000000"/>
                                  <w:sz w:val="32"/>
                                  <w:szCs w:val="48"/>
                                </w:rPr>
                                <m:t>j</m:t>
                              </m:r>
                              <m:r>
                                <w:rPr>
                                  <w:rFonts w:ascii="Cambria Math" w:eastAsia="Arial" w:hAnsi="Cambria Math" w:cs="Arial"/>
                                  <w:color w:val="000000"/>
                                  <w:sz w:val="32"/>
                                  <w:szCs w:val="48"/>
                                </w:rPr>
                                <m:t>=1</m:t>
                              </m:r>
                            </m:sub>
                            <m:sup>
                              <m:r>
                                <w:rPr>
                                  <w:rFonts w:ascii="Cambria Math" w:eastAsia="Arial" w:hAnsi="Cambria Math" w:cs="Arial"/>
                                  <w:color w:val="000000"/>
                                  <w:sz w:val="32"/>
                                  <w:szCs w:val="48"/>
                                </w:rPr>
                                <m:t>8</m:t>
                              </m:r>
                            </m:sup>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C</m:t>
                                  </m:r>
                                </m:e>
                                <m:sub>
                                  <m:r>
                                    <w:rPr>
                                      <w:rFonts w:ascii="Cambria Math" w:eastAsia="Arial" w:hAnsi="Cambria Math" w:cs="Arial"/>
                                      <w:color w:val="000000"/>
                                      <w:sz w:val="32"/>
                                      <w:szCs w:val="48"/>
                                    </w:rPr>
                                    <m:t>1</m:t>
                                  </m:r>
                                  <m:r>
                                    <w:rPr>
                                      <w:rFonts w:ascii="Cambria Math" w:eastAsia="Arial" w:hAnsi="Arial" w:cs="Arial"/>
                                      <w:color w:val="000000"/>
                                      <w:sz w:val="32"/>
                                      <w:szCs w:val="48"/>
                                    </w:rPr>
                                    <m:t>j</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j</m:t>
                                  </m:r>
                                </m:sub>
                              </m:sSub>
                            </m:e>
                          </m:nary>
                          <m:r>
                            <w:rPr>
                              <w:rFonts w:ascii="Cambria Math" w:eastAsia="Arial" w:hAnsi="Cambria Math" w:cs="Arial"/>
                              <w:color w:val="000000"/>
                              <w:sz w:val="32"/>
                              <w:szCs w:val="48"/>
                            </w:rPr>
                            <m:t>-</m:t>
                          </m:r>
                          <m:d>
                            <m:dPr>
                              <m:ctrlPr>
                                <w:rPr>
                                  <w:rFonts w:ascii="Cambria Math" w:eastAsia="Arial" w:hAnsi="Cambria Math" w:cs="Arial"/>
                                  <w:i/>
                                  <w:iCs/>
                                  <w:color w:val="000000"/>
                                  <w:sz w:val="32"/>
                                  <w:szCs w:val="48"/>
                                </w:rPr>
                              </m:ctrlPr>
                            </m:dPr>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Cambria Math" w:cs="Arial"/>
                                      <w:color w:val="000000"/>
                                      <w:sz w:val="32"/>
                                      <w:szCs w:val="48"/>
                                    </w:rPr>
                                    <m:t>1</m:t>
                                  </m:r>
                                </m:sub>
                              </m:sSub>
                              <m:r>
                                <w:rPr>
                                  <w:rFonts w:ascii="Cambria Math" w:eastAsia="Arial" w:hAnsi="Cambria Math" w:cs="Arial"/>
                                  <w:color w:val="000000"/>
                                  <w:sz w:val="32"/>
                                  <w:szCs w:val="48"/>
                                </w:rPr>
                                <m:t>+</m:t>
                              </m:r>
                              <m:r>
                                <w:rPr>
                                  <w:rFonts w:ascii="Cambria Math" w:eastAsia="Arial" w:hAnsi="Arial" w:cs="Arial"/>
                                  <w:color w:val="000000"/>
                                  <w:sz w:val="32"/>
                                  <w:szCs w:val="48"/>
                                </w:rPr>
                                <m:t>γ</m:t>
                              </m:r>
                            </m:e>
                          </m:d>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Cambria Math" w:cs="Arial"/>
                                  <w:color w:val="000000"/>
                                  <w:sz w:val="32"/>
                                  <w:szCs w:val="48"/>
                                </w:rPr>
                                <m:t>1</m:t>
                              </m:r>
                            </m:sub>
                          </m:sSub>
                        </m:oMath>
                      </m:oMathPara>
                    </w:p>
                    <w:p w14:paraId="01E154C7" w14:textId="09CCCEBF" w:rsidR="00B54017" w:rsidRPr="005E1469" w:rsidRDefault="00B54017" w:rsidP="005E1469">
                      <w:pPr>
                        <w:pStyle w:val="NormalWeb"/>
                        <w:spacing w:before="0" w:beforeAutospacing="0" w:after="0" w:afterAutospacing="0"/>
                        <w:ind w:left="1440" w:firstLine="720"/>
                        <w:rPr>
                          <w:sz w:val="18"/>
                        </w:rPr>
                      </w:pPr>
                      <w:r>
                        <w:rPr>
                          <w:rFonts w:ascii="Arial" w:eastAsia="Arial" w:hAnsi="Arial" w:cs="Arial"/>
                          <w:color w:val="000000"/>
                          <w:sz w:val="32"/>
                          <w:szCs w:val="48"/>
                        </w:rPr>
                        <w:t>And for</w:t>
                      </w:r>
                      <w:r w:rsidRPr="005E1469">
                        <w:rPr>
                          <w:rFonts w:ascii="Arial" w:eastAsia="Arial" w:hAnsi="Arial" w:cs="Arial"/>
                          <w:color w:val="000000"/>
                          <w:sz w:val="32"/>
                          <w:szCs w:val="48"/>
                        </w:rPr>
                        <w:t xml:space="preserve"> </w:t>
                      </w:r>
                      <m:oMath>
                        <m:r>
                          <w:rPr>
                            <w:rFonts w:ascii="Cambria Math" w:eastAsia="Arial" w:hAnsi="Arial" w:cs="Arial"/>
                            <w:color w:val="000000"/>
                            <w:sz w:val="32"/>
                            <w:szCs w:val="48"/>
                          </w:rPr>
                          <m:t>i</m:t>
                        </m:r>
                        <m:r>
                          <w:rPr>
                            <w:rFonts w:ascii="Cambria Math" w:eastAsia="Arial" w:hAnsi="Cambria Math" w:cs="Arial"/>
                            <w:color w:val="000000"/>
                            <w:sz w:val="32"/>
                            <w:szCs w:val="48"/>
                          </w:rPr>
                          <m:t>=2,…,8</m:t>
                        </m:r>
                      </m:oMath>
                      <w:r w:rsidRPr="005E1469">
                        <w:rPr>
                          <w:rFonts w:ascii="Arial" w:eastAsia="Arial" w:hAnsi="Arial" w:cs="Arial"/>
                          <w:color w:val="000000"/>
                          <w:sz w:val="32"/>
                          <w:szCs w:val="48"/>
                        </w:rPr>
                        <w:t xml:space="preserve"> </w:t>
                      </w:r>
                    </w:p>
                    <w:p w14:paraId="3C7E09EB" w14:textId="77777777" w:rsidR="00B54017" w:rsidRPr="005E1469" w:rsidRDefault="00B54017" w:rsidP="005E1469">
                      <w:pPr>
                        <w:pStyle w:val="NormalWeb"/>
                        <w:spacing w:before="0" w:beforeAutospacing="0" w:after="0" w:afterAutospacing="0"/>
                        <w:rPr>
                          <w:sz w:val="18"/>
                        </w:rPr>
                      </w:pPr>
                      <m:oMathPara>
                        <m:oMathParaPr>
                          <m:jc m:val="centerGroup"/>
                        </m:oMathParaPr>
                        <m:oMath>
                          <m:f>
                            <m:fPr>
                              <m:ctrlPr>
                                <w:rPr>
                                  <w:rFonts w:ascii="Cambria Math" w:eastAsia="Arial" w:hAnsi="Cambria Math" w:cs="Arial"/>
                                  <w:i/>
                                  <w:iCs/>
                                  <w:color w:val="000000"/>
                                  <w:sz w:val="32"/>
                                  <w:szCs w:val="48"/>
                                </w:rPr>
                              </m:ctrlPr>
                            </m:fPr>
                            <m:num>
                              <m:r>
                                <w:rPr>
                                  <w:rFonts w:ascii="Cambria Math" w:eastAsia="Arial" w:hAnsi="Arial" w:cs="Arial"/>
                                  <w:color w:val="000000"/>
                                  <w:sz w:val="32"/>
                                  <w:szCs w:val="48"/>
                                </w:rPr>
                                <m:t>d</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Arial" w:cs="Arial"/>
                                      <w:color w:val="000000"/>
                                      <w:sz w:val="32"/>
                                      <w:szCs w:val="48"/>
                                    </w:rPr>
                                    <m:t>i</m:t>
                                  </m:r>
                                </m:sub>
                              </m:sSub>
                            </m:num>
                            <m:den>
                              <m:r>
                                <w:rPr>
                                  <w:rFonts w:ascii="Cambria Math" w:eastAsia="Arial" w:hAnsi="Arial" w:cs="Arial"/>
                                  <w:color w:val="000000"/>
                                  <w:sz w:val="32"/>
                                  <w:szCs w:val="48"/>
                                </w:rPr>
                                <m:t>dt</m:t>
                              </m:r>
                            </m:den>
                          </m:f>
                          <m:r>
                            <w:rPr>
                              <w:rFonts w:ascii="Cambria Math" w:eastAsia="Arial" w:hAnsi="Cambria Math" w:cs="Arial"/>
                              <w:color w:val="000000"/>
                              <w:sz w:val="32"/>
                              <w:szCs w:val="48"/>
                            </w:rPr>
                            <m:t>=</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v</m:t>
                              </m:r>
                            </m:e>
                            <m:sub>
                              <m:r>
                                <w:rPr>
                                  <w:rFonts w:ascii="Cambria Math" w:eastAsia="Arial" w:hAnsi="Arial" w:cs="Arial"/>
                                  <w:color w:val="000000"/>
                                  <w:sz w:val="32"/>
                                  <w:szCs w:val="48"/>
                                </w:rPr>
                                <m:t>i</m:t>
                              </m:r>
                              <m:r>
                                <w:rPr>
                                  <w:rFonts w:ascii="Cambria Math" w:eastAsia="Arial" w:hAnsi="Cambria Math" w:cs="Arial"/>
                                  <w:color w:val="000000"/>
                                  <w:sz w:val="32"/>
                                  <w:szCs w:val="48"/>
                                </w:rPr>
                                <m:t>-1</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Arial" w:cs="Arial"/>
                                  <w:color w:val="000000"/>
                                  <w:sz w:val="32"/>
                                  <w:szCs w:val="48"/>
                                </w:rPr>
                                <m:t>i</m:t>
                              </m:r>
                              <m:r>
                                <w:rPr>
                                  <w:rFonts w:ascii="Cambria Math" w:eastAsia="Arial" w:hAnsi="Cambria Math" w:cs="Arial"/>
                                  <w:color w:val="000000"/>
                                  <w:sz w:val="32"/>
                                  <w:szCs w:val="48"/>
                                </w:rPr>
                                <m:t>-1</m:t>
                              </m:r>
                            </m:sub>
                          </m:sSub>
                          <m:r>
                            <w:rPr>
                              <w:rFonts w:ascii="Cambria Math" w:eastAsia="Arial" w:hAnsi="Cambria Math" w:cs="Arial"/>
                              <w:color w:val="000000"/>
                              <w:sz w:val="32"/>
                              <w:szCs w:val="48"/>
                            </w:rPr>
                            <m:t>-</m:t>
                          </m:r>
                          <m:d>
                            <m:dPr>
                              <m:ctrlPr>
                                <w:rPr>
                                  <w:rFonts w:ascii="Cambria Math" w:eastAsia="Arial" w:hAnsi="Cambria Math" w:cs="Arial"/>
                                  <w:i/>
                                  <w:iCs/>
                                  <w:color w:val="000000"/>
                                  <w:sz w:val="32"/>
                                  <w:szCs w:val="48"/>
                                </w:rPr>
                              </m:ctrlPr>
                            </m:dPr>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Arial" w:cs="Arial"/>
                                      <w:color w:val="000000"/>
                                      <w:sz w:val="32"/>
                                      <w:szCs w:val="48"/>
                                    </w:rPr>
                                    <m:t>i</m:t>
                                  </m:r>
                                </m:sub>
                              </m:sSub>
                              <m:r>
                                <w:rPr>
                                  <w:rFonts w:ascii="Cambria Math" w:eastAsia="Arial" w:hAnsi="Cambria Math" w:cs="Arial"/>
                                  <w:color w:val="000000"/>
                                  <w:sz w:val="32"/>
                                  <w:szCs w:val="48"/>
                                </w:rPr>
                                <m:t>+</m:t>
                              </m:r>
                              <m:r>
                                <w:rPr>
                                  <w:rFonts w:ascii="Cambria Math" w:eastAsia="Arial" w:hAnsi="Arial" w:cs="Arial"/>
                                  <w:color w:val="000000"/>
                                  <w:sz w:val="32"/>
                                  <w:szCs w:val="48"/>
                                </w:rPr>
                                <m:t>ω</m:t>
                              </m:r>
                              <m:d>
                                <m:dPr>
                                  <m:ctrlPr>
                                    <w:rPr>
                                      <w:rFonts w:ascii="Cambria Math" w:eastAsia="Arial" w:hAnsi="Cambria Math" w:cs="Arial"/>
                                      <w:i/>
                                      <w:iCs/>
                                      <w:color w:val="000000"/>
                                      <w:sz w:val="32"/>
                                      <w:szCs w:val="48"/>
                                    </w:rPr>
                                  </m:ctrlPr>
                                </m:dPr>
                                <m:e>
                                  <m:r>
                                    <w:rPr>
                                      <w:rFonts w:ascii="Cambria Math" w:eastAsia="Arial" w:hAnsi="Arial" w:cs="Arial"/>
                                      <w:color w:val="000000"/>
                                      <w:sz w:val="32"/>
                                      <w:szCs w:val="48"/>
                                    </w:rPr>
                                    <m:t>t</m:t>
                                  </m:r>
                                </m:e>
                              </m:d>
                              <m:r>
                                <w:rPr>
                                  <w:rFonts w:ascii="Cambria Math" w:eastAsia="Arial" w:hAnsi="Arial" w:cs="Arial"/>
                                  <w:color w:val="000000"/>
                                  <w:sz w:val="32"/>
                                  <w:szCs w:val="48"/>
                                </w:rPr>
                                <m:t>β</m:t>
                              </m:r>
                              <m:nary>
                                <m:naryPr>
                                  <m:chr m:val="∑"/>
                                  <m:limLoc m:val="undOvr"/>
                                  <m:ctrlPr>
                                    <w:rPr>
                                      <w:rFonts w:ascii="Cambria Math" w:eastAsia="Arial" w:hAnsi="Cambria Math" w:cs="Arial"/>
                                      <w:i/>
                                      <w:iCs/>
                                      <w:color w:val="000000"/>
                                      <w:sz w:val="32"/>
                                      <w:szCs w:val="48"/>
                                    </w:rPr>
                                  </m:ctrlPr>
                                </m:naryPr>
                                <m:sub>
                                  <m:r>
                                    <w:rPr>
                                      <w:rFonts w:ascii="Cambria Math" w:eastAsia="Arial" w:hAnsi="Arial" w:cs="Arial"/>
                                      <w:color w:val="000000"/>
                                      <w:sz w:val="32"/>
                                      <w:szCs w:val="48"/>
                                    </w:rPr>
                                    <m:t>j</m:t>
                                  </m:r>
                                  <m:r>
                                    <w:rPr>
                                      <w:rFonts w:ascii="Cambria Math" w:eastAsia="Arial" w:hAnsi="Cambria Math" w:cs="Arial"/>
                                      <w:color w:val="000000"/>
                                      <w:sz w:val="32"/>
                                      <w:szCs w:val="48"/>
                                    </w:rPr>
                                    <m:t>=1</m:t>
                                  </m:r>
                                </m:sub>
                                <m:sup>
                                  <m:r>
                                    <w:rPr>
                                      <w:rFonts w:ascii="Cambria Math" w:eastAsia="Arial" w:hAnsi="Cambria Math" w:cs="Arial"/>
                                      <w:color w:val="000000"/>
                                      <w:sz w:val="32"/>
                                      <w:szCs w:val="48"/>
                                    </w:rPr>
                                    <m:t>8</m:t>
                                  </m:r>
                                </m:sup>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C</m:t>
                                      </m:r>
                                    </m:e>
                                    <m:sub>
                                      <m:r>
                                        <w:rPr>
                                          <w:rFonts w:ascii="Cambria Math" w:eastAsia="Arial" w:hAnsi="Arial" w:cs="Arial"/>
                                          <w:color w:val="000000"/>
                                          <w:sz w:val="32"/>
                                          <w:szCs w:val="48"/>
                                        </w:rPr>
                                        <m:t>ij</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j</m:t>
                                      </m:r>
                                    </m:sub>
                                  </m:sSub>
                                </m:e>
                              </m:nary>
                            </m:e>
                          </m:d>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Arial" w:cs="Arial"/>
                                  <w:color w:val="000000"/>
                                  <w:sz w:val="32"/>
                                  <w:szCs w:val="48"/>
                                </w:rPr>
                                <m:t>i</m:t>
                              </m:r>
                            </m:sub>
                          </m:sSub>
                        </m:oMath>
                      </m:oMathPara>
                    </w:p>
                    <w:p w14:paraId="4A4F5BFB" w14:textId="77777777" w:rsidR="00B54017" w:rsidRPr="005E1469" w:rsidRDefault="00B54017" w:rsidP="005E1469">
                      <w:pPr>
                        <w:pStyle w:val="NormalWeb"/>
                        <w:spacing w:before="0" w:beforeAutospacing="0" w:after="0" w:afterAutospacing="0"/>
                        <w:rPr>
                          <w:sz w:val="18"/>
                        </w:rPr>
                      </w:pPr>
                      <m:oMathPara>
                        <m:oMathParaPr>
                          <m:jc m:val="centerGroup"/>
                        </m:oMathParaPr>
                        <m:oMath>
                          <m:f>
                            <m:fPr>
                              <m:ctrlPr>
                                <w:rPr>
                                  <w:rFonts w:ascii="Cambria Math" w:eastAsia="Arial" w:hAnsi="Cambria Math" w:cs="Arial"/>
                                  <w:i/>
                                  <w:iCs/>
                                  <w:color w:val="000000"/>
                                  <w:sz w:val="32"/>
                                  <w:szCs w:val="48"/>
                                </w:rPr>
                              </m:ctrlPr>
                            </m:fPr>
                            <m:num>
                              <m:r>
                                <w:rPr>
                                  <w:rFonts w:ascii="Cambria Math" w:eastAsia="Arial" w:hAnsi="Arial" w:cs="Arial"/>
                                  <w:color w:val="000000"/>
                                  <w:sz w:val="32"/>
                                  <w:szCs w:val="48"/>
                                </w:rPr>
                                <m:t>d</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i</m:t>
                                  </m:r>
                                </m:sub>
                              </m:sSub>
                            </m:num>
                            <m:den>
                              <m:r>
                                <w:rPr>
                                  <w:rFonts w:ascii="Cambria Math" w:eastAsia="Arial" w:hAnsi="Arial" w:cs="Arial"/>
                                  <w:color w:val="000000"/>
                                  <w:sz w:val="32"/>
                                  <w:szCs w:val="48"/>
                                </w:rPr>
                                <m:t>dt</m:t>
                              </m:r>
                            </m:den>
                          </m:f>
                          <m:r>
                            <w:rPr>
                              <w:rFonts w:ascii="Cambria Math" w:eastAsia="Arial" w:hAnsi="Cambria Math" w:cs="Arial"/>
                              <w:color w:val="000000"/>
                              <w:sz w:val="32"/>
                              <w:szCs w:val="48"/>
                            </w:rPr>
                            <m:t>=</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Arial" w:cs="Arial"/>
                                  <w:color w:val="000000"/>
                                  <w:sz w:val="32"/>
                                  <w:szCs w:val="48"/>
                                </w:rPr>
                                <m:t>i</m:t>
                              </m:r>
                              <m:r>
                                <w:rPr>
                                  <w:rFonts w:ascii="Cambria Math" w:eastAsia="Arial" w:hAnsi="Cambria Math" w:cs="Arial"/>
                                  <w:color w:val="000000"/>
                                  <w:sz w:val="32"/>
                                  <w:szCs w:val="48"/>
                                </w:rPr>
                                <m:t>-1</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i</m:t>
                              </m:r>
                              <m:r>
                                <w:rPr>
                                  <w:rFonts w:ascii="Cambria Math" w:eastAsia="Arial" w:hAnsi="Cambria Math" w:cs="Arial"/>
                                  <w:color w:val="000000"/>
                                  <w:sz w:val="32"/>
                                  <w:szCs w:val="48"/>
                                </w:rPr>
                                <m:t>-1</m:t>
                              </m:r>
                            </m:sub>
                          </m:sSub>
                          <m:r>
                            <w:rPr>
                              <w:rFonts w:ascii="Cambria Math" w:eastAsia="Arial" w:hAnsi="Cambria Math" w:cs="Arial"/>
                              <w:color w:val="000000"/>
                              <w:sz w:val="32"/>
                              <w:szCs w:val="48"/>
                            </w:rPr>
                            <m:t>+</m:t>
                          </m:r>
                          <m:r>
                            <w:rPr>
                              <w:rFonts w:ascii="Cambria Math" w:eastAsia="Arial" w:hAnsi="Arial" w:cs="Arial"/>
                              <w:color w:val="000000"/>
                              <w:sz w:val="32"/>
                              <w:szCs w:val="48"/>
                            </w:rPr>
                            <m:t>ω</m:t>
                          </m:r>
                          <m:d>
                            <m:dPr>
                              <m:ctrlPr>
                                <w:rPr>
                                  <w:rFonts w:ascii="Cambria Math" w:eastAsia="Arial" w:hAnsi="Cambria Math" w:cs="Arial"/>
                                  <w:i/>
                                  <w:iCs/>
                                  <w:color w:val="000000"/>
                                  <w:sz w:val="32"/>
                                  <w:szCs w:val="48"/>
                                </w:rPr>
                              </m:ctrlPr>
                            </m:dPr>
                            <m:e>
                              <m:r>
                                <w:rPr>
                                  <w:rFonts w:ascii="Cambria Math" w:eastAsia="Arial" w:hAnsi="Arial" w:cs="Arial"/>
                                  <w:color w:val="000000"/>
                                  <w:sz w:val="32"/>
                                  <w:szCs w:val="48"/>
                                </w:rPr>
                                <m:t>t</m:t>
                              </m:r>
                            </m:e>
                          </m:d>
                          <m:r>
                            <w:rPr>
                              <w:rFonts w:ascii="Cambria Math" w:eastAsia="Arial" w:hAnsi="Arial" w:cs="Arial"/>
                              <w:color w:val="000000"/>
                              <w:sz w:val="32"/>
                              <w:szCs w:val="48"/>
                            </w:rPr>
                            <m:t>β</m:t>
                          </m:r>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S</m:t>
                              </m:r>
                            </m:e>
                            <m:sub>
                              <m:r>
                                <w:rPr>
                                  <w:rFonts w:ascii="Cambria Math" w:eastAsia="Arial" w:hAnsi="Arial" w:cs="Arial"/>
                                  <w:color w:val="000000"/>
                                  <w:sz w:val="32"/>
                                  <w:szCs w:val="48"/>
                                </w:rPr>
                                <m:t>i</m:t>
                              </m:r>
                            </m:sub>
                          </m:sSub>
                          <m:nary>
                            <m:naryPr>
                              <m:chr m:val="∑"/>
                              <m:limLoc m:val="undOvr"/>
                              <m:ctrlPr>
                                <w:rPr>
                                  <w:rFonts w:ascii="Cambria Math" w:eastAsia="Arial" w:hAnsi="Cambria Math" w:cs="Arial"/>
                                  <w:i/>
                                  <w:iCs/>
                                  <w:color w:val="000000"/>
                                  <w:sz w:val="32"/>
                                  <w:szCs w:val="48"/>
                                </w:rPr>
                              </m:ctrlPr>
                            </m:naryPr>
                            <m:sub>
                              <m:r>
                                <w:rPr>
                                  <w:rFonts w:ascii="Cambria Math" w:eastAsia="Arial" w:hAnsi="Arial" w:cs="Arial"/>
                                  <w:color w:val="000000"/>
                                  <w:sz w:val="32"/>
                                  <w:szCs w:val="48"/>
                                </w:rPr>
                                <m:t>j</m:t>
                              </m:r>
                              <m:r>
                                <w:rPr>
                                  <w:rFonts w:ascii="Cambria Math" w:eastAsia="Arial" w:hAnsi="Cambria Math" w:cs="Arial"/>
                                  <w:color w:val="000000"/>
                                  <w:sz w:val="32"/>
                                  <w:szCs w:val="48"/>
                                </w:rPr>
                                <m:t>=1</m:t>
                              </m:r>
                            </m:sub>
                            <m:sup>
                              <m:r>
                                <w:rPr>
                                  <w:rFonts w:ascii="Cambria Math" w:eastAsia="Arial" w:hAnsi="Cambria Math" w:cs="Arial"/>
                                  <w:color w:val="000000"/>
                                  <w:sz w:val="32"/>
                                  <w:szCs w:val="48"/>
                                </w:rPr>
                                <m:t>8</m:t>
                              </m:r>
                            </m:sup>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C</m:t>
                                  </m:r>
                                </m:e>
                                <m:sub>
                                  <m:r>
                                    <w:rPr>
                                      <w:rFonts w:ascii="Cambria Math" w:eastAsia="Arial" w:hAnsi="Arial" w:cs="Arial"/>
                                      <w:color w:val="000000"/>
                                      <w:sz w:val="32"/>
                                      <w:szCs w:val="48"/>
                                    </w:rPr>
                                    <m:t>ij</m:t>
                                  </m:r>
                                </m:sub>
                              </m:sSub>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j</m:t>
                                  </m:r>
                                </m:sub>
                              </m:sSub>
                            </m:e>
                          </m:nary>
                          <m:r>
                            <w:rPr>
                              <w:rFonts w:ascii="Cambria Math" w:eastAsia="Arial" w:hAnsi="Cambria Math" w:cs="Arial"/>
                              <w:color w:val="000000"/>
                              <w:sz w:val="32"/>
                              <w:szCs w:val="48"/>
                            </w:rPr>
                            <m:t>-</m:t>
                          </m:r>
                          <m:d>
                            <m:dPr>
                              <m:ctrlPr>
                                <w:rPr>
                                  <w:rFonts w:ascii="Cambria Math" w:eastAsia="Arial" w:hAnsi="Cambria Math" w:cs="Arial"/>
                                  <w:i/>
                                  <w:iCs/>
                                  <w:color w:val="000000"/>
                                  <w:sz w:val="32"/>
                                  <w:szCs w:val="48"/>
                                </w:rPr>
                              </m:ctrlPr>
                            </m:dPr>
                            <m:e>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μ</m:t>
                                  </m:r>
                                </m:e>
                                <m:sub>
                                  <m:r>
                                    <w:rPr>
                                      <w:rFonts w:ascii="Cambria Math" w:eastAsia="Arial" w:hAnsi="Arial" w:cs="Arial"/>
                                      <w:color w:val="000000"/>
                                      <w:sz w:val="32"/>
                                      <w:szCs w:val="48"/>
                                    </w:rPr>
                                    <m:t>i</m:t>
                                  </m:r>
                                </m:sub>
                              </m:sSub>
                              <m:r>
                                <w:rPr>
                                  <w:rFonts w:ascii="Cambria Math" w:eastAsia="Arial" w:hAnsi="Cambria Math" w:cs="Arial"/>
                                  <w:color w:val="000000"/>
                                  <w:sz w:val="32"/>
                                  <w:szCs w:val="48"/>
                                </w:rPr>
                                <m:t>+</m:t>
                              </m:r>
                              <m:r>
                                <w:rPr>
                                  <w:rFonts w:ascii="Cambria Math" w:eastAsia="Arial" w:hAnsi="Arial" w:cs="Arial"/>
                                  <w:color w:val="000000"/>
                                  <w:sz w:val="32"/>
                                  <w:szCs w:val="48"/>
                                </w:rPr>
                                <m:t>γ</m:t>
                              </m:r>
                            </m:e>
                          </m:d>
                          <m:sSub>
                            <m:sSubPr>
                              <m:ctrlPr>
                                <w:rPr>
                                  <w:rFonts w:ascii="Cambria Math" w:eastAsia="Arial" w:hAnsi="Cambria Math" w:cs="Arial"/>
                                  <w:i/>
                                  <w:iCs/>
                                  <w:color w:val="000000"/>
                                  <w:sz w:val="32"/>
                                  <w:szCs w:val="48"/>
                                </w:rPr>
                              </m:ctrlPr>
                            </m:sSubPr>
                            <m:e>
                              <m:r>
                                <w:rPr>
                                  <w:rFonts w:ascii="Cambria Math" w:eastAsia="Arial" w:hAnsi="Arial" w:cs="Arial"/>
                                  <w:color w:val="000000"/>
                                  <w:sz w:val="32"/>
                                  <w:szCs w:val="48"/>
                                </w:rPr>
                                <m:t>I</m:t>
                              </m:r>
                            </m:e>
                            <m:sub>
                              <m:r>
                                <w:rPr>
                                  <w:rFonts w:ascii="Cambria Math" w:eastAsia="Arial" w:hAnsi="Arial" w:cs="Arial"/>
                                  <w:color w:val="000000"/>
                                  <w:sz w:val="32"/>
                                  <w:szCs w:val="48"/>
                                </w:rPr>
                                <m:t>i</m:t>
                              </m:r>
                            </m:sub>
                          </m:sSub>
                        </m:oMath>
                      </m:oMathPara>
                    </w:p>
                  </w:txbxContent>
                </v:textbox>
                <w10:wrap type="through"/>
              </v:rect>
            </w:pict>
          </mc:Fallback>
        </mc:AlternateContent>
      </w:r>
      <w:r w:rsidR="007E26E7">
        <w:rPr>
          <w:rFonts w:ascii="Times New Roman" w:hAnsi="Times New Roman" w:cs="Times New Roman"/>
          <w:sz w:val="24"/>
          <w:szCs w:val="24"/>
        </w:rPr>
        <w:tab/>
      </w:r>
      <w:r w:rsidRPr="007E26E7">
        <w:rPr>
          <w:rFonts w:ascii="Times New Roman" w:hAnsi="Times New Roman" w:cs="Times New Roman"/>
          <w:sz w:val="24"/>
          <w:szCs w:val="24"/>
        </w:rPr>
        <w:t xml:space="preserve">Now for the Prevention Model, which is the </w:t>
      </w:r>
      <w:r w:rsidR="001F3D7F">
        <w:rPr>
          <w:rFonts w:ascii="Times New Roman" w:hAnsi="Times New Roman" w:cs="Times New Roman"/>
          <w:sz w:val="24"/>
          <w:szCs w:val="24"/>
        </w:rPr>
        <w:t xml:space="preserve">Eight-Age </w:t>
      </w:r>
      <w:r w:rsidRPr="007E26E7">
        <w:rPr>
          <w:rFonts w:ascii="Times New Roman" w:hAnsi="Times New Roman" w:cs="Times New Roman"/>
          <w:sz w:val="24"/>
          <w:szCs w:val="24"/>
        </w:rPr>
        <w:t>Group Model, the model equations for the susceptible (S</w:t>
      </w:r>
      <w:r w:rsidRPr="007E26E7">
        <w:rPr>
          <w:rFonts w:ascii="Times New Roman" w:hAnsi="Times New Roman" w:cs="Times New Roman"/>
          <w:sz w:val="24"/>
          <w:szCs w:val="24"/>
          <w:vertAlign w:val="subscript"/>
        </w:rPr>
        <w:t>i</w:t>
      </w:r>
      <w:r w:rsidRPr="007E26E7">
        <w:rPr>
          <w:rFonts w:ascii="Times New Roman" w:hAnsi="Times New Roman" w:cs="Times New Roman"/>
          <w:sz w:val="24"/>
          <w:szCs w:val="24"/>
        </w:rPr>
        <w:t>) and Infectious (I</w:t>
      </w:r>
      <w:r w:rsidRPr="007E26E7">
        <w:rPr>
          <w:rFonts w:ascii="Times New Roman" w:hAnsi="Times New Roman" w:cs="Times New Roman"/>
          <w:sz w:val="24"/>
          <w:szCs w:val="24"/>
          <w:vertAlign w:val="subscript"/>
        </w:rPr>
        <w:t>i</w:t>
      </w:r>
      <w:r w:rsidRPr="007E26E7">
        <w:rPr>
          <w:rFonts w:ascii="Times New Roman" w:hAnsi="Times New Roman" w:cs="Times New Roman"/>
          <w:sz w:val="24"/>
          <w:szCs w:val="24"/>
        </w:rPr>
        <w:t>) populations are</w:t>
      </w:r>
      <w:r w:rsidR="007E26E7">
        <w:rPr>
          <w:rFonts w:ascii="Times New Roman" w:hAnsi="Times New Roman" w:cs="Times New Roman"/>
          <w:sz w:val="24"/>
          <w:szCs w:val="24"/>
        </w:rPr>
        <w:t xml:space="preserve">: </w:t>
      </w:r>
    </w:p>
    <w:p w14:paraId="5384478C" w14:textId="1FAFBBD6" w:rsidR="00531C9C" w:rsidRDefault="00531C9C">
      <w:pPr>
        <w:rPr>
          <w:rFonts w:ascii="Times New Roman" w:hAnsi="Times New Roman" w:cs="Times New Roman"/>
          <w:b/>
          <w:sz w:val="24"/>
          <w:szCs w:val="24"/>
        </w:rPr>
      </w:pPr>
      <w:r>
        <w:rPr>
          <w:rFonts w:ascii="Times New Roman" w:hAnsi="Times New Roman" w:cs="Times New Roman"/>
          <w:b/>
          <w:sz w:val="24"/>
          <w:szCs w:val="24"/>
        </w:rPr>
        <w:br w:type="page"/>
      </w:r>
    </w:p>
    <w:p w14:paraId="3F1759AE" w14:textId="398B2307" w:rsidR="00E73AA6" w:rsidRPr="009B35FF" w:rsidRDefault="00A40E9B" w:rsidP="009B35FF">
      <w:pPr>
        <w:pStyle w:val="Heading1"/>
        <w:rPr>
          <w:b/>
        </w:rPr>
      </w:pPr>
      <w:r w:rsidRPr="009B35FF">
        <w:rPr>
          <w:b/>
          <w:u w:val="single"/>
        </w:rPr>
        <w:lastRenderedPageBreak/>
        <w:t>2.4</w:t>
      </w:r>
      <w:r w:rsidRPr="009B35FF">
        <w:rPr>
          <w:b/>
        </w:rPr>
        <w:t xml:space="preserve"> </w:t>
      </w:r>
      <w:r w:rsidR="008B09D1" w:rsidRPr="009B35FF">
        <w:rPr>
          <w:b/>
        </w:rPr>
        <w:t xml:space="preserve">Next Generation Matrix </w:t>
      </w:r>
      <w:r w:rsidR="008B09D1">
        <w:rPr>
          <w:b/>
        </w:rPr>
        <w:t xml:space="preserve">&amp; </w:t>
      </w:r>
      <w:r w:rsidR="00F57360" w:rsidRPr="009B35FF">
        <w:rPr>
          <w:b/>
        </w:rPr>
        <w:t xml:space="preserve">Basic </w:t>
      </w:r>
      <w:r w:rsidR="00E73AA6" w:rsidRPr="009B35FF">
        <w:rPr>
          <w:b/>
        </w:rPr>
        <w:t xml:space="preserve">Reproductive </w:t>
      </w:r>
      <w:r w:rsidR="00ED1E98" w:rsidRPr="009B35FF">
        <w:rPr>
          <w:b/>
        </w:rPr>
        <w:t>N</w:t>
      </w:r>
      <w:r w:rsidR="00E73AA6" w:rsidRPr="009B35FF">
        <w:rPr>
          <w:b/>
        </w:rPr>
        <w:t>umber</w:t>
      </w:r>
      <w:r w:rsidR="00F57360" w:rsidRPr="009B35FF">
        <w:rPr>
          <w:b/>
        </w:rPr>
        <w:t xml:space="preserve"> </w:t>
      </w:r>
    </w:p>
    <w:p w14:paraId="2E6B52AF" w14:textId="48A64F61" w:rsidR="00B6025A" w:rsidRDefault="00E73AA6" w:rsidP="00A40E9B">
      <w:pPr>
        <w:pStyle w:val="ListParagraph"/>
        <w:ind w:left="0"/>
        <w:rPr>
          <w:rFonts w:ascii="Times New Roman" w:hAnsi="Times New Roman" w:cs="Times New Roman"/>
          <w:sz w:val="24"/>
          <w:szCs w:val="24"/>
        </w:rPr>
      </w:pPr>
      <w:r w:rsidRPr="00E73AA6">
        <w:rPr>
          <w:rFonts w:ascii="Times New Roman" w:hAnsi="Times New Roman" w:cs="Times New Roman"/>
          <w:b/>
          <w:sz w:val="24"/>
          <w:szCs w:val="24"/>
        </w:rPr>
        <w:t xml:space="preserve"> </w:t>
      </w:r>
      <w:r w:rsidR="00A40E9B">
        <w:rPr>
          <w:rFonts w:ascii="Times New Roman" w:hAnsi="Times New Roman" w:cs="Times New Roman"/>
          <w:b/>
          <w:sz w:val="24"/>
          <w:szCs w:val="24"/>
        </w:rPr>
        <w:tab/>
      </w:r>
      <w:r w:rsidRPr="00E73AA6">
        <w:rPr>
          <w:rFonts w:ascii="Times New Roman" w:hAnsi="Times New Roman" w:cs="Times New Roman"/>
          <w:sz w:val="24"/>
          <w:szCs w:val="24"/>
        </w:rPr>
        <w:t xml:space="preserve">The basic reproduction number is a key parameter in mathematical modelling of </w:t>
      </w:r>
      <w:r w:rsidR="004D3ED9">
        <w:rPr>
          <w:rFonts w:ascii="Times New Roman" w:hAnsi="Times New Roman" w:cs="Times New Roman"/>
          <w:sz w:val="24"/>
          <w:szCs w:val="24"/>
        </w:rPr>
        <w:t>infectious</w:t>
      </w:r>
      <w:r w:rsidRPr="00E73AA6">
        <w:rPr>
          <w:rFonts w:ascii="Times New Roman" w:hAnsi="Times New Roman" w:cs="Times New Roman"/>
          <w:sz w:val="24"/>
          <w:szCs w:val="24"/>
        </w:rPr>
        <w:t xml:space="preserve"> diseases</w:t>
      </w:r>
      <w:r w:rsidR="004D3ED9">
        <w:rPr>
          <w:rFonts w:ascii="Times New Roman" w:hAnsi="Times New Roman" w:cs="Times New Roman"/>
          <w:sz w:val="24"/>
          <w:szCs w:val="24"/>
        </w:rPr>
        <w:t xml:space="preserve"> and helps figure out if the infectious </w:t>
      </w:r>
      <w:r w:rsidR="004D3ED9" w:rsidRPr="004D3ED9">
        <w:rPr>
          <w:rFonts w:ascii="Times New Roman" w:hAnsi="Times New Roman" w:cs="Times New Roman"/>
          <w:sz w:val="24"/>
          <w:szCs w:val="24"/>
        </w:rPr>
        <w:t>disease to go into</w:t>
      </w:r>
      <w:r w:rsidR="004D3ED9">
        <w:rPr>
          <w:rFonts w:ascii="Times New Roman" w:hAnsi="Times New Roman" w:cs="Times New Roman"/>
          <w:sz w:val="24"/>
          <w:szCs w:val="24"/>
        </w:rPr>
        <w:t xml:space="preserve"> </w:t>
      </w:r>
      <w:r w:rsidR="004D3ED9" w:rsidRPr="004D3ED9">
        <w:rPr>
          <w:rFonts w:ascii="Times New Roman" w:hAnsi="Times New Roman" w:cs="Times New Roman"/>
          <w:sz w:val="24"/>
          <w:szCs w:val="24"/>
        </w:rPr>
        <w:t>decline</w:t>
      </w:r>
      <w:r w:rsidRPr="004D3ED9">
        <w:rPr>
          <w:rFonts w:ascii="Times New Roman" w:hAnsi="Times New Roman" w:cs="Times New Roman"/>
          <w:sz w:val="24"/>
          <w:szCs w:val="24"/>
        </w:rPr>
        <w:t xml:space="preserve">. It is defined as </w:t>
      </w:r>
      <w:r w:rsidR="002328A7" w:rsidRPr="004D3ED9">
        <w:rPr>
          <w:rFonts w:ascii="Times New Roman" w:hAnsi="Times New Roman" w:cs="Times New Roman"/>
          <w:sz w:val="24"/>
          <w:szCs w:val="24"/>
        </w:rPr>
        <w:t>“average number of secondary infections produced when one infected individual is introduced into a host population where everyone is susceptible” [7]</w:t>
      </w:r>
      <w:r w:rsidR="00A54175" w:rsidRPr="004D3ED9">
        <w:rPr>
          <w:rFonts w:ascii="Times New Roman" w:hAnsi="Times New Roman" w:cs="Times New Roman"/>
          <w:sz w:val="24"/>
          <w:szCs w:val="24"/>
        </w:rPr>
        <w:t xml:space="preserve">, and is denoted as </w:t>
      </w:r>
      <w:r w:rsidR="00A54175" w:rsidRPr="004D3ED9">
        <w:rPr>
          <w:rFonts w:ascii="Times New Roman" w:hAnsi="Times New Roman" w:cs="Times New Roman"/>
          <w:i/>
          <w:sz w:val="24"/>
          <w:szCs w:val="24"/>
        </w:rPr>
        <w:t>R</w:t>
      </w:r>
      <w:r w:rsidR="00504A94" w:rsidRPr="004D3ED9">
        <w:rPr>
          <w:rFonts w:ascii="Times New Roman" w:hAnsi="Times New Roman" w:cs="Times New Roman"/>
          <w:i/>
          <w:sz w:val="24"/>
          <w:szCs w:val="24"/>
          <w:vertAlign w:val="subscript"/>
        </w:rPr>
        <w:t>o</w:t>
      </w:r>
      <w:r w:rsidR="00A54175" w:rsidRPr="004D3ED9">
        <w:rPr>
          <w:rFonts w:ascii="Times New Roman" w:hAnsi="Times New Roman" w:cs="Times New Roman"/>
          <w:sz w:val="24"/>
          <w:szCs w:val="24"/>
        </w:rPr>
        <w:t xml:space="preserve">. </w:t>
      </w:r>
      <w:r w:rsidR="004D3ED9">
        <w:rPr>
          <w:rFonts w:ascii="Times New Roman" w:hAnsi="Times New Roman" w:cs="Times New Roman"/>
          <w:sz w:val="24"/>
          <w:szCs w:val="24"/>
        </w:rPr>
        <w:t xml:space="preserve">All that is required for a disease to go into decline is when </w:t>
      </w:r>
      <w:r w:rsidR="004D3ED9" w:rsidRPr="004D3ED9">
        <w:rPr>
          <w:rFonts w:ascii="Times New Roman" w:hAnsi="Times New Roman" w:cs="Times New Roman"/>
          <w:i/>
          <w:sz w:val="24"/>
          <w:szCs w:val="24"/>
        </w:rPr>
        <w:t>R</w:t>
      </w:r>
      <w:r w:rsidR="004D3ED9" w:rsidRPr="004D3ED9">
        <w:rPr>
          <w:rFonts w:ascii="Times New Roman" w:hAnsi="Times New Roman" w:cs="Times New Roman"/>
          <w:i/>
          <w:sz w:val="24"/>
          <w:szCs w:val="24"/>
          <w:vertAlign w:val="subscript"/>
        </w:rPr>
        <w:t>o</w:t>
      </w:r>
      <w:r w:rsidR="004D3ED9">
        <w:rPr>
          <w:rFonts w:ascii="Times New Roman" w:hAnsi="Times New Roman" w:cs="Times New Roman"/>
          <w:sz w:val="24"/>
          <w:szCs w:val="24"/>
        </w:rPr>
        <w:t xml:space="preserve"> generates</w:t>
      </w:r>
      <w:r w:rsidR="00337F20">
        <w:rPr>
          <w:rFonts w:ascii="Times New Roman" w:hAnsi="Times New Roman" w:cs="Times New Roman"/>
          <w:sz w:val="24"/>
          <w:szCs w:val="24"/>
        </w:rPr>
        <w:t>,</w:t>
      </w:r>
      <w:r w:rsidR="004D3ED9">
        <w:rPr>
          <w:rFonts w:ascii="Times New Roman" w:hAnsi="Times New Roman" w:cs="Times New Roman"/>
          <w:sz w:val="24"/>
          <w:szCs w:val="24"/>
        </w:rPr>
        <w:t xml:space="preserve"> on average</w:t>
      </w:r>
      <w:r w:rsidR="00337F20">
        <w:rPr>
          <w:rFonts w:ascii="Times New Roman" w:hAnsi="Times New Roman" w:cs="Times New Roman"/>
          <w:sz w:val="24"/>
          <w:szCs w:val="24"/>
        </w:rPr>
        <w:t>,</w:t>
      </w:r>
      <w:r w:rsidR="004D3ED9">
        <w:rPr>
          <w:rFonts w:ascii="Times New Roman" w:hAnsi="Times New Roman" w:cs="Times New Roman"/>
          <w:sz w:val="24"/>
          <w:szCs w:val="24"/>
        </w:rPr>
        <w:t xml:space="preserve"> </w:t>
      </w:r>
      <w:r w:rsidR="004D3ED9" w:rsidRPr="004D3ED9">
        <w:rPr>
          <w:rFonts w:ascii="Times New Roman" w:hAnsi="Times New Roman" w:cs="Times New Roman"/>
          <w:sz w:val="24"/>
          <w:szCs w:val="24"/>
        </w:rPr>
        <w:t>less than one other</w:t>
      </w:r>
      <w:r w:rsidR="004D3ED9">
        <w:rPr>
          <w:rFonts w:ascii="Times New Roman" w:hAnsi="Times New Roman" w:cs="Times New Roman"/>
          <w:sz w:val="24"/>
          <w:szCs w:val="24"/>
        </w:rPr>
        <w:t xml:space="preserve"> </w:t>
      </w:r>
      <w:r w:rsidR="004D3ED9" w:rsidRPr="004D3ED9">
        <w:rPr>
          <w:rFonts w:ascii="Times New Roman" w:hAnsi="Times New Roman" w:cs="Times New Roman"/>
          <w:sz w:val="24"/>
          <w:szCs w:val="24"/>
        </w:rPr>
        <w:t>case.</w:t>
      </w:r>
      <w:r w:rsidR="004D3ED9">
        <w:rPr>
          <w:rFonts w:ascii="Times New Roman" w:hAnsi="Times New Roman" w:cs="Times New Roman"/>
          <w:sz w:val="24"/>
          <w:szCs w:val="24"/>
        </w:rPr>
        <w:t xml:space="preserve"> Similarly,</w:t>
      </w:r>
      <w:r w:rsidR="004D3ED9" w:rsidRPr="004D3ED9">
        <w:rPr>
          <w:rFonts w:ascii="Times New Roman" w:hAnsi="Times New Roman" w:cs="Times New Roman"/>
          <w:sz w:val="24"/>
          <w:szCs w:val="24"/>
        </w:rPr>
        <w:t xml:space="preserve"> R</w:t>
      </w:r>
      <w:r w:rsidR="004D3ED9" w:rsidRPr="004D3ED9">
        <w:rPr>
          <w:rFonts w:ascii="Times New Roman" w:hAnsi="Times New Roman" w:cs="Times New Roman"/>
          <w:sz w:val="24"/>
          <w:szCs w:val="24"/>
          <w:vertAlign w:val="subscript"/>
        </w:rPr>
        <w:t>v</w:t>
      </w:r>
      <w:r w:rsidR="004D3ED9" w:rsidRPr="004D3ED9">
        <w:rPr>
          <w:rFonts w:ascii="Times New Roman" w:hAnsi="Times New Roman" w:cs="Times New Roman"/>
          <w:sz w:val="24"/>
          <w:szCs w:val="24"/>
        </w:rPr>
        <w:t xml:space="preserve"> is defined as the average number of secondary cases generated by a primary case in a population rendered incompletely susceptible as a result of immunization. If R</w:t>
      </w:r>
      <w:r w:rsidR="004D3ED9" w:rsidRPr="004D3ED9">
        <w:rPr>
          <w:rFonts w:ascii="Times New Roman" w:hAnsi="Times New Roman" w:cs="Times New Roman"/>
          <w:sz w:val="24"/>
          <w:szCs w:val="24"/>
          <w:vertAlign w:val="subscript"/>
        </w:rPr>
        <w:t>v</w:t>
      </w:r>
      <w:r w:rsidR="004D3ED9" w:rsidRPr="004D3ED9">
        <w:rPr>
          <w:rFonts w:ascii="Times New Roman" w:hAnsi="Times New Roman" w:cs="Times New Roman"/>
          <w:sz w:val="24"/>
          <w:szCs w:val="24"/>
        </w:rPr>
        <w:t>&lt;1, disease elimination occurs.</w:t>
      </w:r>
    </w:p>
    <w:p w14:paraId="7914D60D" w14:textId="77777777" w:rsidR="004D3ED9" w:rsidRPr="004D3ED9" w:rsidRDefault="004D3ED9" w:rsidP="004D3ED9">
      <w:pPr>
        <w:pStyle w:val="ListParagraph"/>
        <w:ind w:left="1440"/>
        <w:rPr>
          <w:rFonts w:ascii="Times New Roman" w:hAnsi="Times New Roman" w:cs="Times New Roman"/>
          <w:sz w:val="24"/>
          <w:szCs w:val="24"/>
        </w:rPr>
      </w:pPr>
    </w:p>
    <w:p w14:paraId="36FFEFFC" w14:textId="6FD2B2AD" w:rsidR="00BD31DF" w:rsidRPr="009B35FF" w:rsidRDefault="00A40E9B" w:rsidP="009B35FF">
      <w:pPr>
        <w:pStyle w:val="Heading2"/>
        <w:rPr>
          <w:b/>
        </w:rPr>
      </w:pPr>
      <w:r w:rsidRPr="002D681D">
        <w:rPr>
          <w:b/>
          <w:u w:val="single"/>
        </w:rPr>
        <w:t>2.4.1</w:t>
      </w:r>
      <w:r w:rsidRPr="009B35FF">
        <w:rPr>
          <w:b/>
        </w:rPr>
        <w:t xml:space="preserve"> </w:t>
      </w:r>
      <w:r w:rsidR="00E73AA6" w:rsidRPr="009B35FF">
        <w:rPr>
          <w:b/>
        </w:rPr>
        <w:t>Next Generation Matrix</w:t>
      </w:r>
    </w:p>
    <w:p w14:paraId="38CAF72F" w14:textId="5B36C3CA" w:rsidR="00176368" w:rsidRPr="00BD31DF" w:rsidRDefault="00337F20" w:rsidP="00A40E9B">
      <w:pPr>
        <w:pStyle w:val="ListParagraph"/>
        <w:ind w:left="0" w:firstLine="720"/>
        <w:rPr>
          <w:rFonts w:ascii="Times New Roman" w:hAnsi="Times New Roman" w:cs="Times New Roman"/>
          <w:b/>
          <w:sz w:val="24"/>
          <w:szCs w:val="24"/>
        </w:rPr>
      </w:pPr>
      <w:r w:rsidRPr="00337F20">
        <w:rPr>
          <w:rFonts w:ascii="Times New Roman" w:hAnsi="Times New Roman" w:cs="Times New Roman"/>
          <w:sz w:val="24"/>
          <w:szCs w:val="24"/>
        </w:rPr>
        <w:t xml:space="preserve">The next-generation matrix (NGM) is the natural basis for </w:t>
      </w:r>
      <w:r w:rsidR="001F3D7F">
        <w:rPr>
          <w:rFonts w:ascii="Times New Roman" w:hAnsi="Times New Roman" w:cs="Times New Roman"/>
          <w:sz w:val="24"/>
          <w:szCs w:val="24"/>
        </w:rPr>
        <w:t>defining</w:t>
      </w:r>
      <w:r w:rsidRPr="00337F20">
        <w:rPr>
          <w:rFonts w:ascii="Times New Roman" w:hAnsi="Times New Roman" w:cs="Times New Roman"/>
          <w:sz w:val="24"/>
          <w:szCs w:val="24"/>
        </w:rPr>
        <w:t xml:space="preserve"> and calculation of </w:t>
      </w:r>
      <w:r w:rsidRPr="00BD31DF">
        <w:rPr>
          <w:rFonts w:ascii="Times New Roman" w:hAnsi="Times New Roman" w:cs="Times New Roman"/>
          <w:i/>
          <w:sz w:val="24"/>
          <w:szCs w:val="24"/>
        </w:rPr>
        <w:t>R</w:t>
      </w:r>
      <w:r w:rsidRPr="00BD31DF">
        <w:rPr>
          <w:rFonts w:ascii="Times New Roman" w:hAnsi="Times New Roman" w:cs="Times New Roman"/>
          <w:i/>
          <w:sz w:val="24"/>
          <w:szCs w:val="24"/>
          <w:vertAlign w:val="subscript"/>
        </w:rPr>
        <w:t>o</w:t>
      </w:r>
      <w:r w:rsidRPr="00337F20">
        <w:rPr>
          <w:rFonts w:ascii="Times New Roman" w:hAnsi="Times New Roman" w:cs="Times New Roman"/>
          <w:sz w:val="24"/>
          <w:szCs w:val="24"/>
        </w:rPr>
        <w:t xml:space="preserve"> </w:t>
      </w:r>
      <w:r>
        <w:rPr>
          <w:rFonts w:ascii="Times New Roman" w:hAnsi="Times New Roman" w:cs="Times New Roman"/>
          <w:sz w:val="24"/>
          <w:szCs w:val="24"/>
        </w:rPr>
        <w:t>“</w:t>
      </w:r>
      <w:r w:rsidRPr="00337F20">
        <w:rPr>
          <w:rFonts w:ascii="Times New Roman" w:hAnsi="Times New Roman" w:cs="Times New Roman"/>
          <w:sz w:val="24"/>
          <w:szCs w:val="24"/>
        </w:rPr>
        <w:t>where finitely many different categories of individuals are recognized</w:t>
      </w:r>
      <w:r>
        <w:rPr>
          <w:rFonts w:ascii="Times New Roman" w:hAnsi="Times New Roman" w:cs="Times New Roman"/>
          <w:sz w:val="24"/>
          <w:szCs w:val="24"/>
        </w:rPr>
        <w:t>” [9]</w:t>
      </w:r>
      <w:r w:rsidRPr="00337F20">
        <w:rPr>
          <w:rFonts w:ascii="Times New Roman" w:hAnsi="Times New Roman" w:cs="Times New Roman"/>
          <w:sz w:val="24"/>
          <w:szCs w:val="24"/>
        </w:rPr>
        <w:t>.</w:t>
      </w:r>
      <w:r w:rsidR="008323B9">
        <w:rPr>
          <w:rFonts w:ascii="Times New Roman" w:hAnsi="Times New Roman" w:cs="Times New Roman"/>
          <w:sz w:val="24"/>
          <w:szCs w:val="24"/>
        </w:rPr>
        <w:t xml:space="preserve"> </w:t>
      </w:r>
      <w:r w:rsidR="00176368">
        <w:rPr>
          <w:rFonts w:ascii="Times New Roman" w:hAnsi="Times New Roman" w:cs="Times New Roman"/>
          <w:sz w:val="24"/>
          <w:szCs w:val="24"/>
        </w:rPr>
        <w:t xml:space="preserve">This </w:t>
      </w:r>
      <w:r w:rsidR="00176368" w:rsidRPr="00176368">
        <w:rPr>
          <w:rFonts w:ascii="Times New Roman" w:hAnsi="Times New Roman" w:cs="Times New Roman"/>
          <w:sz w:val="24"/>
          <w:szCs w:val="24"/>
        </w:rPr>
        <w:t>method</w:t>
      </w:r>
      <w:r w:rsidR="00176368">
        <w:rPr>
          <w:rFonts w:ascii="Times New Roman" w:hAnsi="Times New Roman" w:cs="Times New Roman"/>
          <w:sz w:val="24"/>
          <w:szCs w:val="24"/>
        </w:rPr>
        <w:t xml:space="preserve"> is</w:t>
      </w:r>
      <w:r w:rsidR="00176368" w:rsidRPr="00176368">
        <w:rPr>
          <w:rFonts w:ascii="Times New Roman" w:hAnsi="Times New Roman" w:cs="Times New Roman"/>
          <w:sz w:val="24"/>
          <w:szCs w:val="24"/>
        </w:rPr>
        <w:t xml:space="preserve"> used to derive the basic reproduction number, for a compartmental model of the spread of infectious diseases. </w:t>
      </w:r>
      <w:r w:rsidR="00BD31DF">
        <w:rPr>
          <w:rFonts w:ascii="Times New Roman" w:hAnsi="Times New Roman" w:cs="Times New Roman"/>
          <w:sz w:val="24"/>
          <w:szCs w:val="24"/>
        </w:rPr>
        <w:t>Figure 1 depicts the matrix f</w:t>
      </w:r>
      <w:r w:rsidR="008323B9">
        <w:rPr>
          <w:rFonts w:ascii="Times New Roman" w:hAnsi="Times New Roman" w:cs="Times New Roman"/>
          <w:sz w:val="24"/>
          <w:szCs w:val="24"/>
        </w:rPr>
        <w:t xml:space="preserve">or the </w:t>
      </w:r>
      <w:r w:rsidR="001F3D7F">
        <w:rPr>
          <w:rFonts w:ascii="Times New Roman" w:hAnsi="Times New Roman" w:cs="Times New Roman"/>
          <w:sz w:val="24"/>
          <w:szCs w:val="24"/>
        </w:rPr>
        <w:t>Four-Age</w:t>
      </w:r>
      <w:r w:rsidR="008323B9">
        <w:rPr>
          <w:rFonts w:ascii="Times New Roman" w:hAnsi="Times New Roman" w:cs="Times New Roman"/>
          <w:sz w:val="24"/>
          <w:szCs w:val="24"/>
        </w:rPr>
        <w:t xml:space="preserve"> </w:t>
      </w:r>
      <w:r w:rsidR="00176368">
        <w:rPr>
          <w:rFonts w:ascii="Times New Roman" w:hAnsi="Times New Roman" w:cs="Times New Roman"/>
          <w:sz w:val="24"/>
          <w:szCs w:val="24"/>
        </w:rPr>
        <w:t xml:space="preserve">Group </w:t>
      </w:r>
      <w:r w:rsidR="009003F5">
        <w:rPr>
          <w:rFonts w:ascii="Times New Roman" w:hAnsi="Times New Roman" w:cs="Times New Roman"/>
          <w:sz w:val="24"/>
          <w:szCs w:val="24"/>
        </w:rPr>
        <w:t>Model</w:t>
      </w:r>
      <w:r w:rsidR="00BD31DF" w:rsidRPr="00BD31DF">
        <w:rPr>
          <w:rFonts w:ascii="Times New Roman" w:hAnsi="Times New Roman" w:cs="Times New Roman"/>
          <w:sz w:val="24"/>
          <w:szCs w:val="24"/>
        </w:rPr>
        <w:t xml:space="preserve">. </w:t>
      </w:r>
      <w:r w:rsidR="00A610EA" w:rsidRPr="00A610EA">
        <w:rPr>
          <w:rFonts w:ascii="Times New Roman" w:hAnsi="Times New Roman" w:cs="Times New Roman"/>
          <w:sz w:val="24"/>
          <w:szCs w:val="24"/>
        </w:rPr>
        <w:t>When generating the next generation matrix for the eight group model we use the same matrix, but with N</w:t>
      </w:r>
      <w:r w:rsidR="00A610EA" w:rsidRPr="00A610EA">
        <w:rPr>
          <w:rFonts w:ascii="Times New Roman" w:hAnsi="Times New Roman" w:cs="Times New Roman"/>
          <w:sz w:val="28"/>
          <w:szCs w:val="24"/>
          <w:vertAlign w:val="subscript"/>
        </w:rPr>
        <w:t>i</w:t>
      </w:r>
      <w:r w:rsidR="00A610EA" w:rsidRPr="00A610EA">
        <w:rPr>
          <w:rFonts w:ascii="Times New Roman" w:hAnsi="Times New Roman" w:cs="Times New Roman"/>
          <w:sz w:val="24"/>
          <w:szCs w:val="24"/>
        </w:rPr>
        <w:t xml:space="preserve"> is replaced with S</w:t>
      </w:r>
      <w:r w:rsidR="00A610EA" w:rsidRPr="00A610EA">
        <w:rPr>
          <w:rFonts w:ascii="Times New Roman" w:hAnsi="Times New Roman" w:cs="Times New Roman"/>
          <w:sz w:val="28"/>
          <w:szCs w:val="24"/>
          <w:vertAlign w:val="subscript"/>
        </w:rPr>
        <w:t>i</w:t>
      </w:r>
      <w:r w:rsidR="00A610EA" w:rsidRPr="00A610EA">
        <w:rPr>
          <w:rFonts w:ascii="Times New Roman" w:hAnsi="Times New Roman" w:cs="Times New Roman"/>
          <w:sz w:val="24"/>
          <w:szCs w:val="24"/>
        </w:rPr>
        <w:t>*, the steady state value of S</w:t>
      </w:r>
      <w:r w:rsidR="00A610EA" w:rsidRPr="00A610EA">
        <w:rPr>
          <w:rFonts w:ascii="Times New Roman" w:hAnsi="Times New Roman" w:cs="Times New Roman"/>
          <w:sz w:val="32"/>
          <w:szCs w:val="24"/>
          <w:vertAlign w:val="subscript"/>
        </w:rPr>
        <w:t>i</w:t>
      </w:r>
      <w:r w:rsidR="00A610EA" w:rsidRPr="00A610EA">
        <w:rPr>
          <w:rFonts w:ascii="Times New Roman" w:hAnsi="Times New Roman" w:cs="Times New Roman"/>
          <w:sz w:val="24"/>
          <w:szCs w:val="24"/>
        </w:rPr>
        <w:t>(t).</w:t>
      </w:r>
    </w:p>
    <w:p w14:paraId="65936448" w14:textId="5F02001C" w:rsidR="00176368" w:rsidRPr="00176368" w:rsidRDefault="00A40E9B" w:rsidP="00176368">
      <w:pPr>
        <w:rPr>
          <w:rFonts w:ascii="Times New Roman" w:hAnsi="Times New Roman" w:cs="Times New Roman"/>
          <w:sz w:val="24"/>
          <w:szCs w:val="24"/>
        </w:rPr>
      </w:pPr>
      <w:r>
        <w:rPr>
          <w:rFonts w:ascii="Times New Roman" w:hAnsi="Times New Roman" w:cs="Times New Roman"/>
          <w:noProof/>
          <w:sz w:val="24"/>
          <w:szCs w:val="24"/>
          <w:lang w:eastAsia="zh-CN"/>
        </w:rPr>
        <w:drawing>
          <wp:anchor distT="0" distB="0" distL="114300" distR="114300" simplePos="0" relativeHeight="251723776" behindDoc="0" locked="0" layoutInCell="1" allowOverlap="1" wp14:anchorId="25C94BBF" wp14:editId="25A317DF">
            <wp:simplePos x="0" y="0"/>
            <wp:positionH relativeFrom="column">
              <wp:posOffset>-61595</wp:posOffset>
            </wp:positionH>
            <wp:positionV relativeFrom="paragraph">
              <wp:posOffset>177165</wp:posOffset>
            </wp:positionV>
            <wp:extent cx="5300345" cy="3275965"/>
            <wp:effectExtent l="0" t="0" r="825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3-24 at 3.53.03 PM.png"/>
                    <pic:cNvPicPr/>
                  </pic:nvPicPr>
                  <pic:blipFill>
                    <a:blip r:embed="rId11">
                      <a:extLst>
                        <a:ext uri="{28A0092B-C50C-407E-A947-70E740481C1C}">
                          <a14:useLocalDpi xmlns:a14="http://schemas.microsoft.com/office/drawing/2010/main" val="0"/>
                        </a:ext>
                      </a:extLst>
                    </a:blip>
                    <a:stretch>
                      <a:fillRect/>
                    </a:stretch>
                  </pic:blipFill>
                  <pic:spPr>
                    <a:xfrm>
                      <a:off x="0" y="0"/>
                      <a:ext cx="5300345" cy="3275965"/>
                    </a:xfrm>
                    <a:prstGeom prst="rect">
                      <a:avLst/>
                    </a:prstGeom>
                  </pic:spPr>
                </pic:pic>
              </a:graphicData>
            </a:graphic>
            <wp14:sizeRelH relativeFrom="page">
              <wp14:pctWidth>0</wp14:pctWidth>
            </wp14:sizeRelH>
            <wp14:sizeRelV relativeFrom="page">
              <wp14:pctHeight>0</wp14:pctHeight>
            </wp14:sizeRelV>
          </wp:anchor>
        </w:drawing>
      </w:r>
    </w:p>
    <w:p w14:paraId="1EAF3D7A" w14:textId="070D7584" w:rsidR="00176368" w:rsidRDefault="00176368" w:rsidP="00337F20">
      <w:pPr>
        <w:pStyle w:val="ListParagraph"/>
        <w:ind w:left="2160"/>
        <w:rPr>
          <w:rFonts w:ascii="Times New Roman" w:hAnsi="Times New Roman" w:cs="Times New Roman"/>
          <w:sz w:val="24"/>
          <w:szCs w:val="24"/>
        </w:rPr>
      </w:pPr>
    </w:p>
    <w:p w14:paraId="0D252F95" w14:textId="2B2658F8" w:rsidR="00176368" w:rsidRDefault="00176368" w:rsidP="00337F20">
      <w:pPr>
        <w:pStyle w:val="ListParagraph"/>
        <w:ind w:left="2160"/>
        <w:rPr>
          <w:rFonts w:ascii="Times New Roman" w:hAnsi="Times New Roman" w:cs="Times New Roman"/>
          <w:sz w:val="24"/>
          <w:szCs w:val="24"/>
        </w:rPr>
      </w:pPr>
    </w:p>
    <w:p w14:paraId="078B0A04" w14:textId="168061F2" w:rsidR="00E92789" w:rsidRPr="00BD31DF" w:rsidRDefault="00BD31DF" w:rsidP="00BD31DF">
      <w:pPr>
        <w:rPr>
          <w:rFonts w:ascii="Times New Roman" w:hAnsi="Times New Roman" w:cs="Times New Roman"/>
          <w:sz w:val="24"/>
          <w:szCs w:val="24"/>
        </w:rPr>
      </w:pPr>
      <w:r>
        <w:rPr>
          <w:noProof/>
          <w:lang w:eastAsia="zh-CN"/>
        </w:rPr>
        <mc:AlternateContent>
          <mc:Choice Requires="wps">
            <w:drawing>
              <wp:anchor distT="0" distB="0" distL="114300" distR="114300" simplePos="0" relativeHeight="251729920" behindDoc="0" locked="0" layoutInCell="1" allowOverlap="1" wp14:anchorId="54ACE5B7" wp14:editId="05EF1B59">
                <wp:simplePos x="0" y="0"/>
                <wp:positionH relativeFrom="column">
                  <wp:posOffset>-5767070</wp:posOffset>
                </wp:positionH>
                <wp:positionV relativeFrom="paragraph">
                  <wp:posOffset>2522220</wp:posOffset>
                </wp:positionV>
                <wp:extent cx="5943600" cy="28194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281940"/>
                        </a:xfrm>
                        <a:prstGeom prst="rect">
                          <a:avLst/>
                        </a:prstGeom>
                        <a:solidFill>
                          <a:prstClr val="white"/>
                        </a:solidFill>
                        <a:ln>
                          <a:noFill/>
                        </a:ln>
                        <a:effectLst/>
                      </wps:spPr>
                      <wps:txbx>
                        <w:txbxContent>
                          <w:p w14:paraId="4C1C01CC" w14:textId="354C9A0A" w:rsidR="00B54017" w:rsidRPr="009E214B" w:rsidRDefault="00B54017" w:rsidP="009E214B">
                            <w:pPr>
                              <w:pStyle w:val="Caption"/>
                              <w:jc w:val="center"/>
                              <w:rPr>
                                <w:rFonts w:ascii="Times New Roman" w:hAnsi="Times New Roman" w:cs="Times New Roman"/>
                                <w:noProof/>
                                <w:sz w:val="20"/>
                              </w:rPr>
                            </w:pPr>
                            <w:r w:rsidRPr="009E214B">
                              <w:rPr>
                                <w:sz w:val="20"/>
                              </w:rPr>
                              <w:t xml:space="preserve">Figure </w:t>
                            </w:r>
                            <w:r w:rsidRPr="009E214B">
                              <w:rPr>
                                <w:sz w:val="20"/>
                              </w:rPr>
                              <w:fldChar w:fldCharType="begin"/>
                            </w:r>
                            <w:r w:rsidRPr="009E214B">
                              <w:rPr>
                                <w:sz w:val="20"/>
                              </w:rPr>
                              <w:instrText xml:space="preserve"> SEQ Figure \* ARABIC </w:instrText>
                            </w:r>
                            <w:r w:rsidRPr="009E214B">
                              <w:rPr>
                                <w:sz w:val="20"/>
                              </w:rPr>
                              <w:fldChar w:fldCharType="separate"/>
                            </w:r>
                            <w:r w:rsidRPr="009E214B">
                              <w:rPr>
                                <w:noProof/>
                                <w:sz w:val="20"/>
                              </w:rPr>
                              <w:t>1</w:t>
                            </w:r>
                            <w:r w:rsidRPr="009E214B">
                              <w:rPr>
                                <w:sz w:val="20"/>
                              </w:rPr>
                              <w:fldChar w:fldCharType="end"/>
                            </w:r>
                            <w:r w:rsidRPr="009E214B">
                              <w:rPr>
                                <w:sz w:val="20"/>
                              </w:rPr>
                              <w:t>: Next Generation Four-Age Class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41" type="#_x0000_t202" style="position:absolute;margin-left:-454.1pt;margin-top:198.6pt;width:468pt;height:22.2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" stroked="f">
                <v:textbox style="mso-fit-shape-to-text:t" inset="0,0,0,0">
                  <w:txbxContent>
                    <w:p w14:paraId="4C1C01CC" w14:textId="354C9A0A" w:rsidR="00B54017" w:rsidRPr="009E214B" w:rsidRDefault="00B54017" w:rsidP="009E214B">
                      <w:pPr>
                        <w:pStyle w:val="Caption"/>
                        <w:jc w:val="center"/>
                        <w:rPr>
                          <w:rFonts w:ascii="Times New Roman" w:hAnsi="Times New Roman" w:cs="Times New Roman"/>
                          <w:noProof/>
                          <w:sz w:val="20"/>
                        </w:rPr>
                      </w:pPr>
                      <w:r w:rsidRPr="009E214B">
                        <w:rPr>
                          <w:sz w:val="20"/>
                        </w:rPr>
                        <w:t xml:space="preserve">Figure </w:t>
                      </w:r>
                      <w:r w:rsidRPr="009E214B">
                        <w:rPr>
                          <w:sz w:val="20"/>
                        </w:rPr>
                        <w:fldChar w:fldCharType="begin"/>
                      </w:r>
                      <w:r w:rsidRPr="009E214B">
                        <w:rPr>
                          <w:sz w:val="20"/>
                        </w:rPr>
                        <w:instrText xml:space="preserve"> SEQ Figure \* ARABIC </w:instrText>
                      </w:r>
                      <w:r w:rsidRPr="009E214B">
                        <w:rPr>
                          <w:sz w:val="20"/>
                        </w:rPr>
                        <w:fldChar w:fldCharType="separate"/>
                      </w:r>
                      <w:r w:rsidRPr="009E214B">
                        <w:rPr>
                          <w:noProof/>
                          <w:sz w:val="20"/>
                        </w:rPr>
                        <w:t>1</w:t>
                      </w:r>
                      <w:r w:rsidRPr="009E214B">
                        <w:rPr>
                          <w:sz w:val="20"/>
                        </w:rPr>
                        <w:fldChar w:fldCharType="end"/>
                      </w:r>
                      <w:r w:rsidRPr="009E214B">
                        <w:rPr>
                          <w:sz w:val="20"/>
                        </w:rPr>
                        <w:t>: Next Generation Four-Age Class Group</w:t>
                      </w:r>
                    </w:p>
                  </w:txbxContent>
                </v:textbox>
                <w10:wrap type="square"/>
              </v:shape>
            </w:pict>
          </mc:Fallback>
        </mc:AlternateContent>
      </w:r>
      <w:r>
        <w:rPr>
          <w:rFonts w:ascii="Times New Roman" w:hAnsi="Times New Roman" w:cs="Times New Roman"/>
          <w:sz w:val="24"/>
          <w:szCs w:val="24"/>
        </w:rPr>
        <w:br w:type="page"/>
      </w:r>
    </w:p>
    <w:p w14:paraId="2A391DA4" w14:textId="3D89C619" w:rsidR="006926B6" w:rsidRDefault="00773BA3" w:rsidP="00773BA3">
      <w:pPr>
        <w:pStyle w:val="Heading1"/>
        <w:rPr>
          <w:b/>
        </w:rPr>
      </w:pPr>
      <w:r w:rsidRPr="00773BA3">
        <w:rPr>
          <w:b/>
        </w:rPr>
        <w:lastRenderedPageBreak/>
        <w:t>3.</w:t>
      </w:r>
      <w:r>
        <w:rPr>
          <w:b/>
        </w:rPr>
        <w:t xml:space="preserve"> </w:t>
      </w:r>
      <w:r w:rsidR="006926B6" w:rsidRPr="00A40E9B">
        <w:rPr>
          <w:b/>
        </w:rPr>
        <w:t xml:space="preserve">Numerical </w:t>
      </w:r>
      <w:r w:rsidR="00B019F0" w:rsidRPr="00A40E9B">
        <w:rPr>
          <w:b/>
        </w:rPr>
        <w:t>Simulations</w:t>
      </w:r>
    </w:p>
    <w:p w14:paraId="026252D1" w14:textId="24D40845" w:rsidR="00A40E9B" w:rsidRPr="00A40E9B" w:rsidRDefault="00A40E9B" w:rsidP="00773BA3">
      <w:pPr>
        <w:pStyle w:val="Heading2"/>
        <w:ind w:firstLine="720"/>
        <w:rPr>
          <w:b/>
          <w:sz w:val="28"/>
        </w:rPr>
      </w:pPr>
      <w:r w:rsidRPr="002D681D">
        <w:rPr>
          <w:b/>
          <w:u w:val="single"/>
        </w:rPr>
        <w:t>3.1</w:t>
      </w:r>
      <w:r w:rsidRPr="00A40E9B">
        <w:rPr>
          <w:b/>
        </w:rPr>
        <w:t xml:space="preserve"> Matlab Overview </w:t>
      </w:r>
    </w:p>
    <w:p w14:paraId="6230DB7D" w14:textId="14736727" w:rsidR="00CD0073" w:rsidRPr="004F75B7" w:rsidRDefault="00677B17" w:rsidP="004F75B7">
      <w:pPr>
        <w:pStyle w:val="ListParagraph"/>
        <w:spacing w:line="240" w:lineRule="auto"/>
        <w:ind w:left="1080" w:firstLine="360"/>
        <w:rPr>
          <w:rFonts w:ascii="Times New Roman" w:hAnsi="Times New Roman" w:cs="Times New Roman"/>
          <w:sz w:val="28"/>
          <w:szCs w:val="24"/>
        </w:rPr>
      </w:pPr>
      <w:r w:rsidRPr="00757092">
        <w:rPr>
          <w:rFonts w:ascii="Times New Roman" w:hAnsi="Times New Roman" w:cs="Times New Roman"/>
          <w:sz w:val="24"/>
          <w:szCs w:val="24"/>
        </w:rPr>
        <w:t>Though MATLAB is primarily a numerics package, it can certainly solve straightforward differential equations symbolically. T</w:t>
      </w:r>
      <w:r w:rsidR="00F26422" w:rsidRPr="00757092">
        <w:rPr>
          <w:rFonts w:ascii="Times New Roman" w:hAnsi="Times New Roman" w:cs="Times New Roman"/>
          <w:sz w:val="24"/>
          <w:szCs w:val="24"/>
        </w:rPr>
        <w:t>he first component of th</w:t>
      </w:r>
      <w:r w:rsidRPr="00757092">
        <w:rPr>
          <w:rFonts w:ascii="Times New Roman" w:hAnsi="Times New Roman" w:cs="Times New Roman"/>
          <w:sz w:val="24"/>
          <w:szCs w:val="24"/>
        </w:rPr>
        <w:t>is research</w:t>
      </w:r>
      <w:r w:rsidR="00F26422" w:rsidRPr="00757092">
        <w:rPr>
          <w:rFonts w:ascii="Times New Roman" w:hAnsi="Times New Roman" w:cs="Times New Roman"/>
          <w:sz w:val="24"/>
          <w:szCs w:val="24"/>
        </w:rPr>
        <w:t xml:space="preserve"> Matlab code,</w:t>
      </w:r>
      <w:r w:rsidR="007D5F2C" w:rsidRPr="00757092">
        <w:rPr>
          <w:rFonts w:ascii="Times New Roman" w:hAnsi="Times New Roman" w:cs="Times New Roman"/>
          <w:sz w:val="24"/>
          <w:szCs w:val="24"/>
        </w:rPr>
        <w:t xml:space="preserve"> </w:t>
      </w:r>
      <w:r w:rsidRPr="00757092">
        <w:rPr>
          <w:rFonts w:ascii="Times New Roman" w:hAnsi="Times New Roman" w:cs="Times New Roman"/>
          <w:sz w:val="24"/>
          <w:szCs w:val="24"/>
        </w:rPr>
        <w:t xml:space="preserve">is to create </w:t>
      </w:r>
      <w:r w:rsidR="00F26422" w:rsidRPr="00757092">
        <w:rPr>
          <w:rFonts w:ascii="Times New Roman" w:hAnsi="Times New Roman" w:cs="Times New Roman"/>
          <w:sz w:val="24"/>
          <w:szCs w:val="24"/>
        </w:rPr>
        <w:t xml:space="preserve">a function called </w:t>
      </w:r>
      <w:r w:rsidRPr="00757092">
        <w:rPr>
          <w:rFonts w:ascii="Times New Roman" w:hAnsi="Times New Roman" w:cs="Times New Roman"/>
          <w:sz w:val="24"/>
          <w:szCs w:val="24"/>
        </w:rPr>
        <w:t>cspsolveNewZ.m which would be the function th</w:t>
      </w:r>
      <w:r w:rsidR="008323B9">
        <w:rPr>
          <w:rFonts w:ascii="Times New Roman" w:hAnsi="Times New Roman" w:cs="Times New Roman"/>
          <w:sz w:val="24"/>
          <w:szCs w:val="24"/>
        </w:rPr>
        <w:t xml:space="preserve">at implemented the Prediction: </w:t>
      </w:r>
      <w:r w:rsidR="001F3D7F">
        <w:rPr>
          <w:rFonts w:ascii="Times New Roman" w:hAnsi="Times New Roman" w:cs="Times New Roman"/>
          <w:sz w:val="24"/>
          <w:szCs w:val="24"/>
        </w:rPr>
        <w:t>Four-Age</w:t>
      </w:r>
      <w:r w:rsidRPr="00757092">
        <w:rPr>
          <w:rFonts w:ascii="Times New Roman" w:hAnsi="Times New Roman" w:cs="Times New Roman"/>
          <w:sz w:val="24"/>
          <w:szCs w:val="24"/>
        </w:rPr>
        <w:t xml:space="preserve"> Class Group Model.</w:t>
      </w:r>
      <w:r w:rsidR="004F75B7">
        <w:rPr>
          <w:rFonts w:ascii="Times New Roman" w:hAnsi="Times New Roman" w:cs="Times New Roman"/>
          <w:sz w:val="24"/>
          <w:szCs w:val="24"/>
        </w:rPr>
        <w:t xml:space="preserve"> </w:t>
      </w:r>
      <w:r w:rsidRPr="00A40E9B">
        <w:rPr>
          <w:rFonts w:ascii="Times New Roman" w:hAnsi="Times New Roman" w:cs="Times New Roman"/>
          <w:sz w:val="24"/>
          <w:szCs w:val="24"/>
        </w:rPr>
        <w:t>The method used in this code was the Rung</w:t>
      </w:r>
      <w:r w:rsidR="00806C42" w:rsidRPr="00A40E9B">
        <w:rPr>
          <w:rFonts w:ascii="Times New Roman" w:hAnsi="Times New Roman" w:cs="Times New Roman"/>
          <w:sz w:val="24"/>
          <w:szCs w:val="24"/>
        </w:rPr>
        <w:t>e</w:t>
      </w:r>
      <w:r w:rsidR="001F55CE" w:rsidRPr="00A40E9B">
        <w:rPr>
          <w:rFonts w:ascii="Times New Roman" w:hAnsi="Times New Roman" w:cs="Times New Roman"/>
          <w:sz w:val="24"/>
          <w:szCs w:val="24"/>
        </w:rPr>
        <w:t>-Kutta Method, which “are a family of ODE solvers” [6] that numerically integrate</w:t>
      </w:r>
      <w:r w:rsidRPr="00A40E9B">
        <w:rPr>
          <w:rFonts w:ascii="Times New Roman" w:hAnsi="Times New Roman" w:cs="Times New Roman"/>
          <w:sz w:val="24"/>
          <w:szCs w:val="24"/>
        </w:rPr>
        <w:t xml:space="preserve"> ordinary differential equations by using a trial step at the midpoint of an interval</w:t>
      </w:r>
      <w:r w:rsidR="004F5056" w:rsidRPr="00A40E9B">
        <w:rPr>
          <w:rFonts w:ascii="Times New Roman" w:hAnsi="Times New Roman" w:cs="Times New Roman"/>
          <w:sz w:val="24"/>
          <w:szCs w:val="24"/>
        </w:rPr>
        <w:t>.</w:t>
      </w:r>
      <w:r w:rsidR="009E214B" w:rsidRPr="00A40E9B">
        <w:rPr>
          <w:rFonts w:ascii="Times New Roman" w:hAnsi="Times New Roman" w:cs="Times New Roman"/>
          <w:sz w:val="24"/>
          <w:szCs w:val="24"/>
        </w:rPr>
        <w:t xml:space="preserve"> This is shown below in Figure 2</w:t>
      </w:r>
      <w:r w:rsidR="004F5056" w:rsidRPr="00A40E9B">
        <w:rPr>
          <w:rFonts w:ascii="Times New Roman" w:hAnsi="Times New Roman" w:cs="Times New Roman"/>
          <w:sz w:val="24"/>
          <w:szCs w:val="24"/>
        </w:rPr>
        <w:t xml:space="preserve">, which shows the ordinary differential equations for both Susceptible and Infected </w:t>
      </w:r>
      <w:r w:rsidR="004F75B7">
        <w:rPr>
          <w:rFonts w:ascii="Times New Roman" w:hAnsi="Times New Roman" w:cs="Times New Roman"/>
          <w:sz w:val="24"/>
          <w:szCs w:val="24"/>
        </w:rPr>
        <w:t>Age classes.</w:t>
      </w:r>
    </w:p>
    <w:p w14:paraId="77CCEEDC" w14:textId="599320AE" w:rsidR="00F67D24" w:rsidRPr="00531C9C" w:rsidRDefault="004F75B7" w:rsidP="001F3D7F">
      <w:pPr>
        <w:pStyle w:val="ListParagraph"/>
        <w:ind w:left="1800"/>
        <w:outlineLvl w:val="0"/>
        <w:rPr>
          <w:rFonts w:ascii="Times New Roman" w:hAnsi="Times New Roman" w:cs="Times New Roman"/>
          <w:sz w:val="24"/>
          <w:szCs w:val="24"/>
        </w:rPr>
      </w:pPr>
      <w:r>
        <w:rPr>
          <w:rFonts w:ascii="Times New Roman" w:hAnsi="Times New Roman" w:cs="Times New Roman"/>
          <w:noProof/>
          <w:sz w:val="24"/>
          <w:szCs w:val="24"/>
          <w:lang w:eastAsia="zh-CN"/>
        </w:rPr>
        <w:drawing>
          <wp:anchor distT="0" distB="0" distL="114300" distR="114300" simplePos="0" relativeHeight="251722752" behindDoc="0" locked="0" layoutInCell="1" allowOverlap="1" wp14:anchorId="5A05DFC1" wp14:editId="7BF1EC21">
            <wp:simplePos x="0" y="0"/>
            <wp:positionH relativeFrom="column">
              <wp:posOffset>55245</wp:posOffset>
            </wp:positionH>
            <wp:positionV relativeFrom="paragraph">
              <wp:posOffset>247650</wp:posOffset>
            </wp:positionV>
            <wp:extent cx="5943600" cy="315150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6-03-15 at 2.49.10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14:sizeRelH relativeFrom="page">
              <wp14:pctWidth>0</wp14:pctWidth>
            </wp14:sizeRelH>
            <wp14:sizeRelV relativeFrom="page">
              <wp14:pctHeight>0</wp14:pctHeight>
            </wp14:sizeRelV>
          </wp:anchor>
        </w:drawing>
      </w:r>
      <w:r w:rsidR="00565AD5">
        <w:rPr>
          <w:noProof/>
          <w:lang w:eastAsia="zh-CN"/>
        </w:rPr>
        <mc:AlternateContent>
          <mc:Choice Requires="wps">
            <w:drawing>
              <wp:anchor distT="0" distB="0" distL="114300" distR="114300" simplePos="0" relativeHeight="251717632" behindDoc="0" locked="0" layoutInCell="1" allowOverlap="1" wp14:anchorId="708BFDB4" wp14:editId="601CC393">
                <wp:simplePos x="0" y="0"/>
                <wp:positionH relativeFrom="column">
                  <wp:posOffset>163195</wp:posOffset>
                </wp:positionH>
                <wp:positionV relativeFrom="paragraph">
                  <wp:posOffset>2597150</wp:posOffset>
                </wp:positionV>
                <wp:extent cx="5943600" cy="28956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289560"/>
                        </a:xfrm>
                        <a:prstGeom prst="rect">
                          <a:avLst/>
                        </a:prstGeom>
                        <a:solidFill>
                          <a:prstClr val="white"/>
                        </a:solidFill>
                        <a:ln>
                          <a:noFill/>
                        </a:ln>
                        <a:effectLst/>
                      </wps:spPr>
                      <wps:txbx>
                        <w:txbxContent>
                          <w:p w14:paraId="2C77531E" w14:textId="3EB820AB" w:rsidR="00B54017" w:rsidRPr="009F4479" w:rsidRDefault="00B54017" w:rsidP="009F4479">
                            <w:pPr>
                              <w:pStyle w:val="Caption"/>
                              <w:jc w:val="center"/>
                              <w:rPr>
                                <w:rFonts w:ascii="Times New Roman" w:hAnsi="Times New Roman" w:cs="Times New Roman"/>
                                <w:noProof/>
                                <w:sz w:val="21"/>
                              </w:rPr>
                            </w:pPr>
                            <w:r w:rsidRPr="009F4479">
                              <w:rPr>
                                <w:sz w:val="21"/>
                              </w:rPr>
                              <w:t xml:space="preserve">Figure </w:t>
                            </w:r>
                            <w:r>
                              <w:rPr>
                                <w:sz w:val="21"/>
                              </w:rPr>
                              <w:t>2</w:t>
                            </w:r>
                            <w:r w:rsidRPr="009F4479">
                              <w:rPr>
                                <w:sz w:val="21"/>
                              </w:rPr>
                              <w:t>: Rung</w:t>
                            </w:r>
                            <w:r>
                              <w:rPr>
                                <w:sz w:val="21"/>
                              </w:rPr>
                              <w:t>e</w:t>
                            </w:r>
                            <w:r w:rsidRPr="009F4479">
                              <w:rPr>
                                <w:sz w:val="21"/>
                              </w:rPr>
                              <w:t>-Kutta Method: Differential Equations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42" type="#_x0000_t202" style="position:absolute;left:0;text-align:left;margin-left:12.85pt;margin-top:204.5pt;width:468pt;height:22.8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" stroked="f">
                <v:textbox style="mso-fit-shape-to-text:t" inset="0,0,0,0">
                  <w:txbxContent>
                    <w:p w14:paraId="2C77531E" w14:textId="3EB820AB" w:rsidR="00B54017" w:rsidRPr="009F4479" w:rsidRDefault="00B54017" w:rsidP="009F4479">
                      <w:pPr>
                        <w:pStyle w:val="Caption"/>
                        <w:jc w:val="center"/>
                        <w:rPr>
                          <w:rFonts w:ascii="Times New Roman" w:hAnsi="Times New Roman" w:cs="Times New Roman"/>
                          <w:noProof/>
                          <w:sz w:val="21"/>
                        </w:rPr>
                      </w:pPr>
                      <w:r w:rsidRPr="009F4479">
                        <w:rPr>
                          <w:sz w:val="21"/>
                        </w:rPr>
                        <w:t xml:space="preserve">Figure </w:t>
                      </w:r>
                      <w:r>
                        <w:rPr>
                          <w:sz w:val="21"/>
                        </w:rPr>
                        <w:t>2</w:t>
                      </w:r>
                      <w:r w:rsidRPr="009F4479">
                        <w:rPr>
                          <w:sz w:val="21"/>
                        </w:rPr>
                        <w:t>: Rung</w:t>
                      </w:r>
                      <w:r>
                        <w:rPr>
                          <w:sz w:val="21"/>
                        </w:rPr>
                        <w:t>e</w:t>
                      </w:r>
                      <w:r w:rsidRPr="009F4479">
                        <w:rPr>
                          <w:sz w:val="21"/>
                        </w:rPr>
                        <w:t>-Kutta Method: Differential Equations</w:t>
                      </w:r>
                    </w:p>
                  </w:txbxContent>
                </v:textbox>
                <w10:wrap type="square"/>
              </v:shape>
            </w:pict>
          </mc:Fallback>
        </mc:AlternateContent>
      </w:r>
    </w:p>
    <w:p w14:paraId="0BF45BC5" w14:textId="129DE685" w:rsidR="00F67D24" w:rsidRPr="00CD0073" w:rsidRDefault="00F67D24" w:rsidP="00CD0073">
      <w:pPr>
        <w:pStyle w:val="ListParagraph"/>
        <w:ind w:left="1800"/>
        <w:rPr>
          <w:rFonts w:ascii="Times New Roman" w:hAnsi="Times New Roman" w:cs="Times New Roman"/>
          <w:sz w:val="24"/>
          <w:szCs w:val="24"/>
        </w:rPr>
      </w:pPr>
    </w:p>
    <w:p w14:paraId="6CFAEE94" w14:textId="490F875B" w:rsidR="004F75B7" w:rsidRPr="009B35FF" w:rsidRDefault="004F75B7" w:rsidP="00724C8D">
      <w:pPr>
        <w:pStyle w:val="ListParagraph"/>
        <w:rPr>
          <w:rFonts w:ascii="Times New Roman" w:hAnsi="Times New Roman" w:cs="Times New Roman"/>
          <w:b/>
          <w:sz w:val="24"/>
          <w:szCs w:val="24"/>
        </w:rPr>
      </w:pPr>
      <w:r w:rsidRPr="002D681D">
        <w:rPr>
          <w:rStyle w:val="Heading2Char"/>
          <w:b/>
          <w:u w:val="single"/>
        </w:rPr>
        <w:t>3.2</w:t>
      </w:r>
      <w:r w:rsidRPr="009B35FF">
        <w:rPr>
          <w:rStyle w:val="Heading2Char"/>
          <w:b/>
        </w:rPr>
        <w:t xml:space="preserve"> </w:t>
      </w:r>
      <w:r w:rsidR="005F59FB" w:rsidRPr="009B35FF">
        <w:rPr>
          <w:rStyle w:val="Heading2Char"/>
          <w:b/>
        </w:rPr>
        <w:t xml:space="preserve">Initial Conditions </w:t>
      </w:r>
    </w:p>
    <w:p w14:paraId="3E8421B7" w14:textId="1312C649" w:rsidR="00874691" w:rsidRDefault="005103E0" w:rsidP="00724C8D">
      <w:pPr>
        <w:pStyle w:val="ListParagraph"/>
        <w:ind w:left="360" w:firstLine="720"/>
        <w:rPr>
          <w:rFonts w:ascii="Times New Roman" w:hAnsi="Times New Roman" w:cs="Times New Roman"/>
          <w:sz w:val="24"/>
          <w:szCs w:val="24"/>
        </w:rPr>
      </w:pPr>
      <w:r w:rsidRPr="005F59FB">
        <w:rPr>
          <w:rFonts w:ascii="Times New Roman" w:hAnsi="Times New Roman" w:cs="Times New Roman"/>
          <w:sz w:val="24"/>
          <w:szCs w:val="24"/>
        </w:rPr>
        <w:t xml:space="preserve">After </w:t>
      </w:r>
      <w:r w:rsidR="00B6629E">
        <w:rPr>
          <w:rFonts w:ascii="Times New Roman" w:hAnsi="Times New Roman" w:cs="Times New Roman"/>
          <w:sz w:val="24"/>
          <w:szCs w:val="24"/>
        </w:rPr>
        <w:t xml:space="preserve">creating the function, we start </w:t>
      </w:r>
      <w:r w:rsidRPr="005F59FB">
        <w:rPr>
          <w:rFonts w:ascii="Times New Roman" w:hAnsi="Times New Roman" w:cs="Times New Roman"/>
          <w:sz w:val="24"/>
          <w:szCs w:val="24"/>
        </w:rPr>
        <w:t xml:space="preserve">on the </w:t>
      </w:r>
      <w:proofErr w:type="spellStart"/>
      <w:r w:rsidRPr="005F59FB">
        <w:rPr>
          <w:rFonts w:ascii="Times New Roman" w:hAnsi="Times New Roman" w:cs="Times New Roman"/>
          <w:sz w:val="24"/>
          <w:szCs w:val="24"/>
        </w:rPr>
        <w:t>newzeal.m</w:t>
      </w:r>
      <w:proofErr w:type="spellEnd"/>
      <w:r w:rsidRPr="005F59FB">
        <w:rPr>
          <w:rFonts w:ascii="Times New Roman" w:hAnsi="Times New Roman" w:cs="Times New Roman"/>
          <w:sz w:val="24"/>
          <w:szCs w:val="24"/>
        </w:rPr>
        <w:t xml:space="preserve">, which instantiates all the parameters of the Prediction: </w:t>
      </w:r>
      <w:r w:rsidR="001F3D7F">
        <w:rPr>
          <w:rFonts w:ascii="Times New Roman" w:hAnsi="Times New Roman" w:cs="Times New Roman"/>
          <w:sz w:val="24"/>
          <w:szCs w:val="24"/>
        </w:rPr>
        <w:t>Four-Age</w:t>
      </w:r>
      <w:r w:rsidRPr="005F59FB">
        <w:rPr>
          <w:rFonts w:ascii="Times New Roman" w:hAnsi="Times New Roman" w:cs="Times New Roman"/>
          <w:sz w:val="24"/>
          <w:szCs w:val="24"/>
        </w:rPr>
        <w:t xml:space="preserve"> Class Group, as well as creating initial conditions for the Susceptible and Infected classes.</w:t>
      </w:r>
      <w:r w:rsidR="00711B0F" w:rsidRPr="005F59FB">
        <w:rPr>
          <w:rFonts w:ascii="Times New Roman" w:hAnsi="Times New Roman" w:cs="Times New Roman"/>
          <w:sz w:val="24"/>
          <w:szCs w:val="24"/>
        </w:rPr>
        <w:t xml:space="preserve"> In order to solve the di</w:t>
      </w:r>
      <w:r w:rsidR="009003F5">
        <w:rPr>
          <w:rFonts w:ascii="Times New Roman" w:hAnsi="Times New Roman" w:cs="Times New Roman"/>
          <w:sz w:val="24"/>
          <w:szCs w:val="24"/>
        </w:rPr>
        <w:t xml:space="preserve">fferential equations in Figure </w:t>
      </w:r>
      <w:r w:rsidR="009E214B">
        <w:rPr>
          <w:rFonts w:ascii="Times New Roman" w:hAnsi="Times New Roman" w:cs="Times New Roman"/>
          <w:sz w:val="24"/>
          <w:szCs w:val="24"/>
        </w:rPr>
        <w:t>3</w:t>
      </w:r>
      <w:r w:rsidR="00711B0F" w:rsidRPr="005F59FB">
        <w:rPr>
          <w:rFonts w:ascii="Times New Roman" w:hAnsi="Times New Roman" w:cs="Times New Roman"/>
          <w:sz w:val="24"/>
          <w:szCs w:val="24"/>
        </w:rPr>
        <w:t>, we choose to use the Matlab ODE solve odes23. This ODE solver</w:t>
      </w:r>
      <w:r w:rsidR="00806C42" w:rsidRPr="005F59FB">
        <w:rPr>
          <w:rFonts w:ascii="Times New Roman" w:hAnsi="Times New Roman" w:cs="Times New Roman"/>
          <w:sz w:val="24"/>
          <w:szCs w:val="24"/>
        </w:rPr>
        <w:t>, “uses simultaneous</w:t>
      </w:r>
      <w:r w:rsidR="00512DAB" w:rsidRPr="005F59FB">
        <w:rPr>
          <w:rFonts w:ascii="Times New Roman" w:hAnsi="Times New Roman" w:cs="Times New Roman"/>
          <w:sz w:val="24"/>
          <w:szCs w:val="24"/>
        </w:rPr>
        <w:t>ly second and third order Runge-</w:t>
      </w:r>
      <w:r w:rsidR="00806C42" w:rsidRPr="005F59FB">
        <w:rPr>
          <w:rFonts w:ascii="Times New Roman" w:hAnsi="Times New Roman" w:cs="Times New Roman"/>
          <w:sz w:val="24"/>
          <w:szCs w:val="24"/>
        </w:rPr>
        <w:t>Kutta formulas to make estimates of the error, and calculate the time step size. Since the second and third order RK require less steps, ode23 is ‘less expensive’ in terms of computation demands than ode45, but is also lower order</w:t>
      </w:r>
      <w:r w:rsidR="00786EEC" w:rsidRPr="005F59FB">
        <w:rPr>
          <w:rFonts w:ascii="Times New Roman" w:hAnsi="Times New Roman" w:cs="Times New Roman"/>
          <w:sz w:val="24"/>
          <w:szCs w:val="24"/>
        </w:rPr>
        <w:t>”</w:t>
      </w:r>
      <w:r w:rsidR="009C1508" w:rsidRPr="005F59FB">
        <w:rPr>
          <w:rFonts w:ascii="Times New Roman" w:hAnsi="Times New Roman" w:cs="Times New Roman"/>
          <w:sz w:val="24"/>
          <w:szCs w:val="24"/>
        </w:rPr>
        <w:t xml:space="preserve"> </w:t>
      </w:r>
      <w:r w:rsidR="00786EEC" w:rsidRPr="005F59FB">
        <w:rPr>
          <w:rFonts w:ascii="Times New Roman" w:hAnsi="Times New Roman" w:cs="Times New Roman"/>
          <w:sz w:val="24"/>
          <w:szCs w:val="24"/>
        </w:rPr>
        <w:t>[</w:t>
      </w:r>
      <w:r w:rsidR="00F014F7">
        <w:rPr>
          <w:rFonts w:ascii="Times New Roman" w:hAnsi="Times New Roman" w:cs="Times New Roman"/>
          <w:sz w:val="24"/>
          <w:szCs w:val="24"/>
        </w:rPr>
        <w:t>6</w:t>
      </w:r>
      <w:r w:rsidR="00786EEC" w:rsidRPr="005F59FB">
        <w:rPr>
          <w:rFonts w:ascii="Times New Roman" w:hAnsi="Times New Roman" w:cs="Times New Roman"/>
          <w:sz w:val="24"/>
          <w:szCs w:val="24"/>
        </w:rPr>
        <w:t>]</w:t>
      </w:r>
      <w:r w:rsidR="00806C42" w:rsidRPr="005F59FB">
        <w:rPr>
          <w:rFonts w:ascii="Times New Roman" w:hAnsi="Times New Roman" w:cs="Times New Roman"/>
          <w:sz w:val="24"/>
          <w:szCs w:val="24"/>
        </w:rPr>
        <w:t>.</w:t>
      </w:r>
      <w:r w:rsidR="00711B0F" w:rsidRPr="005F59FB">
        <w:rPr>
          <w:rFonts w:ascii="Times New Roman" w:hAnsi="Times New Roman" w:cs="Times New Roman"/>
          <w:sz w:val="24"/>
          <w:szCs w:val="24"/>
        </w:rPr>
        <w:t xml:space="preserve"> </w:t>
      </w:r>
      <w:r w:rsidR="009C1508" w:rsidRPr="005F59FB">
        <w:rPr>
          <w:rFonts w:ascii="Times New Roman" w:hAnsi="Times New Roman" w:cs="Times New Roman"/>
          <w:sz w:val="24"/>
          <w:szCs w:val="24"/>
        </w:rPr>
        <w:t xml:space="preserve"> </w:t>
      </w:r>
      <w:r w:rsidR="003A5417" w:rsidRPr="005F59FB">
        <w:rPr>
          <w:rFonts w:ascii="Times New Roman" w:hAnsi="Times New Roman" w:cs="Times New Roman"/>
          <w:sz w:val="24"/>
          <w:szCs w:val="24"/>
        </w:rPr>
        <w:t>Below</w:t>
      </w:r>
      <w:r w:rsidR="009C1508" w:rsidRPr="005F59FB">
        <w:rPr>
          <w:rFonts w:ascii="Times New Roman" w:hAnsi="Times New Roman" w:cs="Times New Roman"/>
          <w:sz w:val="24"/>
          <w:szCs w:val="24"/>
        </w:rPr>
        <w:t xml:space="preserve">, </w:t>
      </w:r>
      <w:r w:rsidR="003A5417" w:rsidRPr="005F59FB">
        <w:rPr>
          <w:rFonts w:ascii="Times New Roman" w:hAnsi="Times New Roman" w:cs="Times New Roman"/>
          <w:sz w:val="24"/>
          <w:szCs w:val="24"/>
        </w:rPr>
        <w:t xml:space="preserve">the matlab code </w:t>
      </w:r>
      <w:r w:rsidR="009C1508" w:rsidRPr="005F59FB">
        <w:rPr>
          <w:rFonts w:ascii="Times New Roman" w:hAnsi="Times New Roman" w:cs="Times New Roman"/>
          <w:sz w:val="24"/>
          <w:szCs w:val="24"/>
        </w:rPr>
        <w:t>depicts the use of the ode23 solver, and the ODE is solved in the time interval 0 ≤ t ≤ 39 with initial condition S</w:t>
      </w:r>
      <w:r w:rsidR="00724C8D">
        <w:rPr>
          <w:rFonts w:ascii="Times New Roman" w:hAnsi="Times New Roman" w:cs="Times New Roman"/>
          <w:sz w:val="24"/>
          <w:szCs w:val="24"/>
        </w:rPr>
        <w:t xml:space="preserve"> </w:t>
      </w:r>
      <w:r w:rsidR="009C1508" w:rsidRPr="005F59FB">
        <w:rPr>
          <w:rFonts w:ascii="Times New Roman" w:hAnsi="Times New Roman" w:cs="Times New Roman"/>
          <w:sz w:val="24"/>
          <w:szCs w:val="24"/>
        </w:rPr>
        <w:t>(1)=1000,</w:t>
      </w:r>
      <w:r w:rsidR="003A5417" w:rsidRPr="005F59FB">
        <w:rPr>
          <w:rFonts w:ascii="Times New Roman" w:hAnsi="Times New Roman" w:cs="Times New Roman"/>
          <w:sz w:val="24"/>
          <w:szCs w:val="24"/>
        </w:rPr>
        <w:t xml:space="preserve"> </w:t>
      </w:r>
      <w:r w:rsidR="009C1508" w:rsidRPr="005F59FB">
        <w:rPr>
          <w:rFonts w:ascii="Times New Roman" w:hAnsi="Times New Roman" w:cs="Times New Roman"/>
          <w:sz w:val="24"/>
          <w:szCs w:val="24"/>
        </w:rPr>
        <w:t>I(1)=1,</w:t>
      </w:r>
      <w:r w:rsidR="003A5417" w:rsidRPr="005F59FB">
        <w:rPr>
          <w:rFonts w:ascii="Times New Roman" w:hAnsi="Times New Roman" w:cs="Times New Roman"/>
          <w:sz w:val="24"/>
          <w:szCs w:val="24"/>
        </w:rPr>
        <w:t xml:space="preserve"> </w:t>
      </w:r>
      <w:r w:rsidR="009C1508" w:rsidRPr="005F59FB">
        <w:rPr>
          <w:rFonts w:ascii="Times New Roman" w:hAnsi="Times New Roman" w:cs="Times New Roman"/>
          <w:sz w:val="24"/>
          <w:szCs w:val="24"/>
        </w:rPr>
        <w:t>S(2)=1000,</w:t>
      </w:r>
      <w:r w:rsidR="003A5417" w:rsidRPr="005F59FB">
        <w:rPr>
          <w:rFonts w:ascii="Times New Roman" w:hAnsi="Times New Roman" w:cs="Times New Roman"/>
          <w:sz w:val="24"/>
          <w:szCs w:val="24"/>
        </w:rPr>
        <w:t xml:space="preserve"> </w:t>
      </w:r>
      <w:r w:rsidR="009C1508" w:rsidRPr="005F59FB">
        <w:rPr>
          <w:rFonts w:ascii="Times New Roman" w:hAnsi="Times New Roman" w:cs="Times New Roman"/>
          <w:sz w:val="24"/>
          <w:szCs w:val="24"/>
        </w:rPr>
        <w:t>I(2)=1,</w:t>
      </w:r>
      <w:r w:rsidR="003A5417" w:rsidRPr="005F59FB">
        <w:rPr>
          <w:rFonts w:ascii="Times New Roman" w:hAnsi="Times New Roman" w:cs="Times New Roman"/>
          <w:sz w:val="24"/>
          <w:szCs w:val="24"/>
        </w:rPr>
        <w:t xml:space="preserve"> </w:t>
      </w:r>
      <w:r w:rsidR="009C1508" w:rsidRPr="005F59FB">
        <w:rPr>
          <w:rFonts w:ascii="Times New Roman" w:hAnsi="Times New Roman" w:cs="Times New Roman"/>
          <w:sz w:val="24"/>
          <w:szCs w:val="24"/>
        </w:rPr>
        <w:t>S(3)=1000,</w:t>
      </w:r>
      <w:r w:rsidR="003A5417" w:rsidRPr="005F59FB">
        <w:rPr>
          <w:rFonts w:ascii="Times New Roman" w:hAnsi="Times New Roman" w:cs="Times New Roman"/>
          <w:sz w:val="24"/>
          <w:szCs w:val="24"/>
        </w:rPr>
        <w:t xml:space="preserve"> </w:t>
      </w:r>
      <w:r w:rsidR="009C1508" w:rsidRPr="005F59FB">
        <w:rPr>
          <w:rFonts w:ascii="Times New Roman" w:hAnsi="Times New Roman" w:cs="Times New Roman"/>
          <w:sz w:val="24"/>
          <w:szCs w:val="24"/>
        </w:rPr>
        <w:t>I(3)=1,</w:t>
      </w:r>
      <w:r w:rsidR="003A5417" w:rsidRPr="005F59FB">
        <w:rPr>
          <w:rFonts w:ascii="Times New Roman" w:hAnsi="Times New Roman" w:cs="Times New Roman"/>
          <w:sz w:val="24"/>
          <w:szCs w:val="24"/>
        </w:rPr>
        <w:t xml:space="preserve"> </w:t>
      </w:r>
      <w:r w:rsidR="009C1508" w:rsidRPr="005F59FB">
        <w:rPr>
          <w:rFonts w:ascii="Times New Roman" w:hAnsi="Times New Roman" w:cs="Times New Roman"/>
          <w:sz w:val="24"/>
          <w:szCs w:val="24"/>
        </w:rPr>
        <w:t>S(4)=100,</w:t>
      </w:r>
      <w:r w:rsidR="003A5417" w:rsidRPr="005F59FB">
        <w:rPr>
          <w:rFonts w:ascii="Times New Roman" w:hAnsi="Times New Roman" w:cs="Times New Roman"/>
          <w:sz w:val="24"/>
          <w:szCs w:val="24"/>
        </w:rPr>
        <w:t xml:space="preserve"> </w:t>
      </w:r>
      <w:r w:rsidR="009C1508" w:rsidRPr="005F59FB">
        <w:rPr>
          <w:rFonts w:ascii="Times New Roman" w:hAnsi="Times New Roman" w:cs="Times New Roman"/>
          <w:sz w:val="24"/>
          <w:szCs w:val="24"/>
        </w:rPr>
        <w:t>and I(4)=1.</w:t>
      </w:r>
    </w:p>
    <w:p w14:paraId="6744BF2D" w14:textId="4A12A996" w:rsidR="005562A4" w:rsidRPr="005562A4" w:rsidRDefault="00963E8A" w:rsidP="005562A4">
      <w:pPr>
        <w:pStyle w:val="ListParagraph"/>
        <w:ind w:left="1080"/>
        <w:rPr>
          <w:rFonts w:ascii="Times New Roman" w:hAnsi="Times New Roman" w:cs="Times New Roman"/>
          <w:sz w:val="24"/>
          <w:szCs w:val="24"/>
        </w:rPr>
      </w:pPr>
      <w:r>
        <w:rPr>
          <w:noProof/>
          <w:lang w:eastAsia="zh-CN"/>
        </w:rPr>
        <w:lastRenderedPageBreak/>
        <mc:AlternateContent>
          <mc:Choice Requires="wps">
            <w:drawing>
              <wp:anchor distT="0" distB="0" distL="114300" distR="114300" simplePos="0" relativeHeight="251725824" behindDoc="0" locked="0" layoutInCell="1" allowOverlap="1" wp14:anchorId="4900BA01" wp14:editId="3BECA263">
                <wp:simplePos x="0" y="0"/>
                <wp:positionH relativeFrom="column">
                  <wp:posOffset>-180340</wp:posOffset>
                </wp:positionH>
                <wp:positionV relativeFrom="paragraph">
                  <wp:posOffset>1725930</wp:posOffset>
                </wp:positionV>
                <wp:extent cx="6286500" cy="266700"/>
                <wp:effectExtent l="0" t="0" r="0" b="0"/>
                <wp:wrapThrough wrapText="bothSides">
                  <wp:wrapPolygon edited="0">
                    <wp:start x="0" y="0"/>
                    <wp:lineTo x="0" y="20571"/>
                    <wp:lineTo x="21556" y="20571"/>
                    <wp:lineTo x="21556"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6286500" cy="266700"/>
                        </a:xfrm>
                        <a:prstGeom prst="rect">
                          <a:avLst/>
                        </a:prstGeom>
                        <a:solidFill>
                          <a:prstClr val="white"/>
                        </a:solidFill>
                        <a:ln>
                          <a:noFill/>
                        </a:ln>
                        <a:effectLst/>
                      </wps:spPr>
                      <wps:txbx>
                        <w:txbxContent>
                          <w:p w14:paraId="3815F9C5" w14:textId="75B5263D" w:rsidR="00B54017" w:rsidRPr="0091191B" w:rsidRDefault="00B54017" w:rsidP="00963E8A">
                            <w:pPr>
                              <w:pStyle w:val="Caption"/>
                              <w:jc w:val="center"/>
                              <w:rPr>
                                <w:noProof/>
                                <w:sz w:val="22"/>
                                <w:szCs w:val="22"/>
                              </w:rPr>
                            </w:pPr>
                            <w:r>
                              <w:t>Figure 3: ODE23s Solver Four-Age Class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43" type="#_x0000_t202" style="position:absolute;left:0;text-align:left;margin-left:-14.2pt;margin-top:135.9pt;width:495pt;height:21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" stroked="f">
                <v:textbox style="mso-fit-shape-to-text:t" inset="0,0,0,0">
                  <w:txbxContent>
                    <w:p w14:paraId="3815F9C5" w14:textId="75B5263D" w:rsidR="00B54017" w:rsidRPr="0091191B" w:rsidRDefault="00B54017" w:rsidP="00963E8A">
                      <w:pPr>
                        <w:pStyle w:val="Caption"/>
                        <w:jc w:val="center"/>
                        <w:rPr>
                          <w:noProof/>
                          <w:sz w:val="22"/>
                          <w:szCs w:val="22"/>
                        </w:rPr>
                      </w:pPr>
                      <w:r>
                        <w:t>Figure 3: ODE23s Solver Four-Age Class Group</w:t>
                      </w:r>
                    </w:p>
                  </w:txbxContent>
                </v:textbox>
                <w10:wrap type="through"/>
              </v:shape>
            </w:pict>
          </mc:Fallback>
        </mc:AlternateContent>
      </w:r>
      <w:r w:rsidR="00F67D24">
        <w:rPr>
          <w:noProof/>
          <w:lang w:eastAsia="zh-CN"/>
        </w:rPr>
        <mc:AlternateContent>
          <mc:Choice Requires="wps">
            <w:drawing>
              <wp:anchor distT="0" distB="0" distL="114300" distR="114300" simplePos="0" relativeHeight="251718656" behindDoc="1" locked="0" layoutInCell="1" allowOverlap="1" wp14:anchorId="69F310AD" wp14:editId="6D5B7D54">
                <wp:simplePos x="0" y="0"/>
                <wp:positionH relativeFrom="column">
                  <wp:posOffset>-180340</wp:posOffset>
                </wp:positionH>
                <wp:positionV relativeFrom="paragraph">
                  <wp:posOffset>182880</wp:posOffset>
                </wp:positionV>
                <wp:extent cx="6286500" cy="1485900"/>
                <wp:effectExtent l="0" t="0" r="38100" b="38100"/>
                <wp:wrapThrough wrapText="bothSides">
                  <wp:wrapPolygon edited="0">
                    <wp:start x="0" y="0"/>
                    <wp:lineTo x="0" y="21785"/>
                    <wp:lineTo x="21644" y="21785"/>
                    <wp:lineTo x="21644" y="0"/>
                    <wp:lineTo x="0" y="0"/>
                  </wp:wrapPolygon>
                </wp:wrapThrough>
                <wp:docPr id="40" name="Rectangle 40"/>
                <wp:cNvGraphicFramePr/>
                <a:graphic xmlns:a="http://schemas.openxmlformats.org/drawingml/2006/main">
                  <a:graphicData uri="http://schemas.microsoft.com/office/word/2010/wordprocessingShape">
                    <wps:wsp>
                      <wps:cNvSpPr/>
                      <wps:spPr>
                        <a:xfrm>
                          <a:off x="0" y="0"/>
                          <a:ext cx="6286500" cy="1485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EB0C1F" w14:textId="734E4B0D" w:rsidR="00B54017" w:rsidRPr="003A5417" w:rsidRDefault="00B54017" w:rsidP="00874691">
                            <w:pPr>
                              <w:rPr>
                                <w:rFonts w:ascii="Courier New" w:hAnsi="Courier New" w:cs="Courier New"/>
                                <w:color w:val="00B050"/>
                                <w:sz w:val="24"/>
                                <w:szCs w:val="24"/>
                              </w:rPr>
                            </w:pPr>
                            <w:r w:rsidRPr="003A5417">
                              <w:rPr>
                                <w:rFonts w:ascii="Courier New" w:hAnsi="Courier New" w:cs="Courier New"/>
                                <w:color w:val="00B050"/>
                                <w:sz w:val="24"/>
                                <w:szCs w:val="24"/>
                              </w:rPr>
                              <w:t xml:space="preserve">%% (1) Solution for </w:t>
                            </w:r>
                            <w:proofErr w:type="spellStart"/>
                            <w:r w:rsidRPr="003A5417">
                              <w:rPr>
                                <w:rFonts w:ascii="Courier New" w:hAnsi="Courier New" w:cs="Courier New"/>
                                <w:color w:val="00B050"/>
                                <w:sz w:val="24"/>
                                <w:szCs w:val="24"/>
                              </w:rPr>
                              <w:t>Prediciton</w:t>
                            </w:r>
                            <w:proofErr w:type="spellEnd"/>
                            <w:r w:rsidRPr="003A5417">
                              <w:rPr>
                                <w:rFonts w:ascii="Courier New" w:hAnsi="Courier New" w:cs="Courier New"/>
                                <w:color w:val="00B050"/>
                                <w:sz w:val="24"/>
                                <w:szCs w:val="24"/>
                              </w:rPr>
                              <w:t xml:space="preserve">: </w:t>
                            </w:r>
                            <w:r>
                              <w:rPr>
                                <w:rFonts w:ascii="Courier New" w:hAnsi="Courier New" w:cs="Courier New"/>
                                <w:color w:val="00B050"/>
                                <w:sz w:val="24"/>
                                <w:szCs w:val="24"/>
                              </w:rPr>
                              <w:t>Four-Age</w:t>
                            </w:r>
                            <w:r w:rsidRPr="003A5417">
                              <w:rPr>
                                <w:rFonts w:ascii="Courier New" w:hAnsi="Courier New" w:cs="Courier New"/>
                                <w:color w:val="00B050"/>
                                <w:sz w:val="24"/>
                                <w:szCs w:val="24"/>
                              </w:rPr>
                              <w:t xml:space="preserve"> Class Group</w:t>
                            </w:r>
                          </w:p>
                          <w:p w14:paraId="323D0643" w14:textId="77777777" w:rsidR="00B54017" w:rsidRPr="00874691" w:rsidRDefault="00B54017" w:rsidP="00874691">
                            <w:pPr>
                              <w:rPr>
                                <w:rFonts w:ascii="Courier New" w:hAnsi="Courier New" w:cs="Courier New"/>
                                <w:color w:val="000000" w:themeColor="text1"/>
                                <w:sz w:val="24"/>
                                <w:szCs w:val="24"/>
                              </w:rPr>
                            </w:pPr>
                            <w:r w:rsidRPr="003A5417">
                              <w:rPr>
                                <w:rFonts w:ascii="Courier New" w:hAnsi="Courier New" w:cs="Courier New"/>
                                <w:sz w:val="24"/>
                                <w:szCs w:val="24"/>
                              </w:rPr>
                              <w:t>%</w:t>
                            </w:r>
                            <w:proofErr w:type="spellStart"/>
                            <w:r w:rsidRPr="00874691">
                              <w:rPr>
                                <w:rFonts w:ascii="Courier New" w:hAnsi="Courier New" w:cs="Courier New"/>
                                <w:color w:val="000000" w:themeColor="text1"/>
                                <w:sz w:val="24"/>
                                <w:szCs w:val="24"/>
                              </w:rPr>
                              <w:t>intial</w:t>
                            </w:r>
                            <w:proofErr w:type="spellEnd"/>
                            <w:r w:rsidRPr="00874691">
                              <w:rPr>
                                <w:rFonts w:ascii="Courier New" w:hAnsi="Courier New" w:cs="Courier New"/>
                                <w:color w:val="000000" w:themeColor="text1"/>
                                <w:sz w:val="24"/>
                                <w:szCs w:val="24"/>
                              </w:rPr>
                              <w:t xml:space="preserve"> conditions explained [</w:t>
                            </w:r>
                            <w:proofErr w:type="spellStart"/>
                            <w:r w:rsidRPr="00874691">
                              <w:rPr>
                                <w:rFonts w:ascii="Courier New" w:hAnsi="Courier New" w:cs="Courier New"/>
                                <w:color w:val="000000" w:themeColor="text1"/>
                                <w:sz w:val="24"/>
                                <w:szCs w:val="24"/>
                              </w:rPr>
                              <w:t>t,x</w:t>
                            </w:r>
                            <w:proofErr w:type="spellEnd"/>
                            <w:r w:rsidRPr="00874691">
                              <w:rPr>
                                <w:rFonts w:ascii="Courier New" w:hAnsi="Courier New" w:cs="Courier New"/>
                                <w:color w:val="000000" w:themeColor="text1"/>
                                <w:sz w:val="24"/>
                                <w:szCs w:val="24"/>
                              </w:rPr>
                              <w:t>]=ode23s('</w:t>
                            </w:r>
                            <w:proofErr w:type="spellStart"/>
                            <w:r w:rsidRPr="00874691">
                              <w:rPr>
                                <w:rFonts w:ascii="Courier New" w:hAnsi="Courier New" w:cs="Courier New"/>
                                <w:color w:val="000000" w:themeColor="text1"/>
                                <w:sz w:val="24"/>
                                <w:szCs w:val="24"/>
                              </w:rPr>
                              <w:t>cspsolveNewZ</w:t>
                            </w:r>
                            <w:proofErr w:type="spellEnd"/>
                            <w:r w:rsidRPr="00874691">
                              <w:rPr>
                                <w:rFonts w:ascii="Courier New" w:hAnsi="Courier New" w:cs="Courier New"/>
                                <w:color w:val="000000" w:themeColor="text1"/>
                                <w:sz w:val="24"/>
                                <w:szCs w:val="24"/>
                              </w:rPr>
                              <w:t xml:space="preserve">',[time0 t],[S1,I1,S2,I2,S3,I3,S4,I4]) </w:t>
                            </w:r>
                          </w:p>
                          <w:p w14:paraId="6A25FBB3" w14:textId="77777777" w:rsidR="00B54017" w:rsidRPr="00874691" w:rsidRDefault="00B54017" w:rsidP="00874691">
                            <w:pPr>
                              <w:rPr>
                                <w:rFonts w:ascii="Courier New" w:hAnsi="Courier New" w:cs="Courier New"/>
                                <w:color w:val="000000" w:themeColor="text1"/>
                                <w:sz w:val="24"/>
                                <w:szCs w:val="24"/>
                              </w:rPr>
                            </w:pPr>
                            <w:r w:rsidRPr="00874691">
                              <w:rPr>
                                <w:rFonts w:ascii="Courier New" w:hAnsi="Courier New" w:cs="Courier New"/>
                                <w:color w:val="000000" w:themeColor="text1"/>
                                <w:sz w:val="24"/>
                                <w:szCs w:val="24"/>
                              </w:rPr>
                              <w:t>[</w:t>
                            </w:r>
                            <w:proofErr w:type="spellStart"/>
                            <w:proofErr w:type="gramStart"/>
                            <w:r w:rsidRPr="00874691">
                              <w:rPr>
                                <w:rFonts w:ascii="Courier New" w:hAnsi="Courier New" w:cs="Courier New"/>
                                <w:color w:val="000000" w:themeColor="text1"/>
                                <w:sz w:val="24"/>
                                <w:szCs w:val="24"/>
                              </w:rPr>
                              <w:t>t,</w:t>
                            </w:r>
                            <w:proofErr w:type="gramEnd"/>
                            <w:r w:rsidRPr="00874691">
                              <w:rPr>
                                <w:rFonts w:ascii="Courier New" w:hAnsi="Courier New" w:cs="Courier New"/>
                                <w:color w:val="000000" w:themeColor="text1"/>
                                <w:sz w:val="24"/>
                                <w:szCs w:val="24"/>
                              </w:rPr>
                              <w:t>x</w:t>
                            </w:r>
                            <w:proofErr w:type="spellEnd"/>
                            <w:r w:rsidRPr="00874691">
                              <w:rPr>
                                <w:rFonts w:ascii="Courier New" w:hAnsi="Courier New" w:cs="Courier New"/>
                                <w:color w:val="000000" w:themeColor="text1"/>
                                <w:sz w:val="24"/>
                                <w:szCs w:val="24"/>
                              </w:rPr>
                              <w:t xml:space="preserve">] = </w:t>
                            </w:r>
                            <w:proofErr w:type="gramStart"/>
                            <w:r w:rsidRPr="00874691">
                              <w:rPr>
                                <w:rFonts w:ascii="Courier New" w:hAnsi="Courier New" w:cs="Courier New"/>
                                <w:color w:val="000000" w:themeColor="text1"/>
                                <w:sz w:val="24"/>
                                <w:szCs w:val="24"/>
                              </w:rPr>
                              <w:t>ode23s(</w:t>
                            </w:r>
                            <w:proofErr w:type="gramEnd"/>
                            <w:r w:rsidRPr="00874691">
                              <w:rPr>
                                <w:rFonts w:ascii="Courier New" w:hAnsi="Courier New" w:cs="Courier New"/>
                                <w:color w:val="000000" w:themeColor="text1"/>
                                <w:sz w:val="24"/>
                                <w:szCs w:val="24"/>
                              </w:rPr>
                              <w:t>'</w:t>
                            </w:r>
                            <w:proofErr w:type="spellStart"/>
                            <w:r w:rsidRPr="00874691">
                              <w:rPr>
                                <w:rFonts w:ascii="Courier New" w:hAnsi="Courier New" w:cs="Courier New"/>
                                <w:color w:val="000000" w:themeColor="text1"/>
                                <w:sz w:val="24"/>
                                <w:szCs w:val="24"/>
                              </w:rPr>
                              <w:t>cspsolveNewZ</w:t>
                            </w:r>
                            <w:proofErr w:type="spellEnd"/>
                            <w:r w:rsidRPr="00874691">
                              <w:rPr>
                                <w:rFonts w:ascii="Courier New" w:hAnsi="Courier New" w:cs="Courier New"/>
                                <w:color w:val="000000" w:themeColor="text1"/>
                                <w:sz w:val="24"/>
                                <w:szCs w:val="24"/>
                              </w:rPr>
                              <w:t>', [0 39], [1000 1 1000 1 1000 1 100 1]);</w:t>
                            </w:r>
                          </w:p>
                          <w:p w14:paraId="6A9B2965" w14:textId="77777777" w:rsidR="00B54017" w:rsidRDefault="00B54017" w:rsidP="008746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44" style="position:absolute;left:0;text-align:left;margin-left:-14.2pt;margin-top:14.4pt;width:495pt;height:117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" filled="f" strokecolor="#243f60 [1604]" strokeweight="2pt">
                <v:textbox>
                  <w:txbxContent>
                    <w:p w14:paraId="76EB0C1F" w14:textId="734E4B0D" w:rsidR="00B54017" w:rsidRPr="003A5417" w:rsidRDefault="00B54017" w:rsidP="00874691">
                      <w:pPr>
                        <w:rPr>
                          <w:rFonts w:ascii="Courier New" w:hAnsi="Courier New" w:cs="Courier New"/>
                          <w:color w:val="00B050"/>
                          <w:sz w:val="24"/>
                          <w:szCs w:val="24"/>
                        </w:rPr>
                      </w:pPr>
                      <w:r w:rsidRPr="003A5417">
                        <w:rPr>
                          <w:rFonts w:ascii="Courier New" w:hAnsi="Courier New" w:cs="Courier New"/>
                          <w:color w:val="00B050"/>
                          <w:sz w:val="24"/>
                          <w:szCs w:val="24"/>
                        </w:rPr>
                        <w:t xml:space="preserve">%% (1) Solution for </w:t>
                      </w:r>
                      <w:proofErr w:type="spellStart"/>
                      <w:r w:rsidRPr="003A5417">
                        <w:rPr>
                          <w:rFonts w:ascii="Courier New" w:hAnsi="Courier New" w:cs="Courier New"/>
                          <w:color w:val="00B050"/>
                          <w:sz w:val="24"/>
                          <w:szCs w:val="24"/>
                        </w:rPr>
                        <w:t>Prediciton</w:t>
                      </w:r>
                      <w:proofErr w:type="spellEnd"/>
                      <w:r w:rsidRPr="003A5417">
                        <w:rPr>
                          <w:rFonts w:ascii="Courier New" w:hAnsi="Courier New" w:cs="Courier New"/>
                          <w:color w:val="00B050"/>
                          <w:sz w:val="24"/>
                          <w:szCs w:val="24"/>
                        </w:rPr>
                        <w:t xml:space="preserve">: </w:t>
                      </w:r>
                      <w:r>
                        <w:rPr>
                          <w:rFonts w:ascii="Courier New" w:hAnsi="Courier New" w:cs="Courier New"/>
                          <w:color w:val="00B050"/>
                          <w:sz w:val="24"/>
                          <w:szCs w:val="24"/>
                        </w:rPr>
                        <w:t>Four-Age</w:t>
                      </w:r>
                      <w:r w:rsidRPr="003A5417">
                        <w:rPr>
                          <w:rFonts w:ascii="Courier New" w:hAnsi="Courier New" w:cs="Courier New"/>
                          <w:color w:val="00B050"/>
                          <w:sz w:val="24"/>
                          <w:szCs w:val="24"/>
                        </w:rPr>
                        <w:t xml:space="preserve"> Class Group</w:t>
                      </w:r>
                    </w:p>
                    <w:p w14:paraId="323D0643" w14:textId="77777777" w:rsidR="00B54017" w:rsidRPr="00874691" w:rsidRDefault="00B54017" w:rsidP="00874691">
                      <w:pPr>
                        <w:rPr>
                          <w:rFonts w:ascii="Courier New" w:hAnsi="Courier New" w:cs="Courier New"/>
                          <w:color w:val="000000" w:themeColor="text1"/>
                          <w:sz w:val="24"/>
                          <w:szCs w:val="24"/>
                        </w:rPr>
                      </w:pPr>
                      <w:r w:rsidRPr="003A5417">
                        <w:rPr>
                          <w:rFonts w:ascii="Courier New" w:hAnsi="Courier New" w:cs="Courier New"/>
                          <w:sz w:val="24"/>
                          <w:szCs w:val="24"/>
                        </w:rPr>
                        <w:t>%</w:t>
                      </w:r>
                      <w:proofErr w:type="spellStart"/>
                      <w:r w:rsidRPr="00874691">
                        <w:rPr>
                          <w:rFonts w:ascii="Courier New" w:hAnsi="Courier New" w:cs="Courier New"/>
                          <w:color w:val="000000" w:themeColor="text1"/>
                          <w:sz w:val="24"/>
                          <w:szCs w:val="24"/>
                        </w:rPr>
                        <w:t>intial</w:t>
                      </w:r>
                      <w:proofErr w:type="spellEnd"/>
                      <w:r w:rsidRPr="00874691">
                        <w:rPr>
                          <w:rFonts w:ascii="Courier New" w:hAnsi="Courier New" w:cs="Courier New"/>
                          <w:color w:val="000000" w:themeColor="text1"/>
                          <w:sz w:val="24"/>
                          <w:szCs w:val="24"/>
                        </w:rPr>
                        <w:t xml:space="preserve"> conditions explained [</w:t>
                      </w:r>
                      <w:proofErr w:type="spellStart"/>
                      <w:r w:rsidRPr="00874691">
                        <w:rPr>
                          <w:rFonts w:ascii="Courier New" w:hAnsi="Courier New" w:cs="Courier New"/>
                          <w:color w:val="000000" w:themeColor="text1"/>
                          <w:sz w:val="24"/>
                          <w:szCs w:val="24"/>
                        </w:rPr>
                        <w:t>t,x</w:t>
                      </w:r>
                      <w:proofErr w:type="spellEnd"/>
                      <w:r w:rsidRPr="00874691">
                        <w:rPr>
                          <w:rFonts w:ascii="Courier New" w:hAnsi="Courier New" w:cs="Courier New"/>
                          <w:color w:val="000000" w:themeColor="text1"/>
                          <w:sz w:val="24"/>
                          <w:szCs w:val="24"/>
                        </w:rPr>
                        <w:t>]=ode23s('</w:t>
                      </w:r>
                      <w:proofErr w:type="spellStart"/>
                      <w:r w:rsidRPr="00874691">
                        <w:rPr>
                          <w:rFonts w:ascii="Courier New" w:hAnsi="Courier New" w:cs="Courier New"/>
                          <w:color w:val="000000" w:themeColor="text1"/>
                          <w:sz w:val="24"/>
                          <w:szCs w:val="24"/>
                        </w:rPr>
                        <w:t>cspsolveNewZ</w:t>
                      </w:r>
                      <w:proofErr w:type="spellEnd"/>
                      <w:r w:rsidRPr="00874691">
                        <w:rPr>
                          <w:rFonts w:ascii="Courier New" w:hAnsi="Courier New" w:cs="Courier New"/>
                          <w:color w:val="000000" w:themeColor="text1"/>
                          <w:sz w:val="24"/>
                          <w:szCs w:val="24"/>
                        </w:rPr>
                        <w:t xml:space="preserve">',[time0 t],[S1,I1,S2,I2,S3,I3,S4,I4]) </w:t>
                      </w:r>
                    </w:p>
                    <w:p w14:paraId="6A25FBB3" w14:textId="77777777" w:rsidR="00B54017" w:rsidRPr="00874691" w:rsidRDefault="00B54017" w:rsidP="00874691">
                      <w:pPr>
                        <w:rPr>
                          <w:rFonts w:ascii="Courier New" w:hAnsi="Courier New" w:cs="Courier New"/>
                          <w:color w:val="000000" w:themeColor="text1"/>
                          <w:sz w:val="24"/>
                          <w:szCs w:val="24"/>
                        </w:rPr>
                      </w:pPr>
                      <w:r w:rsidRPr="00874691">
                        <w:rPr>
                          <w:rFonts w:ascii="Courier New" w:hAnsi="Courier New" w:cs="Courier New"/>
                          <w:color w:val="000000" w:themeColor="text1"/>
                          <w:sz w:val="24"/>
                          <w:szCs w:val="24"/>
                        </w:rPr>
                        <w:t>[</w:t>
                      </w:r>
                      <w:proofErr w:type="spellStart"/>
                      <w:proofErr w:type="gramStart"/>
                      <w:r w:rsidRPr="00874691">
                        <w:rPr>
                          <w:rFonts w:ascii="Courier New" w:hAnsi="Courier New" w:cs="Courier New"/>
                          <w:color w:val="000000" w:themeColor="text1"/>
                          <w:sz w:val="24"/>
                          <w:szCs w:val="24"/>
                        </w:rPr>
                        <w:t>t,</w:t>
                      </w:r>
                      <w:proofErr w:type="gramEnd"/>
                      <w:r w:rsidRPr="00874691">
                        <w:rPr>
                          <w:rFonts w:ascii="Courier New" w:hAnsi="Courier New" w:cs="Courier New"/>
                          <w:color w:val="000000" w:themeColor="text1"/>
                          <w:sz w:val="24"/>
                          <w:szCs w:val="24"/>
                        </w:rPr>
                        <w:t>x</w:t>
                      </w:r>
                      <w:proofErr w:type="spellEnd"/>
                      <w:r w:rsidRPr="00874691">
                        <w:rPr>
                          <w:rFonts w:ascii="Courier New" w:hAnsi="Courier New" w:cs="Courier New"/>
                          <w:color w:val="000000" w:themeColor="text1"/>
                          <w:sz w:val="24"/>
                          <w:szCs w:val="24"/>
                        </w:rPr>
                        <w:t xml:space="preserve">] = </w:t>
                      </w:r>
                      <w:proofErr w:type="gramStart"/>
                      <w:r w:rsidRPr="00874691">
                        <w:rPr>
                          <w:rFonts w:ascii="Courier New" w:hAnsi="Courier New" w:cs="Courier New"/>
                          <w:color w:val="000000" w:themeColor="text1"/>
                          <w:sz w:val="24"/>
                          <w:szCs w:val="24"/>
                        </w:rPr>
                        <w:t>ode23s(</w:t>
                      </w:r>
                      <w:proofErr w:type="gramEnd"/>
                      <w:r w:rsidRPr="00874691">
                        <w:rPr>
                          <w:rFonts w:ascii="Courier New" w:hAnsi="Courier New" w:cs="Courier New"/>
                          <w:color w:val="000000" w:themeColor="text1"/>
                          <w:sz w:val="24"/>
                          <w:szCs w:val="24"/>
                        </w:rPr>
                        <w:t>'</w:t>
                      </w:r>
                      <w:proofErr w:type="spellStart"/>
                      <w:r w:rsidRPr="00874691">
                        <w:rPr>
                          <w:rFonts w:ascii="Courier New" w:hAnsi="Courier New" w:cs="Courier New"/>
                          <w:color w:val="000000" w:themeColor="text1"/>
                          <w:sz w:val="24"/>
                          <w:szCs w:val="24"/>
                        </w:rPr>
                        <w:t>cspsolveNewZ</w:t>
                      </w:r>
                      <w:proofErr w:type="spellEnd"/>
                      <w:r w:rsidRPr="00874691">
                        <w:rPr>
                          <w:rFonts w:ascii="Courier New" w:hAnsi="Courier New" w:cs="Courier New"/>
                          <w:color w:val="000000" w:themeColor="text1"/>
                          <w:sz w:val="24"/>
                          <w:szCs w:val="24"/>
                        </w:rPr>
                        <w:t>', [0 39], [1000 1 1000 1 1000 1 100 1]);</w:t>
                      </w:r>
                    </w:p>
                    <w:p w14:paraId="6A9B2965" w14:textId="77777777" w:rsidR="00B54017" w:rsidRDefault="00B54017" w:rsidP="00874691">
                      <w:pPr>
                        <w:jc w:val="center"/>
                      </w:pPr>
                    </w:p>
                  </w:txbxContent>
                </v:textbox>
                <w10:wrap type="through"/>
              </v:rect>
            </w:pict>
          </mc:Fallback>
        </mc:AlternateContent>
      </w:r>
    </w:p>
    <w:p w14:paraId="50F85454" w14:textId="73C8924F" w:rsidR="00430DCD" w:rsidRDefault="009C4491" w:rsidP="009B35FF">
      <w:pPr>
        <w:pStyle w:val="ListParagraph"/>
        <w:ind w:left="0" w:firstLine="360"/>
        <w:rPr>
          <w:rFonts w:ascii="Times New Roman" w:hAnsi="Times New Roman" w:cs="Times New Roman"/>
          <w:sz w:val="24"/>
          <w:szCs w:val="24"/>
        </w:rPr>
      </w:pPr>
      <w:r w:rsidRPr="009C4491">
        <w:rPr>
          <w:rFonts w:ascii="Times New Roman" w:hAnsi="Times New Roman" w:cs="Times New Roman"/>
          <w:sz w:val="24"/>
          <w:szCs w:val="24"/>
        </w:rPr>
        <w:t xml:space="preserve">It is a similar format for the </w:t>
      </w:r>
      <w:r>
        <w:rPr>
          <w:rFonts w:ascii="Times New Roman" w:hAnsi="Times New Roman" w:cs="Times New Roman"/>
          <w:sz w:val="24"/>
          <w:szCs w:val="24"/>
        </w:rPr>
        <w:t xml:space="preserve">Prevention: </w:t>
      </w:r>
      <w:r w:rsidR="001F3D7F">
        <w:rPr>
          <w:rFonts w:ascii="Times New Roman" w:hAnsi="Times New Roman" w:cs="Times New Roman"/>
          <w:sz w:val="24"/>
          <w:szCs w:val="24"/>
        </w:rPr>
        <w:t xml:space="preserve">Eight-Age </w:t>
      </w:r>
      <w:r>
        <w:rPr>
          <w:rFonts w:ascii="Times New Roman" w:hAnsi="Times New Roman" w:cs="Times New Roman"/>
          <w:sz w:val="24"/>
          <w:szCs w:val="24"/>
        </w:rPr>
        <w:t xml:space="preserve">Class Group, in that we had to create a function code, called </w:t>
      </w:r>
      <w:r w:rsidRPr="009C4491">
        <w:rPr>
          <w:rFonts w:ascii="Times New Roman" w:hAnsi="Times New Roman" w:cs="Times New Roman"/>
          <w:sz w:val="24"/>
          <w:szCs w:val="24"/>
        </w:rPr>
        <w:t>cpeightgroup</w:t>
      </w:r>
      <w:r>
        <w:rPr>
          <w:rFonts w:ascii="Times New Roman" w:hAnsi="Times New Roman" w:cs="Times New Roman"/>
          <w:sz w:val="24"/>
          <w:szCs w:val="24"/>
        </w:rPr>
        <w:t>.m. Then, for instantiated the parameters and initial condition for the Susceptible and Infected classes we used the following</w:t>
      </w:r>
      <w:r w:rsidR="009E214B">
        <w:rPr>
          <w:rFonts w:ascii="Times New Roman" w:hAnsi="Times New Roman" w:cs="Times New Roman"/>
          <w:sz w:val="24"/>
          <w:szCs w:val="24"/>
        </w:rPr>
        <w:t xml:space="preserve"> shown in Figure 4.</w:t>
      </w:r>
    </w:p>
    <w:p w14:paraId="450AA950" w14:textId="0FBDA594" w:rsidR="003E54EB" w:rsidRPr="003E54EB" w:rsidRDefault="003E54EB" w:rsidP="003E54EB">
      <w:pPr>
        <w:pStyle w:val="ListParagraph"/>
        <w:ind w:left="1800"/>
        <w:rPr>
          <w:noProof/>
        </w:rPr>
      </w:pPr>
      <w:r>
        <w:rPr>
          <w:noProof/>
          <w:lang w:eastAsia="zh-CN"/>
        </w:rPr>
        <mc:AlternateContent>
          <mc:Choice Requires="wps">
            <w:drawing>
              <wp:anchor distT="0" distB="0" distL="114300" distR="114300" simplePos="0" relativeHeight="251727872" behindDoc="0" locked="0" layoutInCell="1" allowOverlap="1" wp14:anchorId="76978128" wp14:editId="24B77CA1">
                <wp:simplePos x="0" y="0"/>
                <wp:positionH relativeFrom="column">
                  <wp:posOffset>-280035</wp:posOffset>
                </wp:positionH>
                <wp:positionV relativeFrom="paragraph">
                  <wp:posOffset>1914525</wp:posOffset>
                </wp:positionV>
                <wp:extent cx="6286500" cy="266700"/>
                <wp:effectExtent l="0" t="0" r="0" b="0"/>
                <wp:wrapThrough wrapText="bothSides">
                  <wp:wrapPolygon edited="0">
                    <wp:start x="0" y="0"/>
                    <wp:lineTo x="0" y="20571"/>
                    <wp:lineTo x="21556" y="20571"/>
                    <wp:lineTo x="21556"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6286500" cy="266700"/>
                        </a:xfrm>
                        <a:prstGeom prst="rect">
                          <a:avLst/>
                        </a:prstGeom>
                        <a:solidFill>
                          <a:prstClr val="white"/>
                        </a:solidFill>
                        <a:ln>
                          <a:noFill/>
                        </a:ln>
                        <a:effectLst/>
                      </wps:spPr>
                      <wps:txbx>
                        <w:txbxContent>
                          <w:p w14:paraId="50D90C88" w14:textId="23E4F91B" w:rsidR="00B54017" w:rsidRPr="00173C6F" w:rsidRDefault="00B54017" w:rsidP="00963E8A">
                            <w:pPr>
                              <w:pStyle w:val="Caption"/>
                              <w:jc w:val="center"/>
                              <w:rPr>
                                <w:noProof/>
                                <w:sz w:val="22"/>
                                <w:szCs w:val="22"/>
                              </w:rPr>
                            </w:pPr>
                            <w:r>
                              <w:t xml:space="preserve">Figure 4: </w:t>
                            </w:r>
                            <w:r w:rsidRPr="003578B0">
                              <w:t xml:space="preserve">ODE23s Solver </w:t>
                            </w:r>
                            <w:r>
                              <w:t>Eight</w:t>
                            </w:r>
                            <w:r w:rsidRPr="003578B0">
                              <w:t>-Age Class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45" type="#_x0000_t202" style="position:absolute;left:0;text-align:left;margin-left:-22.05pt;margin-top:150.75pt;width:495pt;height:21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" stroked="f">
                <v:textbox style="mso-fit-shape-to-text:t" inset="0,0,0,0">
                  <w:txbxContent>
                    <w:p w14:paraId="50D90C88" w14:textId="23E4F91B" w:rsidR="00B54017" w:rsidRPr="00173C6F" w:rsidRDefault="00B54017" w:rsidP="00963E8A">
                      <w:pPr>
                        <w:pStyle w:val="Caption"/>
                        <w:jc w:val="center"/>
                        <w:rPr>
                          <w:noProof/>
                          <w:sz w:val="22"/>
                          <w:szCs w:val="22"/>
                        </w:rPr>
                      </w:pPr>
                      <w:r>
                        <w:t xml:space="preserve">Figure 4: </w:t>
                      </w:r>
                      <w:r w:rsidRPr="003578B0">
                        <w:t xml:space="preserve">ODE23s Solver </w:t>
                      </w:r>
                      <w:r>
                        <w:t>Eight</w:t>
                      </w:r>
                      <w:r w:rsidRPr="003578B0">
                        <w:t>-Age Class Group</w:t>
                      </w:r>
                    </w:p>
                  </w:txbxContent>
                </v:textbox>
                <w10:wrap type="through"/>
              </v:shape>
            </w:pict>
          </mc:Fallback>
        </mc:AlternateContent>
      </w:r>
      <w:r>
        <w:rPr>
          <w:noProof/>
          <w:lang w:eastAsia="zh-CN"/>
        </w:rPr>
        <mc:AlternateContent>
          <mc:Choice Requires="wps">
            <w:drawing>
              <wp:anchor distT="0" distB="0" distL="114300" distR="114300" simplePos="0" relativeHeight="251747328" behindDoc="1" locked="0" layoutInCell="1" allowOverlap="1" wp14:anchorId="19CAE509" wp14:editId="178D4B58">
                <wp:simplePos x="0" y="0"/>
                <wp:positionH relativeFrom="column">
                  <wp:posOffset>-189865</wp:posOffset>
                </wp:positionH>
                <wp:positionV relativeFrom="paragraph">
                  <wp:posOffset>316865</wp:posOffset>
                </wp:positionV>
                <wp:extent cx="6286500" cy="1485900"/>
                <wp:effectExtent l="0" t="0" r="38100" b="38100"/>
                <wp:wrapThrough wrapText="bothSides">
                  <wp:wrapPolygon edited="0">
                    <wp:start x="0" y="0"/>
                    <wp:lineTo x="0" y="21785"/>
                    <wp:lineTo x="21644" y="21785"/>
                    <wp:lineTo x="21644" y="0"/>
                    <wp:lineTo x="0" y="0"/>
                  </wp:wrapPolygon>
                </wp:wrapThrough>
                <wp:docPr id="2" name="Rectangle 2"/>
                <wp:cNvGraphicFramePr/>
                <a:graphic xmlns:a="http://schemas.openxmlformats.org/drawingml/2006/main">
                  <a:graphicData uri="http://schemas.microsoft.com/office/word/2010/wordprocessingShape">
                    <wps:wsp>
                      <wps:cNvSpPr/>
                      <wps:spPr>
                        <a:xfrm>
                          <a:off x="0" y="0"/>
                          <a:ext cx="6286500" cy="1485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CE3B76" w14:textId="77777777" w:rsidR="00B54017" w:rsidRPr="003A5417" w:rsidRDefault="00B54017" w:rsidP="005313EB">
                            <w:pPr>
                              <w:rPr>
                                <w:rFonts w:ascii="Courier New" w:hAnsi="Courier New" w:cs="Courier New"/>
                                <w:color w:val="00B050"/>
                                <w:sz w:val="24"/>
                                <w:szCs w:val="24"/>
                              </w:rPr>
                            </w:pPr>
                            <w:r w:rsidRPr="003A5417">
                              <w:rPr>
                                <w:rFonts w:ascii="Courier New" w:hAnsi="Courier New" w:cs="Courier New"/>
                                <w:color w:val="00B050"/>
                                <w:sz w:val="24"/>
                                <w:szCs w:val="24"/>
                              </w:rPr>
                              <w:t xml:space="preserve">%% (1) Solution for </w:t>
                            </w:r>
                            <w:r>
                              <w:rPr>
                                <w:rFonts w:ascii="Courier New" w:hAnsi="Courier New" w:cs="Courier New"/>
                                <w:color w:val="00B050"/>
                                <w:sz w:val="24"/>
                                <w:szCs w:val="24"/>
                              </w:rPr>
                              <w:t>Prevention</w:t>
                            </w:r>
                            <w:r w:rsidRPr="003A5417">
                              <w:rPr>
                                <w:rFonts w:ascii="Courier New" w:hAnsi="Courier New" w:cs="Courier New"/>
                                <w:color w:val="00B050"/>
                                <w:sz w:val="24"/>
                                <w:szCs w:val="24"/>
                              </w:rPr>
                              <w:t xml:space="preserve">: </w:t>
                            </w:r>
                            <w:r>
                              <w:rPr>
                                <w:rFonts w:ascii="Courier New" w:hAnsi="Courier New" w:cs="Courier New"/>
                                <w:color w:val="00B050"/>
                                <w:sz w:val="24"/>
                                <w:szCs w:val="24"/>
                              </w:rPr>
                              <w:t xml:space="preserve">Eight-Age </w:t>
                            </w:r>
                            <w:r w:rsidRPr="003A5417">
                              <w:rPr>
                                <w:rFonts w:ascii="Courier New" w:hAnsi="Courier New" w:cs="Courier New"/>
                                <w:color w:val="00B050"/>
                                <w:sz w:val="24"/>
                                <w:szCs w:val="24"/>
                              </w:rPr>
                              <w:t>Class Group</w:t>
                            </w:r>
                          </w:p>
                          <w:p w14:paraId="2BCC0558" w14:textId="77777777" w:rsidR="00B54017" w:rsidRPr="009C4491" w:rsidRDefault="00B54017" w:rsidP="005313EB">
                            <w:pPr>
                              <w:ind w:left="360"/>
                              <w:rPr>
                                <w:rFonts w:ascii="Courier New" w:hAnsi="Courier New" w:cs="Courier New"/>
                                <w:color w:val="000000" w:themeColor="text1"/>
                                <w:sz w:val="24"/>
                                <w:szCs w:val="24"/>
                              </w:rPr>
                            </w:pPr>
                            <w:r w:rsidRPr="009C4491">
                              <w:rPr>
                                <w:rFonts w:ascii="Courier New" w:hAnsi="Courier New" w:cs="Courier New"/>
                                <w:color w:val="000000" w:themeColor="text1"/>
                                <w:sz w:val="24"/>
                                <w:szCs w:val="24"/>
                              </w:rPr>
                              <w:t>%%</w:t>
                            </w:r>
                            <w:proofErr w:type="spellStart"/>
                            <w:r w:rsidRPr="009C4491">
                              <w:rPr>
                                <w:rFonts w:ascii="Courier New" w:hAnsi="Courier New" w:cs="Courier New"/>
                                <w:color w:val="000000" w:themeColor="text1"/>
                                <w:sz w:val="24"/>
                                <w:szCs w:val="24"/>
                              </w:rPr>
                              <w:t>intial</w:t>
                            </w:r>
                            <w:proofErr w:type="spellEnd"/>
                            <w:r w:rsidRPr="009C4491">
                              <w:rPr>
                                <w:rFonts w:ascii="Courier New" w:hAnsi="Courier New" w:cs="Courier New"/>
                                <w:color w:val="000000" w:themeColor="text1"/>
                                <w:sz w:val="24"/>
                                <w:szCs w:val="24"/>
                              </w:rPr>
                              <w:t xml:space="preserve"> conditions explained [</w:t>
                            </w:r>
                            <w:proofErr w:type="spellStart"/>
                            <w:r w:rsidRPr="009C4491">
                              <w:rPr>
                                <w:rFonts w:ascii="Courier New" w:hAnsi="Courier New" w:cs="Courier New"/>
                                <w:color w:val="000000" w:themeColor="text1"/>
                                <w:sz w:val="24"/>
                                <w:szCs w:val="24"/>
                              </w:rPr>
                              <w:t>t,x</w:t>
                            </w:r>
                            <w:proofErr w:type="spellEnd"/>
                            <w:r w:rsidRPr="009C4491">
                              <w:rPr>
                                <w:rFonts w:ascii="Courier New" w:hAnsi="Courier New" w:cs="Courier New"/>
                                <w:color w:val="000000" w:themeColor="text1"/>
                                <w:sz w:val="24"/>
                                <w:szCs w:val="24"/>
                              </w:rPr>
                              <w:t>] = ode23s(</w:t>
                            </w:r>
                            <w:r>
                              <w:rPr>
                                <w:rFonts w:ascii="Courier New" w:hAnsi="Courier New" w:cs="Courier New"/>
                                <w:color w:val="000000" w:themeColor="text1"/>
                                <w:sz w:val="24"/>
                                <w:szCs w:val="24"/>
                              </w:rPr>
                              <w:t>‘</w:t>
                            </w:r>
                            <w:proofErr w:type="spellStart"/>
                            <w:r w:rsidRPr="00914895">
                              <w:rPr>
                                <w:rFonts w:ascii="Courier New" w:hAnsi="Courier New" w:cs="Courier New"/>
                                <w:color w:val="000000" w:themeColor="text1"/>
                                <w:sz w:val="24"/>
                                <w:szCs w:val="24"/>
                              </w:rPr>
                              <w:t>cpeightgroup</w:t>
                            </w:r>
                            <w:proofErr w:type="spellEnd"/>
                            <w:r>
                              <w:rPr>
                                <w:rFonts w:ascii="Courier New" w:hAnsi="Courier New" w:cs="Courier New"/>
                                <w:color w:val="000000" w:themeColor="text1"/>
                                <w:sz w:val="24"/>
                                <w:szCs w:val="24"/>
                              </w:rPr>
                              <w:t>’</w:t>
                            </w:r>
                            <w:r w:rsidRPr="009C4491">
                              <w:rPr>
                                <w:rFonts w:ascii="Courier New" w:hAnsi="Courier New" w:cs="Courier New"/>
                                <w:color w:val="000000" w:themeColor="text1"/>
                                <w:sz w:val="24"/>
                                <w:szCs w:val="24"/>
                              </w:rPr>
                              <w:t>, [time0 t],[S1,I1,S2,I2,S3,I3,S4,I4,S5,I5,S6,I6,S7,I7,S8,I8]);</w:t>
                            </w:r>
                          </w:p>
                          <w:p w14:paraId="4CF5D4E3" w14:textId="77777777" w:rsidR="00B54017" w:rsidRDefault="00B54017" w:rsidP="005313EB">
                            <w:pPr>
                              <w:ind w:left="360"/>
                              <w:rPr>
                                <w:rFonts w:ascii="Times New Roman" w:hAnsi="Times New Roman" w:cs="Times New Roman"/>
                                <w:b/>
                                <w:sz w:val="24"/>
                                <w:szCs w:val="24"/>
                              </w:rPr>
                            </w:pPr>
                            <w:r w:rsidRPr="009C4491">
                              <w:rPr>
                                <w:rFonts w:ascii="Courier New" w:hAnsi="Courier New" w:cs="Courier New"/>
                                <w:color w:val="000000" w:themeColor="text1"/>
                                <w:sz w:val="24"/>
                                <w:szCs w:val="24"/>
                              </w:rPr>
                              <w:t>[</w:t>
                            </w:r>
                            <w:proofErr w:type="spellStart"/>
                            <w:proofErr w:type="gramStart"/>
                            <w:r w:rsidRPr="009C4491">
                              <w:rPr>
                                <w:rFonts w:ascii="Courier New" w:hAnsi="Courier New" w:cs="Courier New"/>
                                <w:color w:val="000000" w:themeColor="text1"/>
                                <w:sz w:val="24"/>
                                <w:szCs w:val="24"/>
                              </w:rPr>
                              <w:t>t,</w:t>
                            </w:r>
                            <w:proofErr w:type="gramEnd"/>
                            <w:r w:rsidRPr="009C4491">
                              <w:rPr>
                                <w:rFonts w:ascii="Courier New" w:hAnsi="Courier New" w:cs="Courier New"/>
                                <w:color w:val="000000" w:themeColor="text1"/>
                                <w:sz w:val="24"/>
                                <w:szCs w:val="24"/>
                              </w:rPr>
                              <w:t>x</w:t>
                            </w:r>
                            <w:proofErr w:type="spellEnd"/>
                            <w:r w:rsidRPr="009C4491">
                              <w:rPr>
                                <w:rFonts w:ascii="Courier New" w:hAnsi="Courier New" w:cs="Courier New"/>
                                <w:color w:val="000000" w:themeColor="text1"/>
                                <w:sz w:val="24"/>
                                <w:szCs w:val="24"/>
                              </w:rPr>
                              <w:t xml:space="preserve">] = </w:t>
                            </w:r>
                            <w:proofErr w:type="gramStart"/>
                            <w:r w:rsidRPr="009C4491">
                              <w:rPr>
                                <w:rFonts w:ascii="Courier New" w:hAnsi="Courier New" w:cs="Courier New"/>
                                <w:color w:val="000000" w:themeColor="text1"/>
                                <w:sz w:val="24"/>
                                <w:szCs w:val="24"/>
                              </w:rPr>
                              <w:t>ode23s(</w:t>
                            </w:r>
                            <w:proofErr w:type="gramEnd"/>
                            <w:r w:rsidRPr="009C4491">
                              <w:rPr>
                                <w:rFonts w:ascii="Courier New" w:hAnsi="Courier New" w:cs="Courier New"/>
                                <w:color w:val="000000" w:themeColor="text1"/>
                                <w:sz w:val="24"/>
                                <w:szCs w:val="24"/>
                              </w:rPr>
                              <w:t>'</w:t>
                            </w:r>
                            <w:proofErr w:type="spellStart"/>
                            <w:r w:rsidRPr="009C4491">
                              <w:rPr>
                                <w:rFonts w:ascii="Courier New" w:hAnsi="Courier New" w:cs="Courier New"/>
                                <w:color w:val="000000" w:themeColor="text1"/>
                                <w:sz w:val="24"/>
                                <w:szCs w:val="24"/>
                              </w:rPr>
                              <w:t>cpeightgroup</w:t>
                            </w:r>
                            <w:proofErr w:type="spellEnd"/>
                            <w:r w:rsidRPr="009C4491">
                              <w:rPr>
                                <w:rFonts w:ascii="Courier New" w:hAnsi="Courier New" w:cs="Courier New"/>
                                <w:color w:val="000000" w:themeColor="text1"/>
                                <w:sz w:val="24"/>
                                <w:szCs w:val="24"/>
                              </w:rPr>
                              <w:t>', [30 100], [50 0 1000 10 1000 10 100 10 1000 10 1000 10 1000 10</w:t>
                            </w:r>
                            <w:r w:rsidRPr="009C4491">
                              <w:rPr>
                                <w:rFonts w:ascii="Times New Roman" w:hAnsi="Times New Roman" w:cs="Times New Roman"/>
                                <w:b/>
                                <w:color w:val="000000" w:themeColor="text1"/>
                                <w:sz w:val="24"/>
                                <w:szCs w:val="24"/>
                              </w:rPr>
                              <w:t xml:space="preserve"> </w:t>
                            </w:r>
                            <w:r w:rsidRPr="009C4491">
                              <w:rPr>
                                <w:rFonts w:ascii="Times New Roman" w:hAnsi="Times New Roman" w:cs="Times New Roman"/>
                                <w:b/>
                                <w:sz w:val="24"/>
                                <w:szCs w:val="24"/>
                              </w:rPr>
                              <w:t>100 30]);</w:t>
                            </w:r>
                          </w:p>
                          <w:p w14:paraId="0DF4F317" w14:textId="77777777" w:rsidR="00B54017" w:rsidRPr="00874691" w:rsidRDefault="00B54017" w:rsidP="005313EB">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fddf</w:t>
                            </w:r>
                            <w:proofErr w:type="spellEnd"/>
                          </w:p>
                          <w:p w14:paraId="091E7F0B" w14:textId="77777777" w:rsidR="00B54017" w:rsidRDefault="00B54017" w:rsidP="005313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6" style="position:absolute;left:0;text-align:left;margin-left:-14.95pt;margin-top:24.95pt;width:495pt;height:117pt;z-index:-25156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" filled="f" strokecolor="#243f60 [1604]" strokeweight="2pt">
                <v:textbox>
                  <w:txbxContent>
                    <w:p w14:paraId="3DCE3B76" w14:textId="77777777" w:rsidR="00B54017" w:rsidRPr="003A5417" w:rsidRDefault="00B54017" w:rsidP="005313EB">
                      <w:pPr>
                        <w:rPr>
                          <w:rFonts w:ascii="Courier New" w:hAnsi="Courier New" w:cs="Courier New"/>
                          <w:color w:val="00B050"/>
                          <w:sz w:val="24"/>
                          <w:szCs w:val="24"/>
                        </w:rPr>
                      </w:pPr>
                      <w:r w:rsidRPr="003A5417">
                        <w:rPr>
                          <w:rFonts w:ascii="Courier New" w:hAnsi="Courier New" w:cs="Courier New"/>
                          <w:color w:val="00B050"/>
                          <w:sz w:val="24"/>
                          <w:szCs w:val="24"/>
                        </w:rPr>
                        <w:t xml:space="preserve">%% (1) Solution for </w:t>
                      </w:r>
                      <w:r>
                        <w:rPr>
                          <w:rFonts w:ascii="Courier New" w:hAnsi="Courier New" w:cs="Courier New"/>
                          <w:color w:val="00B050"/>
                          <w:sz w:val="24"/>
                          <w:szCs w:val="24"/>
                        </w:rPr>
                        <w:t>Prevention</w:t>
                      </w:r>
                      <w:r w:rsidRPr="003A5417">
                        <w:rPr>
                          <w:rFonts w:ascii="Courier New" w:hAnsi="Courier New" w:cs="Courier New"/>
                          <w:color w:val="00B050"/>
                          <w:sz w:val="24"/>
                          <w:szCs w:val="24"/>
                        </w:rPr>
                        <w:t xml:space="preserve">: </w:t>
                      </w:r>
                      <w:r>
                        <w:rPr>
                          <w:rFonts w:ascii="Courier New" w:hAnsi="Courier New" w:cs="Courier New"/>
                          <w:color w:val="00B050"/>
                          <w:sz w:val="24"/>
                          <w:szCs w:val="24"/>
                        </w:rPr>
                        <w:t xml:space="preserve">Eight-Age </w:t>
                      </w:r>
                      <w:r w:rsidRPr="003A5417">
                        <w:rPr>
                          <w:rFonts w:ascii="Courier New" w:hAnsi="Courier New" w:cs="Courier New"/>
                          <w:color w:val="00B050"/>
                          <w:sz w:val="24"/>
                          <w:szCs w:val="24"/>
                        </w:rPr>
                        <w:t>Class Group</w:t>
                      </w:r>
                    </w:p>
                    <w:p w14:paraId="2BCC0558" w14:textId="77777777" w:rsidR="00B54017" w:rsidRPr="009C4491" w:rsidRDefault="00B54017" w:rsidP="005313EB">
                      <w:pPr>
                        <w:ind w:left="360"/>
                        <w:rPr>
                          <w:rFonts w:ascii="Courier New" w:hAnsi="Courier New" w:cs="Courier New"/>
                          <w:color w:val="000000" w:themeColor="text1"/>
                          <w:sz w:val="24"/>
                          <w:szCs w:val="24"/>
                        </w:rPr>
                      </w:pPr>
                      <w:r w:rsidRPr="009C4491">
                        <w:rPr>
                          <w:rFonts w:ascii="Courier New" w:hAnsi="Courier New" w:cs="Courier New"/>
                          <w:color w:val="000000" w:themeColor="text1"/>
                          <w:sz w:val="24"/>
                          <w:szCs w:val="24"/>
                        </w:rPr>
                        <w:t>%%</w:t>
                      </w:r>
                      <w:proofErr w:type="spellStart"/>
                      <w:r w:rsidRPr="009C4491">
                        <w:rPr>
                          <w:rFonts w:ascii="Courier New" w:hAnsi="Courier New" w:cs="Courier New"/>
                          <w:color w:val="000000" w:themeColor="text1"/>
                          <w:sz w:val="24"/>
                          <w:szCs w:val="24"/>
                        </w:rPr>
                        <w:t>intial</w:t>
                      </w:r>
                      <w:proofErr w:type="spellEnd"/>
                      <w:r w:rsidRPr="009C4491">
                        <w:rPr>
                          <w:rFonts w:ascii="Courier New" w:hAnsi="Courier New" w:cs="Courier New"/>
                          <w:color w:val="000000" w:themeColor="text1"/>
                          <w:sz w:val="24"/>
                          <w:szCs w:val="24"/>
                        </w:rPr>
                        <w:t xml:space="preserve"> conditions explained [</w:t>
                      </w:r>
                      <w:proofErr w:type="spellStart"/>
                      <w:r w:rsidRPr="009C4491">
                        <w:rPr>
                          <w:rFonts w:ascii="Courier New" w:hAnsi="Courier New" w:cs="Courier New"/>
                          <w:color w:val="000000" w:themeColor="text1"/>
                          <w:sz w:val="24"/>
                          <w:szCs w:val="24"/>
                        </w:rPr>
                        <w:t>t,x</w:t>
                      </w:r>
                      <w:proofErr w:type="spellEnd"/>
                      <w:r w:rsidRPr="009C4491">
                        <w:rPr>
                          <w:rFonts w:ascii="Courier New" w:hAnsi="Courier New" w:cs="Courier New"/>
                          <w:color w:val="000000" w:themeColor="text1"/>
                          <w:sz w:val="24"/>
                          <w:szCs w:val="24"/>
                        </w:rPr>
                        <w:t>] = ode23s(</w:t>
                      </w:r>
                      <w:r>
                        <w:rPr>
                          <w:rFonts w:ascii="Courier New" w:hAnsi="Courier New" w:cs="Courier New"/>
                          <w:color w:val="000000" w:themeColor="text1"/>
                          <w:sz w:val="24"/>
                          <w:szCs w:val="24"/>
                        </w:rPr>
                        <w:t>‘</w:t>
                      </w:r>
                      <w:proofErr w:type="spellStart"/>
                      <w:r w:rsidRPr="00914895">
                        <w:rPr>
                          <w:rFonts w:ascii="Courier New" w:hAnsi="Courier New" w:cs="Courier New"/>
                          <w:color w:val="000000" w:themeColor="text1"/>
                          <w:sz w:val="24"/>
                          <w:szCs w:val="24"/>
                        </w:rPr>
                        <w:t>cpeightgroup</w:t>
                      </w:r>
                      <w:proofErr w:type="spellEnd"/>
                      <w:r>
                        <w:rPr>
                          <w:rFonts w:ascii="Courier New" w:hAnsi="Courier New" w:cs="Courier New"/>
                          <w:color w:val="000000" w:themeColor="text1"/>
                          <w:sz w:val="24"/>
                          <w:szCs w:val="24"/>
                        </w:rPr>
                        <w:t>’</w:t>
                      </w:r>
                      <w:r w:rsidRPr="009C4491">
                        <w:rPr>
                          <w:rFonts w:ascii="Courier New" w:hAnsi="Courier New" w:cs="Courier New"/>
                          <w:color w:val="000000" w:themeColor="text1"/>
                          <w:sz w:val="24"/>
                          <w:szCs w:val="24"/>
                        </w:rPr>
                        <w:t>, [time0 t],[S1,I1,S2,I2,S3,I3,S4,I4,S5,I5,S6,I6,S7,I7,S8,I8]);</w:t>
                      </w:r>
                    </w:p>
                    <w:p w14:paraId="4CF5D4E3" w14:textId="77777777" w:rsidR="00B54017" w:rsidRDefault="00B54017" w:rsidP="005313EB">
                      <w:pPr>
                        <w:ind w:left="360"/>
                        <w:rPr>
                          <w:rFonts w:ascii="Times New Roman" w:hAnsi="Times New Roman" w:cs="Times New Roman"/>
                          <w:b/>
                          <w:sz w:val="24"/>
                          <w:szCs w:val="24"/>
                        </w:rPr>
                      </w:pPr>
                      <w:r w:rsidRPr="009C4491">
                        <w:rPr>
                          <w:rFonts w:ascii="Courier New" w:hAnsi="Courier New" w:cs="Courier New"/>
                          <w:color w:val="000000" w:themeColor="text1"/>
                          <w:sz w:val="24"/>
                          <w:szCs w:val="24"/>
                        </w:rPr>
                        <w:t>[</w:t>
                      </w:r>
                      <w:proofErr w:type="spellStart"/>
                      <w:proofErr w:type="gramStart"/>
                      <w:r w:rsidRPr="009C4491">
                        <w:rPr>
                          <w:rFonts w:ascii="Courier New" w:hAnsi="Courier New" w:cs="Courier New"/>
                          <w:color w:val="000000" w:themeColor="text1"/>
                          <w:sz w:val="24"/>
                          <w:szCs w:val="24"/>
                        </w:rPr>
                        <w:t>t,</w:t>
                      </w:r>
                      <w:proofErr w:type="gramEnd"/>
                      <w:r w:rsidRPr="009C4491">
                        <w:rPr>
                          <w:rFonts w:ascii="Courier New" w:hAnsi="Courier New" w:cs="Courier New"/>
                          <w:color w:val="000000" w:themeColor="text1"/>
                          <w:sz w:val="24"/>
                          <w:szCs w:val="24"/>
                        </w:rPr>
                        <w:t>x</w:t>
                      </w:r>
                      <w:proofErr w:type="spellEnd"/>
                      <w:r w:rsidRPr="009C4491">
                        <w:rPr>
                          <w:rFonts w:ascii="Courier New" w:hAnsi="Courier New" w:cs="Courier New"/>
                          <w:color w:val="000000" w:themeColor="text1"/>
                          <w:sz w:val="24"/>
                          <w:szCs w:val="24"/>
                        </w:rPr>
                        <w:t xml:space="preserve">] = </w:t>
                      </w:r>
                      <w:proofErr w:type="gramStart"/>
                      <w:r w:rsidRPr="009C4491">
                        <w:rPr>
                          <w:rFonts w:ascii="Courier New" w:hAnsi="Courier New" w:cs="Courier New"/>
                          <w:color w:val="000000" w:themeColor="text1"/>
                          <w:sz w:val="24"/>
                          <w:szCs w:val="24"/>
                        </w:rPr>
                        <w:t>ode23s(</w:t>
                      </w:r>
                      <w:proofErr w:type="gramEnd"/>
                      <w:r w:rsidRPr="009C4491">
                        <w:rPr>
                          <w:rFonts w:ascii="Courier New" w:hAnsi="Courier New" w:cs="Courier New"/>
                          <w:color w:val="000000" w:themeColor="text1"/>
                          <w:sz w:val="24"/>
                          <w:szCs w:val="24"/>
                        </w:rPr>
                        <w:t>'</w:t>
                      </w:r>
                      <w:proofErr w:type="spellStart"/>
                      <w:r w:rsidRPr="009C4491">
                        <w:rPr>
                          <w:rFonts w:ascii="Courier New" w:hAnsi="Courier New" w:cs="Courier New"/>
                          <w:color w:val="000000" w:themeColor="text1"/>
                          <w:sz w:val="24"/>
                          <w:szCs w:val="24"/>
                        </w:rPr>
                        <w:t>cpeightgroup</w:t>
                      </w:r>
                      <w:proofErr w:type="spellEnd"/>
                      <w:r w:rsidRPr="009C4491">
                        <w:rPr>
                          <w:rFonts w:ascii="Courier New" w:hAnsi="Courier New" w:cs="Courier New"/>
                          <w:color w:val="000000" w:themeColor="text1"/>
                          <w:sz w:val="24"/>
                          <w:szCs w:val="24"/>
                        </w:rPr>
                        <w:t>', [30 100], [50 0 1000 10 1000 10 100 10 1000 10 1000 10 1000 10</w:t>
                      </w:r>
                      <w:r w:rsidRPr="009C4491">
                        <w:rPr>
                          <w:rFonts w:ascii="Times New Roman" w:hAnsi="Times New Roman" w:cs="Times New Roman"/>
                          <w:b/>
                          <w:color w:val="000000" w:themeColor="text1"/>
                          <w:sz w:val="24"/>
                          <w:szCs w:val="24"/>
                        </w:rPr>
                        <w:t xml:space="preserve"> </w:t>
                      </w:r>
                      <w:r w:rsidRPr="009C4491">
                        <w:rPr>
                          <w:rFonts w:ascii="Times New Roman" w:hAnsi="Times New Roman" w:cs="Times New Roman"/>
                          <w:b/>
                          <w:sz w:val="24"/>
                          <w:szCs w:val="24"/>
                        </w:rPr>
                        <w:t>100 30]);</w:t>
                      </w:r>
                    </w:p>
                    <w:p w14:paraId="0DF4F317" w14:textId="77777777" w:rsidR="00B54017" w:rsidRPr="00874691" w:rsidRDefault="00B54017" w:rsidP="005313EB">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fddf</w:t>
                      </w:r>
                      <w:proofErr w:type="spellEnd"/>
                    </w:p>
                    <w:p w14:paraId="091E7F0B" w14:textId="77777777" w:rsidR="00B54017" w:rsidRDefault="00B54017" w:rsidP="005313EB">
                      <w:pPr>
                        <w:jc w:val="center"/>
                      </w:pPr>
                    </w:p>
                  </w:txbxContent>
                </v:textbox>
                <w10:wrap type="through"/>
              </v:rect>
            </w:pict>
          </mc:Fallback>
        </mc:AlternateContent>
      </w:r>
    </w:p>
    <w:p w14:paraId="4B2E31E6" w14:textId="573BBB06" w:rsidR="006F47CE" w:rsidRPr="003E54EB" w:rsidRDefault="009F5EA0" w:rsidP="009B35FF">
      <w:pPr>
        <w:pStyle w:val="ListParagraph"/>
        <w:ind w:left="0" w:firstLine="360"/>
        <w:rPr>
          <w:rFonts w:ascii="Times New Roman" w:hAnsi="Times New Roman" w:cs="Times New Roman"/>
          <w:b/>
          <w:sz w:val="24"/>
          <w:szCs w:val="24"/>
          <w:u w:val="single"/>
        </w:rPr>
      </w:pPr>
      <w:r w:rsidRPr="003E54EB">
        <w:rPr>
          <w:rFonts w:ascii="Times New Roman" w:hAnsi="Times New Roman" w:cs="Times New Roman"/>
          <w:sz w:val="24"/>
          <w:szCs w:val="24"/>
        </w:rPr>
        <w:t>The equations were then solved using historical vaccination rates and different values of the parameters that control inter-class contact rate (</w:t>
      </w:r>
      <w:r w:rsidRPr="003E54EB">
        <w:rPr>
          <w:rFonts w:ascii="Cambria Math" w:eastAsia="Cambria Math" w:hAnsi="Cambria Math" w:cs="Cambria Math"/>
          <w:i/>
          <w:iCs/>
          <w:color w:val="000000"/>
          <w:sz w:val="24"/>
          <w:szCs w:val="24"/>
        </w:rPr>
        <w:t>𝜖</w:t>
      </w:r>
      <w:r w:rsidRPr="003E54EB">
        <w:rPr>
          <w:rFonts w:ascii="Times New Roman" w:hAnsi="Times New Roman" w:cs="Times New Roman"/>
          <w:sz w:val="24"/>
          <w:szCs w:val="24"/>
        </w:rPr>
        <w:t>), the</w:t>
      </w:r>
      <w:r w:rsidR="006F47CE" w:rsidRPr="003E54EB">
        <w:rPr>
          <w:rFonts w:ascii="Times New Roman" w:hAnsi="Times New Roman" w:cs="Times New Roman"/>
          <w:sz w:val="24"/>
          <w:szCs w:val="24"/>
        </w:rPr>
        <w:t xml:space="preserve"> </w:t>
      </w:r>
      <w:r w:rsidRPr="003E54EB">
        <w:rPr>
          <w:rFonts w:ascii="Times New Roman" w:hAnsi="Times New Roman" w:cs="Times New Roman"/>
          <w:sz w:val="24"/>
          <w:szCs w:val="24"/>
        </w:rPr>
        <w:t>magnitude of the seasonal fluctuation in transmission (</w:t>
      </w:r>
      <w:r w:rsidRPr="003E54EB">
        <w:rPr>
          <w:rFonts w:ascii="Cambria Math" w:eastAsia="Cambria Math" w:hAnsi="Cambria Math" w:cs="Cambria Math"/>
          <w:i/>
          <w:iCs/>
          <w:color w:val="000000"/>
          <w:szCs w:val="36"/>
        </w:rPr>
        <w:t>𝛿</w:t>
      </w:r>
      <w:r w:rsidRPr="003E54EB">
        <w:rPr>
          <w:rFonts w:ascii="Times New Roman" w:hAnsi="Times New Roman" w:cs="Times New Roman"/>
          <w:sz w:val="24"/>
          <w:szCs w:val="24"/>
        </w:rPr>
        <w:t>), and the basic reproduction ratio (R</w:t>
      </w:r>
      <w:r w:rsidRPr="003E54EB">
        <w:rPr>
          <w:rFonts w:ascii="Times New Roman" w:hAnsi="Times New Roman" w:cs="Times New Roman"/>
          <w:sz w:val="24"/>
          <w:szCs w:val="24"/>
          <w:vertAlign w:val="subscript"/>
        </w:rPr>
        <w:t>0</w:t>
      </w:r>
      <w:r w:rsidRPr="003E54EB">
        <w:rPr>
          <w:rFonts w:ascii="Times New Roman" w:hAnsi="Times New Roman" w:cs="Times New Roman"/>
          <w:sz w:val="24"/>
          <w:szCs w:val="24"/>
        </w:rPr>
        <w:t xml:space="preserve">). </w:t>
      </w:r>
      <w:r w:rsidR="00E54234" w:rsidRPr="003E54EB">
        <w:rPr>
          <w:rFonts w:ascii="Times New Roman" w:hAnsi="Times New Roman" w:cs="Times New Roman"/>
          <w:sz w:val="24"/>
          <w:szCs w:val="24"/>
        </w:rPr>
        <w:t>For understanding, t</w:t>
      </w:r>
      <w:r w:rsidRPr="003E54EB">
        <w:rPr>
          <w:rFonts w:ascii="Times New Roman" w:hAnsi="Times New Roman" w:cs="Times New Roman"/>
          <w:sz w:val="24"/>
          <w:szCs w:val="24"/>
        </w:rPr>
        <w:t>he basic reproduction ratio (R</w:t>
      </w:r>
      <w:r w:rsidRPr="003E54EB">
        <w:rPr>
          <w:rFonts w:ascii="Times New Roman" w:hAnsi="Times New Roman" w:cs="Times New Roman"/>
          <w:sz w:val="24"/>
          <w:szCs w:val="24"/>
          <w:vertAlign w:val="subscript"/>
        </w:rPr>
        <w:t>0</w:t>
      </w:r>
      <w:r w:rsidRPr="003E54EB">
        <w:rPr>
          <w:rFonts w:ascii="Times New Roman" w:hAnsi="Times New Roman" w:cs="Times New Roman"/>
          <w:sz w:val="24"/>
          <w:szCs w:val="24"/>
        </w:rPr>
        <w:t xml:space="preserve">) of an infectious disease is </w:t>
      </w:r>
      <w:r w:rsidR="003E48E1" w:rsidRPr="003E54EB">
        <w:rPr>
          <w:rFonts w:ascii="Times New Roman" w:hAnsi="Times New Roman" w:cs="Times New Roman"/>
          <w:sz w:val="24"/>
          <w:szCs w:val="24"/>
        </w:rPr>
        <w:t>defi</w:t>
      </w:r>
      <w:r w:rsidRPr="003E54EB">
        <w:rPr>
          <w:rFonts w:ascii="Times New Roman" w:hAnsi="Times New Roman" w:cs="Times New Roman"/>
          <w:sz w:val="24"/>
          <w:szCs w:val="24"/>
        </w:rPr>
        <w:t>ned as the average number of secondary cases</w:t>
      </w:r>
      <w:r w:rsidR="003E48E1" w:rsidRPr="003E54EB">
        <w:rPr>
          <w:rFonts w:ascii="Times New Roman" w:hAnsi="Times New Roman" w:cs="Times New Roman"/>
          <w:sz w:val="24"/>
          <w:szCs w:val="24"/>
        </w:rPr>
        <w:t xml:space="preserve"> </w:t>
      </w:r>
      <w:r w:rsidRPr="003E54EB">
        <w:rPr>
          <w:rFonts w:ascii="Times New Roman" w:hAnsi="Times New Roman" w:cs="Times New Roman"/>
          <w:sz w:val="24"/>
          <w:szCs w:val="24"/>
        </w:rPr>
        <w:t>generat</w:t>
      </w:r>
      <w:r w:rsidR="003E48E1" w:rsidRPr="003E54EB">
        <w:rPr>
          <w:rFonts w:ascii="Times New Roman" w:hAnsi="Times New Roman" w:cs="Times New Roman"/>
          <w:sz w:val="24"/>
          <w:szCs w:val="24"/>
        </w:rPr>
        <w:t xml:space="preserve">ed by a </w:t>
      </w:r>
      <w:r w:rsidRPr="003E54EB">
        <w:rPr>
          <w:rFonts w:ascii="Times New Roman" w:hAnsi="Times New Roman" w:cs="Times New Roman"/>
          <w:sz w:val="24"/>
          <w:szCs w:val="24"/>
        </w:rPr>
        <w:t>primary case in a fully susceptible</w:t>
      </w:r>
      <w:r w:rsidR="003E48E1" w:rsidRPr="003E54EB">
        <w:rPr>
          <w:rFonts w:ascii="Times New Roman" w:hAnsi="Times New Roman" w:cs="Times New Roman"/>
          <w:sz w:val="24"/>
          <w:szCs w:val="24"/>
        </w:rPr>
        <w:t xml:space="preserve"> </w:t>
      </w:r>
      <w:r w:rsidRPr="003E54EB">
        <w:rPr>
          <w:rFonts w:ascii="Times New Roman" w:hAnsi="Times New Roman" w:cs="Times New Roman"/>
          <w:sz w:val="24"/>
          <w:szCs w:val="24"/>
        </w:rPr>
        <w:t>population</w:t>
      </w:r>
      <w:r w:rsidR="004D3ED9" w:rsidRPr="003E54EB">
        <w:rPr>
          <w:rFonts w:ascii="Times New Roman" w:hAnsi="Times New Roman" w:cs="Times New Roman"/>
          <w:sz w:val="24"/>
          <w:szCs w:val="24"/>
        </w:rPr>
        <w:t>.</w:t>
      </w:r>
      <w:r w:rsidR="001F498D" w:rsidRPr="003E54EB">
        <w:rPr>
          <w:rFonts w:ascii="Times New Roman" w:hAnsi="Times New Roman" w:cs="Times New Roman"/>
          <w:sz w:val="24"/>
          <w:szCs w:val="24"/>
        </w:rPr>
        <w:t xml:space="preserve"> For </w:t>
      </w:r>
      <w:r w:rsidR="0022349B" w:rsidRPr="003E54EB">
        <w:rPr>
          <w:rFonts w:ascii="Times New Roman" w:hAnsi="Times New Roman" w:cs="Times New Roman"/>
          <w:sz w:val="24"/>
          <w:szCs w:val="24"/>
        </w:rPr>
        <w:t>c</w:t>
      </w:r>
      <w:r w:rsidR="001F498D" w:rsidRPr="003E54EB">
        <w:rPr>
          <w:rFonts w:ascii="Times New Roman" w:hAnsi="Times New Roman" w:cs="Times New Roman"/>
          <w:sz w:val="24"/>
          <w:szCs w:val="24"/>
        </w:rPr>
        <w:t xml:space="preserve">ode </w:t>
      </w:r>
      <w:r w:rsidR="006F47CE" w:rsidRPr="003E54EB">
        <w:rPr>
          <w:rFonts w:ascii="Times New Roman" w:hAnsi="Times New Roman" w:cs="Times New Roman"/>
          <w:sz w:val="24"/>
          <w:szCs w:val="24"/>
        </w:rPr>
        <w:t xml:space="preserve">purposes, we had to use the matrix results of N, the population size of each age group for each model and simulate that through the Next Generation Matrix. The </w:t>
      </w:r>
      <w:r w:rsidR="0022349B" w:rsidRPr="003E54EB">
        <w:rPr>
          <w:rFonts w:ascii="Times New Roman" w:hAnsi="Times New Roman" w:cs="Times New Roman"/>
          <w:sz w:val="24"/>
          <w:szCs w:val="24"/>
        </w:rPr>
        <w:t>results found</w:t>
      </w:r>
      <w:r w:rsidR="006F47CE" w:rsidRPr="003E54EB">
        <w:rPr>
          <w:rFonts w:ascii="Times New Roman" w:hAnsi="Times New Roman" w:cs="Times New Roman"/>
          <w:sz w:val="24"/>
          <w:szCs w:val="24"/>
        </w:rPr>
        <w:t xml:space="preserve"> </w:t>
      </w:r>
      <w:r w:rsidR="0022349B" w:rsidRPr="003E54EB">
        <w:rPr>
          <w:rFonts w:ascii="Times New Roman" w:hAnsi="Times New Roman" w:cs="Times New Roman"/>
          <w:sz w:val="24"/>
          <w:szCs w:val="24"/>
        </w:rPr>
        <w:t>for Four Age-G</w:t>
      </w:r>
      <w:r w:rsidR="006F47CE" w:rsidRPr="003E54EB">
        <w:rPr>
          <w:rFonts w:ascii="Times New Roman" w:hAnsi="Times New Roman" w:cs="Times New Roman"/>
          <w:sz w:val="24"/>
          <w:szCs w:val="24"/>
        </w:rPr>
        <w:t xml:space="preserve">roup </w:t>
      </w:r>
      <w:r w:rsidR="0022349B" w:rsidRPr="003E54EB">
        <w:rPr>
          <w:rFonts w:ascii="Times New Roman" w:hAnsi="Times New Roman" w:cs="Times New Roman"/>
          <w:sz w:val="24"/>
          <w:szCs w:val="24"/>
        </w:rPr>
        <w:t xml:space="preserve">Classes </w:t>
      </w:r>
      <w:r w:rsidR="005313EB" w:rsidRPr="003E54EB">
        <w:rPr>
          <w:rFonts w:ascii="Times New Roman" w:hAnsi="Times New Roman" w:cs="Times New Roman"/>
          <w:sz w:val="24"/>
          <w:szCs w:val="24"/>
        </w:rPr>
        <w:t xml:space="preserve">shown in Figure 5. </w:t>
      </w:r>
      <w:r w:rsidR="006F47CE" w:rsidRPr="003E54EB">
        <w:rPr>
          <w:rFonts w:ascii="Times New Roman" w:hAnsi="Times New Roman" w:cs="Times New Roman"/>
          <w:sz w:val="24"/>
          <w:szCs w:val="24"/>
        </w:rPr>
        <w:t xml:space="preserve">where the vaccination strategy </w:t>
      </w:r>
      <w:r w:rsidR="00473CED" w:rsidRPr="003E54EB">
        <w:rPr>
          <w:rFonts w:ascii="Times New Roman" w:hAnsi="Times New Roman" w:cs="Times New Roman"/>
          <w:sz w:val="24"/>
          <w:szCs w:val="24"/>
        </w:rPr>
        <w:t>was</w:t>
      </w:r>
      <w:r w:rsidR="006F47CE" w:rsidRPr="003E54EB">
        <w:rPr>
          <w:rFonts w:ascii="Times New Roman" w:hAnsi="Times New Roman" w:cs="Times New Roman"/>
          <w:sz w:val="24"/>
          <w:szCs w:val="24"/>
        </w:rPr>
        <w:t xml:space="preserve"> 20%</w:t>
      </w:r>
      <w:r w:rsidR="00473CED" w:rsidRPr="003E54EB">
        <w:rPr>
          <w:rFonts w:ascii="Times New Roman" w:hAnsi="Times New Roman" w:cs="Times New Roman"/>
          <w:sz w:val="24"/>
          <w:szCs w:val="24"/>
        </w:rPr>
        <w:t xml:space="preserve"> of the population</w:t>
      </w:r>
      <w:r w:rsidR="006F47CE" w:rsidRPr="003E54EB">
        <w:rPr>
          <w:rFonts w:ascii="Times New Roman" w:hAnsi="Times New Roman" w:cs="Times New Roman"/>
          <w:sz w:val="24"/>
          <w:szCs w:val="24"/>
        </w:rPr>
        <w:t xml:space="preserve"> vaccinated. Then, for the Eight-Age Group we used, </w:t>
      </w:r>
      <w:r w:rsidR="005313EB" w:rsidRPr="003E54EB">
        <w:rPr>
          <w:rFonts w:ascii="Times New Roman" w:hAnsi="Times New Roman" w:cs="Times New Roman"/>
          <w:sz w:val="24"/>
          <w:szCs w:val="24"/>
        </w:rPr>
        <w:t>also shown in Figure 5</w:t>
      </w:r>
      <w:r w:rsidR="00CF7F09" w:rsidRPr="003E54EB">
        <w:rPr>
          <w:rFonts w:ascii="Times New Roman" w:hAnsi="Times New Roman" w:cs="Times New Roman"/>
          <w:sz w:val="24"/>
          <w:szCs w:val="24"/>
        </w:rPr>
        <w:t>,</w:t>
      </w:r>
      <w:r w:rsidR="006F47CE" w:rsidRPr="003E54EB">
        <w:rPr>
          <w:rFonts w:ascii="Times New Roman" w:hAnsi="Times New Roman" w:cs="Times New Roman"/>
          <w:sz w:val="24"/>
          <w:szCs w:val="24"/>
        </w:rPr>
        <w:t xml:space="preserve"> </w:t>
      </w:r>
      <w:r w:rsidR="00473CED" w:rsidRPr="003E54EB">
        <w:rPr>
          <w:rFonts w:ascii="Times New Roman" w:hAnsi="Times New Roman" w:cs="Times New Roman"/>
          <w:sz w:val="24"/>
          <w:szCs w:val="24"/>
        </w:rPr>
        <w:t>where the vaccination strategy was 5% of the population vaccinated</w:t>
      </w:r>
      <w:r w:rsidR="00616502" w:rsidRPr="003E54EB">
        <w:rPr>
          <w:rFonts w:ascii="Times New Roman" w:hAnsi="Times New Roman" w:cs="Times New Roman"/>
          <w:sz w:val="24"/>
          <w:szCs w:val="24"/>
        </w:rPr>
        <w:t xml:space="preserve">. </w:t>
      </w:r>
    </w:p>
    <w:p w14:paraId="7C7159DA" w14:textId="04C2D48B" w:rsidR="00430DCD" w:rsidRPr="006F47CE" w:rsidRDefault="006F47CE" w:rsidP="006F47CE">
      <w:pPr>
        <w:rPr>
          <w:rFonts w:ascii="Times New Roman" w:hAnsi="Times New Roman" w:cs="Times New Roman"/>
          <w:sz w:val="24"/>
          <w:szCs w:val="24"/>
        </w:rPr>
      </w:pPr>
      <w:r>
        <w:rPr>
          <w:rFonts w:ascii="Times New Roman" w:hAnsi="Times New Roman" w:cs="Times New Roman"/>
          <w:sz w:val="24"/>
          <w:szCs w:val="24"/>
        </w:rPr>
        <w:br w:type="page"/>
      </w:r>
    </w:p>
    <w:p w14:paraId="0223E69C" w14:textId="41608CDF" w:rsidR="00B6629E" w:rsidRPr="00E54234" w:rsidRDefault="005313EB" w:rsidP="00E54234">
      <w:pPr>
        <w:pStyle w:val="ListParagraph"/>
        <w:ind w:left="1800"/>
        <w:rPr>
          <w:rFonts w:ascii="Times New Roman" w:hAnsi="Times New Roman" w:cs="Times New Roman"/>
          <w:sz w:val="24"/>
          <w:szCs w:val="24"/>
        </w:rPr>
      </w:pPr>
      <w:r>
        <w:rPr>
          <w:noProof/>
          <w:lang w:eastAsia="zh-CN"/>
        </w:rPr>
        <w:lastRenderedPageBreak/>
        <mc:AlternateContent>
          <mc:Choice Requires="wps">
            <w:drawing>
              <wp:anchor distT="0" distB="0" distL="114300" distR="114300" simplePos="0" relativeHeight="251720704" behindDoc="1" locked="0" layoutInCell="1" allowOverlap="1" wp14:anchorId="50734DD9" wp14:editId="10B60505">
                <wp:simplePos x="0" y="0"/>
                <wp:positionH relativeFrom="column">
                  <wp:posOffset>-292735</wp:posOffset>
                </wp:positionH>
                <wp:positionV relativeFrom="paragraph">
                  <wp:posOffset>-2540</wp:posOffset>
                </wp:positionV>
                <wp:extent cx="6286500" cy="1485900"/>
                <wp:effectExtent l="0" t="0" r="38100" b="38100"/>
                <wp:wrapThrough wrapText="bothSides">
                  <wp:wrapPolygon edited="0">
                    <wp:start x="0" y="0"/>
                    <wp:lineTo x="0" y="21785"/>
                    <wp:lineTo x="21644" y="21785"/>
                    <wp:lineTo x="21644" y="0"/>
                    <wp:lineTo x="0" y="0"/>
                  </wp:wrapPolygon>
                </wp:wrapThrough>
                <wp:docPr id="41" name="Rectangle 41"/>
                <wp:cNvGraphicFramePr/>
                <a:graphic xmlns:a="http://schemas.openxmlformats.org/drawingml/2006/main">
                  <a:graphicData uri="http://schemas.microsoft.com/office/word/2010/wordprocessingShape">
                    <wps:wsp>
                      <wps:cNvSpPr/>
                      <wps:spPr>
                        <a:xfrm>
                          <a:off x="0" y="0"/>
                          <a:ext cx="6286500" cy="1485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C68CED" w14:textId="17237ABF" w:rsidR="00B54017" w:rsidRPr="003A5417" w:rsidRDefault="00B54017" w:rsidP="009C4491">
                            <w:pPr>
                              <w:rPr>
                                <w:rFonts w:ascii="Courier New" w:hAnsi="Courier New" w:cs="Courier New"/>
                                <w:color w:val="00B050"/>
                                <w:sz w:val="24"/>
                                <w:szCs w:val="24"/>
                              </w:rPr>
                            </w:pPr>
                            <w:r w:rsidRPr="003A5417">
                              <w:rPr>
                                <w:rFonts w:ascii="Courier New" w:hAnsi="Courier New" w:cs="Courier New"/>
                                <w:color w:val="00B050"/>
                                <w:sz w:val="24"/>
                                <w:szCs w:val="24"/>
                              </w:rPr>
                              <w:t xml:space="preserve">%% </w:t>
                            </w:r>
                            <w:r>
                              <w:rPr>
                                <w:rFonts w:ascii="Courier New" w:hAnsi="Courier New" w:cs="Courier New"/>
                                <w:color w:val="00B050"/>
                                <w:sz w:val="24"/>
                                <w:szCs w:val="24"/>
                              </w:rPr>
                              <w:t>RV for Four-Age Group</w:t>
                            </w:r>
                          </w:p>
                          <w:p w14:paraId="2BCD41A8" w14:textId="1E944179" w:rsidR="00B54017" w:rsidRDefault="00B54017" w:rsidP="00914895">
                            <w:pPr>
                              <w:ind w:left="360"/>
                              <w:rPr>
                                <w:rFonts w:ascii="Courier New" w:hAnsi="Courier New" w:cs="Courier New"/>
                                <w:color w:val="000000" w:themeColor="text1"/>
                                <w:sz w:val="24"/>
                                <w:szCs w:val="24"/>
                              </w:rPr>
                            </w:pPr>
                            <w:r w:rsidRPr="005313EB">
                              <w:rPr>
                                <w:rFonts w:ascii="Courier New" w:hAnsi="Courier New" w:cs="Courier New"/>
                                <w:color w:val="000000" w:themeColor="text1"/>
                                <w:sz w:val="24"/>
                                <w:szCs w:val="24"/>
                              </w:rPr>
                              <w:t>N= [43,076; 165,840; 203,460; 311,590]</w:t>
                            </w:r>
                          </w:p>
                          <w:p w14:paraId="3D08754B" w14:textId="2C34049B" w:rsidR="00B54017" w:rsidRPr="005313EB" w:rsidRDefault="00B54017" w:rsidP="005313EB">
                            <w:pPr>
                              <w:rPr>
                                <w:rFonts w:ascii="Courier New" w:hAnsi="Courier New" w:cs="Courier New"/>
                                <w:color w:val="00B050"/>
                                <w:sz w:val="24"/>
                                <w:szCs w:val="24"/>
                              </w:rPr>
                            </w:pPr>
                            <w:r w:rsidRPr="003A5417">
                              <w:rPr>
                                <w:rFonts w:ascii="Courier New" w:hAnsi="Courier New" w:cs="Courier New"/>
                                <w:color w:val="00B050"/>
                                <w:sz w:val="24"/>
                                <w:szCs w:val="24"/>
                              </w:rPr>
                              <w:t xml:space="preserve">%% </w:t>
                            </w:r>
                            <w:r>
                              <w:rPr>
                                <w:rFonts w:ascii="Courier New" w:hAnsi="Courier New" w:cs="Courier New"/>
                                <w:color w:val="00B050"/>
                                <w:sz w:val="24"/>
                                <w:szCs w:val="24"/>
                              </w:rPr>
                              <w:t>RV for Eight-Age Group</w:t>
                            </w:r>
                          </w:p>
                          <w:p w14:paraId="583F5FAB" w14:textId="46A40ECD" w:rsidR="00B54017" w:rsidRPr="005313EB" w:rsidRDefault="00B54017" w:rsidP="009C4491">
                            <w:pPr>
                              <w:jc w:val="center"/>
                              <w:rPr>
                                <w:sz w:val="21"/>
                              </w:rPr>
                            </w:pPr>
                            <w:r w:rsidRPr="005313EB">
                              <w:rPr>
                                <w:rFonts w:ascii="Courier New" w:hAnsi="Courier New" w:cs="Courier New"/>
                                <w:color w:val="000000" w:themeColor="text1"/>
                                <w:szCs w:val="24"/>
                              </w:rPr>
                              <w:t>N2= [28,718; 13,641; 12,959; 73,865; 93,533; 44,414; 195,860; 258,040]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47" style="position:absolute;left:0;text-align:left;margin-left:-23.05pt;margin-top:-.2pt;width:495pt;height:117pt;z-index:-251595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" filled="f" strokecolor="#243f60 [1604]" strokeweight="2pt">
                <v:textbox>
                  <w:txbxContent>
                    <w:p w14:paraId="13C68CED" w14:textId="17237ABF" w:rsidR="00B54017" w:rsidRPr="003A5417" w:rsidRDefault="00B54017" w:rsidP="009C4491">
                      <w:pPr>
                        <w:rPr>
                          <w:rFonts w:ascii="Courier New" w:hAnsi="Courier New" w:cs="Courier New"/>
                          <w:color w:val="00B050"/>
                          <w:sz w:val="24"/>
                          <w:szCs w:val="24"/>
                        </w:rPr>
                      </w:pPr>
                      <w:r w:rsidRPr="003A5417">
                        <w:rPr>
                          <w:rFonts w:ascii="Courier New" w:hAnsi="Courier New" w:cs="Courier New"/>
                          <w:color w:val="00B050"/>
                          <w:sz w:val="24"/>
                          <w:szCs w:val="24"/>
                        </w:rPr>
                        <w:t xml:space="preserve">%% </w:t>
                      </w:r>
                      <w:r>
                        <w:rPr>
                          <w:rFonts w:ascii="Courier New" w:hAnsi="Courier New" w:cs="Courier New"/>
                          <w:color w:val="00B050"/>
                          <w:sz w:val="24"/>
                          <w:szCs w:val="24"/>
                        </w:rPr>
                        <w:t>RV for Four-Age Group</w:t>
                      </w:r>
                    </w:p>
                    <w:p w14:paraId="2BCD41A8" w14:textId="1E944179" w:rsidR="00B54017" w:rsidRDefault="00B54017" w:rsidP="00914895">
                      <w:pPr>
                        <w:ind w:left="360"/>
                        <w:rPr>
                          <w:rFonts w:ascii="Courier New" w:hAnsi="Courier New" w:cs="Courier New"/>
                          <w:color w:val="000000" w:themeColor="text1"/>
                          <w:sz w:val="24"/>
                          <w:szCs w:val="24"/>
                        </w:rPr>
                      </w:pPr>
                      <w:r w:rsidRPr="005313EB">
                        <w:rPr>
                          <w:rFonts w:ascii="Courier New" w:hAnsi="Courier New" w:cs="Courier New"/>
                          <w:color w:val="000000" w:themeColor="text1"/>
                          <w:sz w:val="24"/>
                          <w:szCs w:val="24"/>
                        </w:rPr>
                        <w:t>N= [43,076; 165,840; 203,460; 311,590]</w:t>
                      </w:r>
                    </w:p>
                    <w:p w14:paraId="3D08754B" w14:textId="2C34049B" w:rsidR="00B54017" w:rsidRPr="005313EB" w:rsidRDefault="00B54017" w:rsidP="005313EB">
                      <w:pPr>
                        <w:rPr>
                          <w:rFonts w:ascii="Courier New" w:hAnsi="Courier New" w:cs="Courier New"/>
                          <w:color w:val="00B050"/>
                          <w:sz w:val="24"/>
                          <w:szCs w:val="24"/>
                        </w:rPr>
                      </w:pPr>
                      <w:r w:rsidRPr="003A5417">
                        <w:rPr>
                          <w:rFonts w:ascii="Courier New" w:hAnsi="Courier New" w:cs="Courier New"/>
                          <w:color w:val="00B050"/>
                          <w:sz w:val="24"/>
                          <w:szCs w:val="24"/>
                        </w:rPr>
                        <w:t xml:space="preserve">%% </w:t>
                      </w:r>
                      <w:r>
                        <w:rPr>
                          <w:rFonts w:ascii="Courier New" w:hAnsi="Courier New" w:cs="Courier New"/>
                          <w:color w:val="00B050"/>
                          <w:sz w:val="24"/>
                          <w:szCs w:val="24"/>
                        </w:rPr>
                        <w:t>RV for Eight-Age Group</w:t>
                      </w:r>
                    </w:p>
                    <w:p w14:paraId="583F5FAB" w14:textId="46A40ECD" w:rsidR="00B54017" w:rsidRPr="005313EB" w:rsidRDefault="00B54017" w:rsidP="009C4491">
                      <w:pPr>
                        <w:jc w:val="center"/>
                        <w:rPr>
                          <w:sz w:val="21"/>
                        </w:rPr>
                      </w:pPr>
                      <w:r w:rsidRPr="005313EB">
                        <w:rPr>
                          <w:rFonts w:ascii="Courier New" w:hAnsi="Courier New" w:cs="Courier New"/>
                          <w:color w:val="000000" w:themeColor="text1"/>
                          <w:szCs w:val="24"/>
                        </w:rPr>
                        <w:t>N2= [28,718; 13,641; 12,959; 73,865; 93,533; 44,414; 195,860; 258,040]</w:t>
                      </w:r>
                    </w:p>
                  </w:txbxContent>
                </v:textbox>
                <w10:wrap type="through"/>
              </v:rect>
            </w:pict>
          </mc:Fallback>
        </mc:AlternateContent>
      </w:r>
    </w:p>
    <w:p w14:paraId="48A9F97D" w14:textId="4A555EB8" w:rsidR="00E54234" w:rsidRPr="009B35FF" w:rsidRDefault="009B35FF" w:rsidP="009B35FF">
      <w:pPr>
        <w:pStyle w:val="Heading1"/>
        <w:rPr>
          <w:b/>
        </w:rPr>
      </w:pPr>
      <w:r w:rsidRPr="009B35FF">
        <w:rPr>
          <w:b/>
        </w:rPr>
        <w:t xml:space="preserve">4. </w:t>
      </w:r>
      <w:r w:rsidR="004D08FE" w:rsidRPr="009B35FF">
        <w:rPr>
          <w:b/>
        </w:rPr>
        <w:t xml:space="preserve">Results and </w:t>
      </w:r>
      <w:r w:rsidR="002B443D" w:rsidRPr="009B35FF">
        <w:rPr>
          <w:b/>
        </w:rPr>
        <w:t>D</w:t>
      </w:r>
      <w:r w:rsidR="004D08FE" w:rsidRPr="009B35FF">
        <w:rPr>
          <w:b/>
        </w:rPr>
        <w:t xml:space="preserve">iscussions </w:t>
      </w:r>
    </w:p>
    <w:p w14:paraId="0D0072B9" w14:textId="47978182" w:rsidR="00BA5A64" w:rsidRPr="00A6422B" w:rsidRDefault="00BA5A64" w:rsidP="009B35FF">
      <w:pPr>
        <w:pStyle w:val="ListParagraph"/>
        <w:ind w:left="0" w:firstLine="360"/>
        <w:rPr>
          <w:rFonts w:ascii="Times New Roman" w:hAnsi="Times New Roman" w:cs="Times New Roman"/>
          <w:sz w:val="24"/>
          <w:szCs w:val="24"/>
        </w:rPr>
      </w:pPr>
      <w:r w:rsidRPr="00BA5A64">
        <w:rPr>
          <w:rFonts w:ascii="Times New Roman" w:hAnsi="Times New Roman" w:cs="Times New Roman"/>
          <w:sz w:val="24"/>
          <w:szCs w:val="24"/>
        </w:rPr>
        <w:t xml:space="preserve">For </w:t>
      </w:r>
      <w:r>
        <w:rPr>
          <w:rFonts w:ascii="Times New Roman" w:hAnsi="Times New Roman" w:cs="Times New Roman"/>
          <w:sz w:val="24"/>
          <w:szCs w:val="24"/>
        </w:rPr>
        <w:t>this research we</w:t>
      </w:r>
      <w:r w:rsidRPr="00BA5A64">
        <w:rPr>
          <w:rFonts w:ascii="Times New Roman" w:hAnsi="Times New Roman" w:cs="Times New Roman"/>
          <w:sz w:val="24"/>
          <w:szCs w:val="24"/>
        </w:rPr>
        <w:t xml:space="preserve"> study </w:t>
      </w:r>
      <w:r>
        <w:rPr>
          <w:rFonts w:ascii="Times New Roman" w:hAnsi="Times New Roman" w:cs="Times New Roman"/>
          <w:sz w:val="24"/>
          <w:szCs w:val="24"/>
        </w:rPr>
        <w:t>the dynamics and control of M</w:t>
      </w:r>
      <w:r w:rsidRPr="00BA5A64">
        <w:rPr>
          <w:rFonts w:ascii="Times New Roman" w:hAnsi="Times New Roman" w:cs="Times New Roman"/>
          <w:sz w:val="24"/>
          <w:szCs w:val="24"/>
        </w:rPr>
        <w:t>easles</w:t>
      </w:r>
      <w:r>
        <w:rPr>
          <w:rFonts w:ascii="Times New Roman" w:hAnsi="Times New Roman" w:cs="Times New Roman"/>
          <w:sz w:val="24"/>
          <w:szCs w:val="24"/>
        </w:rPr>
        <w:t xml:space="preserve"> </w:t>
      </w:r>
      <w:r w:rsidR="00F95698">
        <w:rPr>
          <w:rFonts w:ascii="Times New Roman" w:hAnsi="Times New Roman" w:cs="Times New Roman"/>
          <w:sz w:val="24"/>
          <w:szCs w:val="24"/>
        </w:rPr>
        <w:t>Epidemic</w:t>
      </w:r>
      <w:r>
        <w:rPr>
          <w:rFonts w:ascii="Times New Roman" w:hAnsi="Times New Roman" w:cs="Times New Roman"/>
          <w:sz w:val="24"/>
          <w:szCs w:val="24"/>
        </w:rPr>
        <w:t xml:space="preserve"> in New Zealand. </w:t>
      </w:r>
      <w:r w:rsidR="00473909">
        <w:rPr>
          <w:rFonts w:ascii="Times New Roman" w:hAnsi="Times New Roman" w:cs="Times New Roman"/>
          <w:sz w:val="24"/>
          <w:szCs w:val="24"/>
        </w:rPr>
        <w:t xml:space="preserve">For the </w:t>
      </w:r>
      <w:r>
        <w:rPr>
          <w:rFonts w:ascii="Times New Roman" w:hAnsi="Times New Roman" w:cs="Times New Roman"/>
          <w:sz w:val="24"/>
          <w:szCs w:val="24"/>
        </w:rPr>
        <w:t>modelling, it was best to employ</w:t>
      </w:r>
      <w:r w:rsidRPr="00BA5A64">
        <w:rPr>
          <w:rFonts w:ascii="Times New Roman" w:hAnsi="Times New Roman" w:cs="Times New Roman"/>
          <w:sz w:val="24"/>
          <w:szCs w:val="24"/>
        </w:rPr>
        <w:t xml:space="preserve"> </w:t>
      </w:r>
      <w:r>
        <w:rPr>
          <w:rFonts w:ascii="Times New Roman" w:hAnsi="Times New Roman" w:cs="Times New Roman"/>
          <w:sz w:val="24"/>
          <w:szCs w:val="24"/>
        </w:rPr>
        <w:t>initial conditions for the</w:t>
      </w:r>
      <w:r w:rsidRPr="00BA5A64">
        <w:rPr>
          <w:rFonts w:ascii="Times New Roman" w:hAnsi="Times New Roman" w:cs="Times New Roman"/>
          <w:sz w:val="24"/>
          <w:szCs w:val="24"/>
        </w:rPr>
        <w:t xml:space="preserve"> susceptible and infectious</w:t>
      </w:r>
      <w:r>
        <w:rPr>
          <w:rFonts w:ascii="Times New Roman" w:hAnsi="Times New Roman" w:cs="Times New Roman"/>
          <w:sz w:val="24"/>
          <w:szCs w:val="24"/>
        </w:rPr>
        <w:t xml:space="preserve"> within </w:t>
      </w:r>
      <w:r w:rsidRPr="00BA5A64">
        <w:rPr>
          <w:rFonts w:ascii="Times New Roman" w:hAnsi="Times New Roman" w:cs="Times New Roman"/>
          <w:sz w:val="24"/>
          <w:szCs w:val="24"/>
        </w:rPr>
        <w:t>different age groups. This format,</w:t>
      </w:r>
      <w:r>
        <w:rPr>
          <w:rFonts w:ascii="Times New Roman" w:hAnsi="Times New Roman" w:cs="Times New Roman"/>
          <w:sz w:val="24"/>
          <w:szCs w:val="24"/>
        </w:rPr>
        <w:t xml:space="preserve"> </w:t>
      </w:r>
      <w:r w:rsidRPr="00BA5A64">
        <w:rPr>
          <w:rFonts w:ascii="Times New Roman" w:hAnsi="Times New Roman" w:cs="Times New Roman"/>
          <w:sz w:val="24"/>
          <w:szCs w:val="24"/>
        </w:rPr>
        <w:t>combined with assigning the boundaries betw</w:t>
      </w:r>
      <w:r>
        <w:rPr>
          <w:rFonts w:ascii="Times New Roman" w:hAnsi="Times New Roman" w:cs="Times New Roman"/>
          <w:sz w:val="24"/>
          <w:szCs w:val="24"/>
        </w:rPr>
        <w:t xml:space="preserve">een </w:t>
      </w:r>
      <w:r w:rsidRPr="00BA5A64">
        <w:rPr>
          <w:rFonts w:ascii="Times New Roman" w:hAnsi="Times New Roman" w:cs="Times New Roman"/>
          <w:sz w:val="24"/>
          <w:szCs w:val="24"/>
        </w:rPr>
        <w:t>age</w:t>
      </w:r>
      <w:r>
        <w:rPr>
          <w:rFonts w:ascii="Times New Roman" w:hAnsi="Times New Roman" w:cs="Times New Roman"/>
          <w:sz w:val="24"/>
          <w:szCs w:val="24"/>
        </w:rPr>
        <w:t xml:space="preserve"> </w:t>
      </w:r>
      <w:r w:rsidRPr="00BA5A64">
        <w:rPr>
          <w:rFonts w:ascii="Times New Roman" w:hAnsi="Times New Roman" w:cs="Times New Roman"/>
          <w:sz w:val="24"/>
          <w:szCs w:val="24"/>
        </w:rPr>
        <w:t>groups to vaccination opportunities, provides a model</w:t>
      </w:r>
      <w:r>
        <w:rPr>
          <w:rFonts w:ascii="Times New Roman" w:hAnsi="Times New Roman" w:cs="Times New Roman"/>
          <w:sz w:val="24"/>
          <w:szCs w:val="24"/>
        </w:rPr>
        <w:t xml:space="preserve"> </w:t>
      </w:r>
      <w:r w:rsidRPr="00BA5A64">
        <w:rPr>
          <w:rFonts w:ascii="Times New Roman" w:hAnsi="Times New Roman" w:cs="Times New Roman"/>
          <w:sz w:val="24"/>
          <w:szCs w:val="24"/>
        </w:rPr>
        <w:t xml:space="preserve">amenable to </w:t>
      </w:r>
      <w:r w:rsidR="00473909">
        <w:rPr>
          <w:rFonts w:ascii="Times New Roman" w:hAnsi="Times New Roman" w:cs="Times New Roman"/>
          <w:sz w:val="24"/>
          <w:szCs w:val="24"/>
        </w:rPr>
        <w:t>analyze</w:t>
      </w:r>
      <w:r w:rsidRPr="00BA5A64">
        <w:rPr>
          <w:rFonts w:ascii="Times New Roman" w:hAnsi="Times New Roman" w:cs="Times New Roman"/>
          <w:sz w:val="24"/>
          <w:szCs w:val="24"/>
        </w:rPr>
        <w:t>.</w:t>
      </w:r>
      <w:r>
        <w:rPr>
          <w:rFonts w:ascii="Times New Roman" w:hAnsi="Times New Roman" w:cs="Times New Roman"/>
          <w:sz w:val="24"/>
          <w:szCs w:val="24"/>
        </w:rPr>
        <w:t xml:space="preserve"> Which leads us to the results for both Age Group Classes. First, the Four-Age Group </w:t>
      </w:r>
      <w:r w:rsidR="00F95698">
        <w:rPr>
          <w:rFonts w:ascii="Times New Roman" w:hAnsi="Times New Roman" w:cs="Times New Roman"/>
          <w:sz w:val="24"/>
          <w:szCs w:val="24"/>
        </w:rPr>
        <w:t>Model</w:t>
      </w:r>
      <w:r>
        <w:rPr>
          <w:rFonts w:ascii="Times New Roman" w:hAnsi="Times New Roman" w:cs="Times New Roman"/>
          <w:sz w:val="24"/>
          <w:szCs w:val="24"/>
        </w:rPr>
        <w:t>, Figur</w:t>
      </w:r>
      <w:r w:rsidR="003E54EB">
        <w:rPr>
          <w:rFonts w:ascii="Times New Roman" w:hAnsi="Times New Roman" w:cs="Times New Roman"/>
          <w:sz w:val="24"/>
          <w:szCs w:val="24"/>
        </w:rPr>
        <w:t>e 6</w:t>
      </w:r>
      <w:r>
        <w:rPr>
          <w:rFonts w:ascii="Times New Roman" w:hAnsi="Times New Roman" w:cs="Times New Roman"/>
          <w:sz w:val="24"/>
          <w:szCs w:val="24"/>
        </w:rPr>
        <w:t xml:space="preserve"> depict the r</w:t>
      </w:r>
      <w:r w:rsidRPr="00BA5A64">
        <w:rPr>
          <w:rFonts w:ascii="Times New Roman" w:hAnsi="Times New Roman" w:cs="Times New Roman"/>
          <w:sz w:val="24"/>
          <w:szCs w:val="24"/>
        </w:rPr>
        <w:t xml:space="preserve">esults </w:t>
      </w:r>
      <w:r>
        <w:rPr>
          <w:rFonts w:ascii="Times New Roman" w:hAnsi="Times New Roman" w:cs="Times New Roman"/>
          <w:sz w:val="24"/>
          <w:szCs w:val="24"/>
        </w:rPr>
        <w:t>of the p</w:t>
      </w:r>
      <w:r w:rsidRPr="00BA5A64">
        <w:rPr>
          <w:rFonts w:ascii="Times New Roman" w:hAnsi="Times New Roman" w:cs="Times New Roman"/>
          <w:sz w:val="24"/>
          <w:szCs w:val="24"/>
        </w:rPr>
        <w:t>redicted number of susceptible (thousands) and infected (hundreds) in ages 0.5-25 years.</w:t>
      </w:r>
      <w:r>
        <w:rPr>
          <w:rFonts w:ascii="Times New Roman" w:hAnsi="Times New Roman" w:cs="Times New Roman"/>
          <w:sz w:val="24"/>
          <w:szCs w:val="24"/>
        </w:rPr>
        <w:t xml:space="preserve"> With retrieving </w:t>
      </w:r>
      <w:r w:rsidR="00A6422B">
        <w:rPr>
          <w:rFonts w:ascii="Times New Roman" w:hAnsi="Times New Roman" w:cs="Times New Roman"/>
          <w:sz w:val="24"/>
          <w:szCs w:val="24"/>
        </w:rPr>
        <w:t xml:space="preserve">these results its shows </w:t>
      </w:r>
      <w:r>
        <w:rPr>
          <w:rFonts w:ascii="Times New Roman" w:hAnsi="Times New Roman" w:cs="Times New Roman"/>
          <w:sz w:val="24"/>
          <w:szCs w:val="24"/>
        </w:rPr>
        <w:t xml:space="preserve">various </w:t>
      </w:r>
      <w:r w:rsidR="00F95698">
        <w:rPr>
          <w:rFonts w:ascii="Times New Roman" w:hAnsi="Times New Roman" w:cs="Times New Roman"/>
          <w:sz w:val="24"/>
          <w:szCs w:val="24"/>
        </w:rPr>
        <w:t>epidemic</w:t>
      </w:r>
      <w:r>
        <w:rPr>
          <w:rFonts w:ascii="Times New Roman" w:hAnsi="Times New Roman" w:cs="Times New Roman"/>
          <w:sz w:val="24"/>
          <w:szCs w:val="24"/>
        </w:rPr>
        <w:t xml:space="preserve"> </w:t>
      </w:r>
      <w:r w:rsidR="00A6422B">
        <w:rPr>
          <w:rFonts w:ascii="Times New Roman" w:hAnsi="Times New Roman" w:cs="Times New Roman"/>
          <w:sz w:val="24"/>
          <w:szCs w:val="24"/>
        </w:rPr>
        <w:t>spikes over the years. With these spikes we were successfully able to reproduce t</w:t>
      </w:r>
      <w:r w:rsidR="00A6422B" w:rsidRPr="00A6422B">
        <w:rPr>
          <w:rFonts w:ascii="Times New Roman" w:hAnsi="Times New Roman" w:cs="Times New Roman"/>
          <w:sz w:val="24"/>
          <w:szCs w:val="24"/>
        </w:rPr>
        <w:t>he historical pattern of</w:t>
      </w:r>
      <w:r w:rsidR="00A6422B">
        <w:rPr>
          <w:rFonts w:ascii="Times New Roman" w:hAnsi="Times New Roman" w:cs="Times New Roman"/>
          <w:sz w:val="24"/>
          <w:szCs w:val="24"/>
        </w:rPr>
        <w:t xml:space="preserve"> epidemics</w:t>
      </w:r>
      <w:r w:rsidRPr="00A6422B">
        <w:rPr>
          <w:rFonts w:ascii="Times New Roman" w:hAnsi="Times New Roman" w:cs="Times New Roman"/>
          <w:sz w:val="24"/>
          <w:szCs w:val="24"/>
        </w:rPr>
        <w:t xml:space="preserve">. In order to get these results, the matlab code had created pulse vaccination strategy of </w:t>
      </w:r>
      <w:r w:rsidR="00F95698" w:rsidRPr="00A6422B">
        <w:rPr>
          <w:rFonts w:ascii="Times New Roman" w:hAnsi="Times New Roman" w:cs="Times New Roman"/>
          <w:sz w:val="24"/>
          <w:szCs w:val="24"/>
        </w:rPr>
        <w:t xml:space="preserve">20%. Which means that only 20% of the population was vaccinated. </w:t>
      </w:r>
      <w:r w:rsidR="00616502">
        <w:rPr>
          <w:rFonts w:ascii="Times New Roman" w:hAnsi="Times New Roman" w:cs="Times New Roman"/>
          <w:sz w:val="24"/>
          <w:szCs w:val="24"/>
        </w:rPr>
        <w:t>Then</w:t>
      </w:r>
      <w:r w:rsidR="003E54EB">
        <w:rPr>
          <w:rFonts w:ascii="Times New Roman" w:hAnsi="Times New Roman" w:cs="Times New Roman"/>
          <w:sz w:val="24"/>
          <w:szCs w:val="24"/>
        </w:rPr>
        <w:t>, Figure 7</w:t>
      </w:r>
      <w:r w:rsidR="00616502" w:rsidRPr="00616502">
        <w:rPr>
          <w:rFonts w:ascii="Times New Roman" w:hAnsi="Times New Roman" w:cs="Times New Roman"/>
          <w:sz w:val="24"/>
          <w:szCs w:val="24"/>
        </w:rPr>
        <w:t>, shows just the Predicted numb</w:t>
      </w:r>
      <w:r w:rsidR="00616502">
        <w:rPr>
          <w:rFonts w:ascii="Times New Roman" w:hAnsi="Times New Roman" w:cs="Times New Roman"/>
          <w:sz w:val="24"/>
          <w:szCs w:val="24"/>
        </w:rPr>
        <w:t xml:space="preserve">er of susceptible in each class </w:t>
      </w:r>
      <w:r w:rsidR="00F95698" w:rsidRPr="00A6422B">
        <w:rPr>
          <w:rFonts w:ascii="Times New Roman" w:hAnsi="Times New Roman" w:cs="Times New Roman"/>
          <w:sz w:val="24"/>
          <w:szCs w:val="24"/>
        </w:rPr>
        <w:t xml:space="preserve">for the </w:t>
      </w:r>
      <w:r w:rsidR="00616502">
        <w:rPr>
          <w:rFonts w:ascii="Times New Roman" w:hAnsi="Times New Roman" w:cs="Times New Roman"/>
          <w:sz w:val="24"/>
          <w:szCs w:val="24"/>
        </w:rPr>
        <w:t>Four</w:t>
      </w:r>
      <w:r w:rsidR="00F95698" w:rsidRPr="00A6422B">
        <w:rPr>
          <w:rFonts w:ascii="Times New Roman" w:hAnsi="Times New Roman" w:cs="Times New Roman"/>
          <w:sz w:val="24"/>
          <w:szCs w:val="24"/>
        </w:rPr>
        <w:t xml:space="preserve">-Age Group </w:t>
      </w:r>
      <w:r w:rsidR="00616502">
        <w:rPr>
          <w:rFonts w:ascii="Times New Roman" w:hAnsi="Times New Roman" w:cs="Times New Roman"/>
          <w:sz w:val="24"/>
          <w:szCs w:val="24"/>
        </w:rPr>
        <w:t>Model.</w:t>
      </w:r>
    </w:p>
    <w:p w14:paraId="6D5F1AF4" w14:textId="205ECDD5" w:rsidR="00FA7DB5" w:rsidRDefault="003E54EB" w:rsidP="00F95698">
      <w:pPr>
        <w:pStyle w:val="ListParagraph"/>
        <w:ind w:left="1080" w:firstLine="360"/>
        <w:rPr>
          <w:rFonts w:ascii="Times New Roman" w:hAnsi="Times New Roman" w:cs="Times New Roman"/>
          <w:sz w:val="24"/>
          <w:szCs w:val="24"/>
        </w:rPr>
      </w:pPr>
      <w:r>
        <w:rPr>
          <w:rFonts w:ascii="Times New Roman" w:hAnsi="Times New Roman" w:cs="Times New Roman"/>
          <w:noProof/>
          <w:sz w:val="24"/>
          <w:szCs w:val="24"/>
          <w:lang w:eastAsia="zh-CN"/>
        </w:rPr>
        <w:drawing>
          <wp:anchor distT="0" distB="0" distL="114300" distR="114300" simplePos="0" relativeHeight="251730944" behindDoc="0" locked="0" layoutInCell="1" allowOverlap="1" wp14:anchorId="1ADFCFA8" wp14:editId="187FF88F">
            <wp:simplePos x="0" y="0"/>
            <wp:positionH relativeFrom="column">
              <wp:posOffset>510540</wp:posOffset>
            </wp:positionH>
            <wp:positionV relativeFrom="paragraph">
              <wp:posOffset>149225</wp:posOffset>
            </wp:positionV>
            <wp:extent cx="4631055" cy="3545840"/>
            <wp:effectExtent l="0" t="0" r="0" b="1016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6-03-25 at 7.13.50 PM.png"/>
                    <pic:cNvPicPr/>
                  </pic:nvPicPr>
                  <pic:blipFill>
                    <a:blip r:embed="rId13">
                      <a:extLst>
                        <a:ext uri="{28A0092B-C50C-407E-A947-70E740481C1C}">
                          <a14:useLocalDpi xmlns:a14="http://schemas.microsoft.com/office/drawing/2010/main" val="0"/>
                        </a:ext>
                      </a:extLst>
                    </a:blip>
                    <a:stretch>
                      <a:fillRect/>
                    </a:stretch>
                  </pic:blipFill>
                  <pic:spPr>
                    <a:xfrm>
                      <a:off x="0" y="0"/>
                      <a:ext cx="4631055" cy="3545840"/>
                    </a:xfrm>
                    <a:prstGeom prst="rect">
                      <a:avLst/>
                    </a:prstGeom>
                  </pic:spPr>
                </pic:pic>
              </a:graphicData>
            </a:graphic>
            <wp14:sizeRelH relativeFrom="page">
              <wp14:pctWidth>0</wp14:pctWidth>
            </wp14:sizeRelH>
            <wp14:sizeRelV relativeFrom="page">
              <wp14:pctHeight>0</wp14:pctHeight>
            </wp14:sizeRelV>
          </wp:anchor>
        </w:drawing>
      </w:r>
    </w:p>
    <w:p w14:paraId="7499FEB8" w14:textId="4678B905" w:rsidR="00FA7DB5" w:rsidRDefault="00FA7DB5" w:rsidP="00F95698">
      <w:pPr>
        <w:pStyle w:val="ListParagraph"/>
        <w:ind w:left="1080" w:firstLine="360"/>
        <w:rPr>
          <w:rFonts w:ascii="Times New Roman" w:hAnsi="Times New Roman" w:cs="Times New Roman"/>
          <w:sz w:val="24"/>
          <w:szCs w:val="24"/>
        </w:rPr>
      </w:pPr>
    </w:p>
    <w:p w14:paraId="52CDD141" w14:textId="16A199D4" w:rsidR="00FA7DB5" w:rsidRDefault="00FA7DB5" w:rsidP="00F95698">
      <w:pPr>
        <w:pStyle w:val="ListParagraph"/>
        <w:ind w:left="1080" w:firstLine="360"/>
        <w:rPr>
          <w:rFonts w:ascii="Times New Roman" w:hAnsi="Times New Roman" w:cs="Times New Roman"/>
          <w:sz w:val="24"/>
          <w:szCs w:val="24"/>
        </w:rPr>
      </w:pPr>
    </w:p>
    <w:p w14:paraId="3CE1808E" w14:textId="77777777" w:rsidR="00FA7DB5" w:rsidRDefault="00FA7DB5" w:rsidP="00F95698">
      <w:pPr>
        <w:pStyle w:val="ListParagraph"/>
        <w:ind w:left="1080" w:firstLine="360"/>
        <w:rPr>
          <w:rFonts w:ascii="Times New Roman" w:hAnsi="Times New Roman" w:cs="Times New Roman"/>
          <w:sz w:val="24"/>
          <w:szCs w:val="24"/>
        </w:rPr>
      </w:pPr>
    </w:p>
    <w:p w14:paraId="6FB42DF7" w14:textId="2E323DE4" w:rsidR="00FA7DB5" w:rsidRDefault="00FA7DB5" w:rsidP="00F95698">
      <w:pPr>
        <w:pStyle w:val="ListParagraph"/>
        <w:ind w:left="1080" w:firstLine="360"/>
        <w:rPr>
          <w:rFonts w:ascii="Times New Roman" w:hAnsi="Times New Roman" w:cs="Times New Roman"/>
          <w:sz w:val="24"/>
          <w:szCs w:val="24"/>
        </w:rPr>
      </w:pPr>
    </w:p>
    <w:p w14:paraId="6E545AFC" w14:textId="5047BFD3" w:rsidR="00FA7DB5" w:rsidRDefault="00FA7DB5">
      <w:pPr>
        <w:rPr>
          <w:rFonts w:ascii="Times New Roman" w:hAnsi="Times New Roman" w:cs="Times New Roman"/>
          <w:sz w:val="24"/>
          <w:szCs w:val="24"/>
        </w:rPr>
      </w:pPr>
      <w:r>
        <w:rPr>
          <w:noProof/>
          <w:lang w:eastAsia="zh-CN"/>
        </w:rPr>
        <mc:AlternateContent>
          <mc:Choice Requires="wps">
            <w:drawing>
              <wp:anchor distT="0" distB="0" distL="114300" distR="114300" simplePos="0" relativeHeight="251734016" behindDoc="0" locked="0" layoutInCell="1" allowOverlap="1" wp14:anchorId="52DCB5DE" wp14:editId="28468602">
                <wp:simplePos x="0" y="0"/>
                <wp:positionH relativeFrom="column">
                  <wp:posOffset>510540</wp:posOffset>
                </wp:positionH>
                <wp:positionV relativeFrom="paragraph">
                  <wp:posOffset>2679700</wp:posOffset>
                </wp:positionV>
                <wp:extent cx="4631055" cy="29781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631055" cy="297815"/>
                        </a:xfrm>
                        <a:prstGeom prst="rect">
                          <a:avLst/>
                        </a:prstGeom>
                        <a:solidFill>
                          <a:prstClr val="white"/>
                        </a:solidFill>
                        <a:ln>
                          <a:noFill/>
                        </a:ln>
                        <a:effectLst/>
                      </wps:spPr>
                      <wps:txbx>
                        <w:txbxContent>
                          <w:p w14:paraId="255602DA" w14:textId="10DA10A5" w:rsidR="00B54017" w:rsidRPr="00FA7DB5" w:rsidRDefault="00B54017" w:rsidP="00FA7DB5">
                            <w:pPr>
                              <w:pStyle w:val="Caption"/>
                              <w:jc w:val="center"/>
                              <w:rPr>
                                <w:rFonts w:ascii="Times New Roman" w:hAnsi="Times New Roman" w:cs="Times New Roman"/>
                                <w:noProof/>
                                <w:sz w:val="22"/>
                              </w:rPr>
                            </w:pPr>
                            <w:r w:rsidRPr="00FA7DB5">
                              <w:rPr>
                                <w:sz w:val="22"/>
                              </w:rPr>
                              <w:t>F</w:t>
                            </w:r>
                            <w:r>
                              <w:rPr>
                                <w:sz w:val="22"/>
                              </w:rPr>
                              <w:t>igure 6</w:t>
                            </w:r>
                            <w:r w:rsidRPr="00FA7DB5">
                              <w:rPr>
                                <w:sz w:val="22"/>
                              </w:rPr>
                              <w:t>: Four Age Group Susceptible and Infected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48" type="#_x0000_t202" style="position:absolute;margin-left:40.2pt;margin-top:211pt;width:364.65pt;height:23.4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" stroked="f">
                <v:textbox style="mso-fit-shape-to-text:t" inset="0,0,0,0">
                  <w:txbxContent>
                    <w:p w14:paraId="255602DA" w14:textId="10DA10A5" w:rsidR="00B54017" w:rsidRPr="00FA7DB5" w:rsidRDefault="00B54017" w:rsidP="00FA7DB5">
                      <w:pPr>
                        <w:pStyle w:val="Caption"/>
                        <w:jc w:val="center"/>
                        <w:rPr>
                          <w:rFonts w:ascii="Times New Roman" w:hAnsi="Times New Roman" w:cs="Times New Roman"/>
                          <w:noProof/>
                          <w:sz w:val="22"/>
                        </w:rPr>
                      </w:pPr>
                      <w:r w:rsidRPr="00FA7DB5">
                        <w:rPr>
                          <w:sz w:val="22"/>
                        </w:rPr>
                        <w:t>F</w:t>
                      </w:r>
                      <w:r>
                        <w:rPr>
                          <w:sz w:val="22"/>
                        </w:rPr>
                        <w:t>igure 6</w:t>
                      </w:r>
                      <w:r w:rsidRPr="00FA7DB5">
                        <w:rPr>
                          <w:sz w:val="22"/>
                        </w:rPr>
                        <w:t>: Four Age Group Susceptible and Infected</w:t>
                      </w:r>
                    </w:p>
                  </w:txbxContent>
                </v:textbox>
                <w10:wrap type="square"/>
              </v:shape>
            </w:pict>
          </mc:Fallback>
        </mc:AlternateContent>
      </w:r>
      <w:r>
        <w:rPr>
          <w:rFonts w:ascii="Times New Roman" w:hAnsi="Times New Roman" w:cs="Times New Roman"/>
          <w:sz w:val="24"/>
          <w:szCs w:val="24"/>
        </w:rPr>
        <w:br w:type="page"/>
      </w:r>
    </w:p>
    <w:p w14:paraId="4630D179" w14:textId="49E78DD2" w:rsidR="00FA7DB5" w:rsidRDefault="00A6422B" w:rsidP="00F95698">
      <w:pPr>
        <w:pStyle w:val="ListParagraph"/>
        <w:ind w:left="1080" w:firstLine="360"/>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anchor distT="0" distB="0" distL="114300" distR="114300" simplePos="0" relativeHeight="251731968" behindDoc="0" locked="0" layoutInCell="1" allowOverlap="1" wp14:anchorId="780E9229" wp14:editId="5BCF0A67">
            <wp:simplePos x="0" y="0"/>
            <wp:positionH relativeFrom="column">
              <wp:posOffset>391795</wp:posOffset>
            </wp:positionH>
            <wp:positionV relativeFrom="paragraph">
              <wp:posOffset>-231140</wp:posOffset>
            </wp:positionV>
            <wp:extent cx="4245610" cy="3317240"/>
            <wp:effectExtent l="0" t="0" r="0" b="1016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6-03-25 at 7.14.00 PM.png"/>
                    <pic:cNvPicPr/>
                  </pic:nvPicPr>
                  <pic:blipFill>
                    <a:blip r:embed="rId14">
                      <a:extLst>
                        <a:ext uri="{28A0092B-C50C-407E-A947-70E740481C1C}">
                          <a14:useLocalDpi xmlns:a14="http://schemas.microsoft.com/office/drawing/2010/main" val="0"/>
                        </a:ext>
                      </a:extLst>
                    </a:blip>
                    <a:stretch>
                      <a:fillRect/>
                    </a:stretch>
                  </pic:blipFill>
                  <pic:spPr>
                    <a:xfrm>
                      <a:off x="0" y="0"/>
                      <a:ext cx="4245610" cy="3317240"/>
                    </a:xfrm>
                    <a:prstGeom prst="rect">
                      <a:avLst/>
                    </a:prstGeom>
                  </pic:spPr>
                </pic:pic>
              </a:graphicData>
            </a:graphic>
            <wp14:sizeRelH relativeFrom="page">
              <wp14:pctWidth>0</wp14:pctWidth>
            </wp14:sizeRelH>
            <wp14:sizeRelV relativeFrom="page">
              <wp14:pctHeight>0</wp14:pctHeight>
            </wp14:sizeRelV>
          </wp:anchor>
        </w:drawing>
      </w:r>
    </w:p>
    <w:p w14:paraId="343B6D8D" w14:textId="77777777" w:rsidR="00A6422B" w:rsidRDefault="00A6422B" w:rsidP="00F95698">
      <w:pPr>
        <w:pStyle w:val="ListParagraph"/>
        <w:ind w:left="1080" w:firstLine="360"/>
        <w:rPr>
          <w:rFonts w:ascii="Times New Roman" w:hAnsi="Times New Roman" w:cs="Times New Roman"/>
          <w:sz w:val="24"/>
          <w:szCs w:val="24"/>
        </w:rPr>
      </w:pPr>
    </w:p>
    <w:p w14:paraId="421B57AD" w14:textId="77777777" w:rsidR="00A6422B" w:rsidRDefault="00A6422B" w:rsidP="00F95698">
      <w:pPr>
        <w:pStyle w:val="ListParagraph"/>
        <w:ind w:left="1080" w:firstLine="360"/>
        <w:rPr>
          <w:rFonts w:ascii="Times New Roman" w:hAnsi="Times New Roman" w:cs="Times New Roman"/>
          <w:sz w:val="24"/>
          <w:szCs w:val="24"/>
        </w:rPr>
      </w:pPr>
    </w:p>
    <w:p w14:paraId="2DFF6F40" w14:textId="77777777" w:rsidR="00A6422B" w:rsidRDefault="00A6422B" w:rsidP="00F95698">
      <w:pPr>
        <w:pStyle w:val="ListParagraph"/>
        <w:ind w:left="1080" w:firstLine="360"/>
        <w:rPr>
          <w:rFonts w:ascii="Times New Roman" w:hAnsi="Times New Roman" w:cs="Times New Roman"/>
          <w:sz w:val="24"/>
          <w:szCs w:val="24"/>
        </w:rPr>
      </w:pPr>
    </w:p>
    <w:p w14:paraId="3B5BB734" w14:textId="38BBD50E" w:rsidR="00A6422B" w:rsidRDefault="00A6422B" w:rsidP="00F95698">
      <w:pPr>
        <w:pStyle w:val="ListParagraph"/>
        <w:ind w:left="1080" w:firstLine="360"/>
        <w:rPr>
          <w:rFonts w:ascii="Times New Roman" w:hAnsi="Times New Roman" w:cs="Times New Roman"/>
          <w:sz w:val="24"/>
          <w:szCs w:val="24"/>
        </w:rPr>
      </w:pPr>
    </w:p>
    <w:p w14:paraId="48900E45" w14:textId="77777777" w:rsidR="00A6422B" w:rsidRDefault="00A6422B" w:rsidP="00F95698">
      <w:pPr>
        <w:pStyle w:val="ListParagraph"/>
        <w:ind w:left="1080" w:firstLine="360"/>
        <w:rPr>
          <w:rFonts w:ascii="Times New Roman" w:hAnsi="Times New Roman" w:cs="Times New Roman"/>
          <w:sz w:val="24"/>
          <w:szCs w:val="24"/>
        </w:rPr>
      </w:pPr>
    </w:p>
    <w:p w14:paraId="598058BD" w14:textId="0DAEA1C5" w:rsidR="00A6422B" w:rsidRDefault="00A6422B" w:rsidP="00F95698">
      <w:pPr>
        <w:pStyle w:val="ListParagraph"/>
        <w:ind w:left="1080" w:firstLine="360"/>
        <w:rPr>
          <w:rFonts w:ascii="Times New Roman" w:hAnsi="Times New Roman" w:cs="Times New Roman"/>
          <w:sz w:val="24"/>
          <w:szCs w:val="24"/>
        </w:rPr>
      </w:pPr>
    </w:p>
    <w:p w14:paraId="2BD9252D" w14:textId="77777777" w:rsidR="00A6422B" w:rsidRDefault="00A6422B" w:rsidP="00F95698">
      <w:pPr>
        <w:pStyle w:val="ListParagraph"/>
        <w:ind w:left="1080" w:firstLine="360"/>
        <w:rPr>
          <w:rFonts w:ascii="Times New Roman" w:hAnsi="Times New Roman" w:cs="Times New Roman"/>
          <w:sz w:val="24"/>
          <w:szCs w:val="24"/>
        </w:rPr>
      </w:pPr>
    </w:p>
    <w:p w14:paraId="4473F302" w14:textId="7B88353F" w:rsidR="00A6422B" w:rsidRDefault="00A6422B" w:rsidP="00F95698">
      <w:pPr>
        <w:pStyle w:val="ListParagraph"/>
        <w:ind w:left="1080" w:firstLine="360"/>
        <w:rPr>
          <w:rFonts w:ascii="Times New Roman" w:hAnsi="Times New Roman" w:cs="Times New Roman"/>
          <w:sz w:val="24"/>
          <w:szCs w:val="24"/>
        </w:rPr>
      </w:pPr>
    </w:p>
    <w:p w14:paraId="2F3E6E64" w14:textId="1781AB9C" w:rsidR="00A6422B" w:rsidRDefault="00A6422B" w:rsidP="00F95698">
      <w:pPr>
        <w:pStyle w:val="ListParagraph"/>
        <w:ind w:left="1080" w:firstLine="360"/>
        <w:rPr>
          <w:rFonts w:ascii="Times New Roman" w:hAnsi="Times New Roman" w:cs="Times New Roman"/>
          <w:sz w:val="24"/>
          <w:szCs w:val="24"/>
        </w:rPr>
      </w:pPr>
    </w:p>
    <w:p w14:paraId="091DC3EE" w14:textId="4770D0DD" w:rsidR="00A6422B" w:rsidRDefault="00A6422B" w:rsidP="00F95698">
      <w:pPr>
        <w:pStyle w:val="ListParagraph"/>
        <w:ind w:left="1080" w:firstLine="360"/>
        <w:rPr>
          <w:rFonts w:ascii="Times New Roman" w:hAnsi="Times New Roman" w:cs="Times New Roman"/>
          <w:sz w:val="24"/>
          <w:szCs w:val="24"/>
        </w:rPr>
      </w:pPr>
    </w:p>
    <w:p w14:paraId="55F22D85" w14:textId="7CC047E8" w:rsidR="00A6422B" w:rsidRDefault="00A6422B" w:rsidP="00F95698">
      <w:pPr>
        <w:pStyle w:val="ListParagraph"/>
        <w:ind w:left="1080" w:firstLine="360"/>
        <w:rPr>
          <w:rFonts w:ascii="Times New Roman" w:hAnsi="Times New Roman" w:cs="Times New Roman"/>
          <w:sz w:val="24"/>
          <w:szCs w:val="24"/>
        </w:rPr>
      </w:pPr>
    </w:p>
    <w:p w14:paraId="46C919AA" w14:textId="540C93EB" w:rsidR="00A6422B" w:rsidRDefault="00A6422B" w:rsidP="00F95698">
      <w:pPr>
        <w:pStyle w:val="ListParagraph"/>
        <w:ind w:left="1080" w:firstLine="360"/>
        <w:rPr>
          <w:rFonts w:ascii="Times New Roman" w:hAnsi="Times New Roman" w:cs="Times New Roman"/>
          <w:sz w:val="24"/>
          <w:szCs w:val="24"/>
        </w:rPr>
      </w:pPr>
    </w:p>
    <w:p w14:paraId="51CBF231" w14:textId="1145925B" w:rsidR="002B7295" w:rsidRDefault="009B35FF" w:rsidP="00F95698">
      <w:pPr>
        <w:pStyle w:val="ListParagraph"/>
        <w:ind w:left="1080" w:firstLine="360"/>
        <w:rPr>
          <w:rFonts w:ascii="Times New Roman" w:hAnsi="Times New Roman" w:cs="Times New Roman"/>
          <w:sz w:val="24"/>
          <w:szCs w:val="24"/>
        </w:rPr>
      </w:pPr>
      <w:r>
        <w:rPr>
          <w:noProof/>
          <w:lang w:eastAsia="zh-CN"/>
        </w:rPr>
        <mc:AlternateContent>
          <mc:Choice Requires="wps">
            <w:drawing>
              <wp:anchor distT="0" distB="0" distL="114300" distR="114300" simplePos="0" relativeHeight="251736064" behindDoc="0" locked="0" layoutInCell="1" allowOverlap="1" wp14:anchorId="7DFE0FFA" wp14:editId="35C671D7">
                <wp:simplePos x="0" y="0"/>
                <wp:positionH relativeFrom="column">
                  <wp:posOffset>281940</wp:posOffset>
                </wp:positionH>
                <wp:positionV relativeFrom="paragraph">
                  <wp:posOffset>469265</wp:posOffset>
                </wp:positionV>
                <wp:extent cx="4831080" cy="29781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4831080" cy="297815"/>
                        </a:xfrm>
                        <a:prstGeom prst="rect">
                          <a:avLst/>
                        </a:prstGeom>
                        <a:solidFill>
                          <a:prstClr val="white"/>
                        </a:solidFill>
                        <a:ln>
                          <a:noFill/>
                        </a:ln>
                        <a:effectLst/>
                      </wps:spPr>
                      <wps:txbx>
                        <w:txbxContent>
                          <w:p w14:paraId="4EB51DDE" w14:textId="30993025" w:rsidR="00B54017" w:rsidRPr="00FA7DB5" w:rsidRDefault="00B54017" w:rsidP="00FA7DB5">
                            <w:pPr>
                              <w:pStyle w:val="Caption"/>
                              <w:jc w:val="center"/>
                              <w:rPr>
                                <w:rFonts w:ascii="Times New Roman" w:hAnsi="Times New Roman" w:cs="Times New Roman"/>
                                <w:noProof/>
                                <w:sz w:val="22"/>
                              </w:rPr>
                            </w:pPr>
                            <w:r w:rsidRPr="00FA7DB5">
                              <w:rPr>
                                <w:sz w:val="22"/>
                              </w:rPr>
                              <w:t>F</w:t>
                            </w:r>
                            <w:r>
                              <w:rPr>
                                <w:sz w:val="22"/>
                              </w:rPr>
                              <w:t>igure 7</w:t>
                            </w:r>
                            <w:r w:rsidRPr="00FA7DB5">
                              <w:rPr>
                                <w:sz w:val="22"/>
                              </w:rPr>
                              <w:t>: Four Age Group Predicted Susceptible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49" type="#_x0000_t202" style="position:absolute;left:0;text-align:left;margin-left:22.2pt;margin-top:36.95pt;width:380.4pt;height:23.4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" stroked="f">
                <v:textbox style="mso-fit-shape-to-text:t" inset="0,0,0,0">
                  <w:txbxContent>
                    <w:p w14:paraId="4EB51DDE" w14:textId="30993025" w:rsidR="00B54017" w:rsidRPr="00FA7DB5" w:rsidRDefault="00B54017" w:rsidP="00FA7DB5">
                      <w:pPr>
                        <w:pStyle w:val="Caption"/>
                        <w:jc w:val="center"/>
                        <w:rPr>
                          <w:rFonts w:ascii="Times New Roman" w:hAnsi="Times New Roman" w:cs="Times New Roman"/>
                          <w:noProof/>
                          <w:sz w:val="22"/>
                        </w:rPr>
                      </w:pPr>
                      <w:r w:rsidRPr="00FA7DB5">
                        <w:rPr>
                          <w:sz w:val="22"/>
                        </w:rPr>
                        <w:t>F</w:t>
                      </w:r>
                      <w:r>
                        <w:rPr>
                          <w:sz w:val="22"/>
                        </w:rPr>
                        <w:t>igure 7</w:t>
                      </w:r>
                      <w:r w:rsidRPr="00FA7DB5">
                        <w:rPr>
                          <w:sz w:val="22"/>
                        </w:rPr>
                        <w:t>: Four Age Group Predicted Susceptible</w:t>
                      </w:r>
                    </w:p>
                  </w:txbxContent>
                </v:textbox>
                <w10:wrap type="square"/>
              </v:shape>
            </w:pict>
          </mc:Fallback>
        </mc:AlternateContent>
      </w:r>
    </w:p>
    <w:p w14:paraId="181726CF" w14:textId="7AD32529" w:rsidR="002B7295" w:rsidRDefault="002B7295" w:rsidP="00F95698">
      <w:pPr>
        <w:pStyle w:val="ListParagraph"/>
        <w:ind w:left="1080" w:firstLine="360"/>
        <w:rPr>
          <w:rFonts w:ascii="Times New Roman" w:hAnsi="Times New Roman" w:cs="Times New Roman"/>
          <w:sz w:val="24"/>
          <w:szCs w:val="24"/>
        </w:rPr>
      </w:pPr>
    </w:p>
    <w:p w14:paraId="05656732" w14:textId="3D634BC4" w:rsidR="00616502" w:rsidRPr="009C459B" w:rsidRDefault="00616502" w:rsidP="009C459B">
      <w:pPr>
        <w:rPr>
          <w:rFonts w:ascii="Times New Roman" w:hAnsi="Times New Roman" w:cs="Times New Roman"/>
          <w:sz w:val="24"/>
          <w:szCs w:val="24"/>
        </w:rPr>
      </w:pPr>
    </w:p>
    <w:p w14:paraId="5CE01602" w14:textId="135358C6" w:rsidR="002211F3" w:rsidRPr="00616502" w:rsidRDefault="00616502" w:rsidP="009B35FF">
      <w:pPr>
        <w:pStyle w:val="ListParagraph"/>
        <w:ind w:left="0" w:firstLine="360"/>
        <w:rPr>
          <w:rFonts w:ascii="Times New Roman" w:hAnsi="Times New Roman" w:cs="Times New Roman"/>
          <w:sz w:val="24"/>
          <w:szCs w:val="24"/>
        </w:rPr>
      </w:pPr>
      <w:r>
        <w:rPr>
          <w:rFonts w:ascii="Times New Roman" w:hAnsi="Times New Roman" w:cs="Times New Roman"/>
          <w:sz w:val="24"/>
          <w:szCs w:val="24"/>
        </w:rPr>
        <w:t xml:space="preserve">Next for the </w:t>
      </w:r>
      <w:commentRangeStart w:id="9"/>
      <w:r>
        <w:rPr>
          <w:rFonts w:ascii="Times New Roman" w:hAnsi="Times New Roman" w:cs="Times New Roman"/>
          <w:sz w:val="24"/>
          <w:szCs w:val="24"/>
        </w:rPr>
        <w:t>Eight-</w:t>
      </w:r>
      <w:r w:rsidR="002211F3">
        <w:rPr>
          <w:rFonts w:ascii="Times New Roman" w:hAnsi="Times New Roman" w:cs="Times New Roman"/>
          <w:sz w:val="24"/>
          <w:szCs w:val="24"/>
        </w:rPr>
        <w:t xml:space="preserve">Age </w:t>
      </w:r>
      <w:commentRangeEnd w:id="9"/>
      <w:r w:rsidR="00B06A7C">
        <w:rPr>
          <w:rStyle w:val="CommentReference"/>
        </w:rPr>
        <w:commentReference w:id="9"/>
      </w:r>
      <w:r w:rsidR="002211F3">
        <w:rPr>
          <w:rFonts w:ascii="Times New Roman" w:hAnsi="Times New Roman" w:cs="Times New Roman"/>
          <w:sz w:val="24"/>
          <w:szCs w:val="24"/>
        </w:rPr>
        <w:t>Gr</w:t>
      </w:r>
      <w:r w:rsidR="003E54EB">
        <w:rPr>
          <w:rFonts w:ascii="Times New Roman" w:hAnsi="Times New Roman" w:cs="Times New Roman"/>
          <w:sz w:val="24"/>
          <w:szCs w:val="24"/>
        </w:rPr>
        <w:t>oup Prevention Model, Figure 8</w:t>
      </w:r>
      <w:r>
        <w:rPr>
          <w:rFonts w:ascii="Times New Roman" w:hAnsi="Times New Roman" w:cs="Times New Roman"/>
          <w:sz w:val="24"/>
          <w:szCs w:val="24"/>
        </w:rPr>
        <w:t>, depict the r</w:t>
      </w:r>
      <w:r w:rsidRPr="00BA5A64">
        <w:rPr>
          <w:rFonts w:ascii="Times New Roman" w:hAnsi="Times New Roman" w:cs="Times New Roman"/>
          <w:sz w:val="24"/>
          <w:szCs w:val="24"/>
        </w:rPr>
        <w:t xml:space="preserve">esults </w:t>
      </w:r>
      <w:r>
        <w:rPr>
          <w:rFonts w:ascii="Times New Roman" w:hAnsi="Times New Roman" w:cs="Times New Roman"/>
          <w:sz w:val="24"/>
          <w:szCs w:val="24"/>
        </w:rPr>
        <w:t>of the p</w:t>
      </w:r>
      <w:r w:rsidRPr="00BA5A64">
        <w:rPr>
          <w:rFonts w:ascii="Times New Roman" w:hAnsi="Times New Roman" w:cs="Times New Roman"/>
          <w:sz w:val="24"/>
          <w:szCs w:val="24"/>
        </w:rPr>
        <w:t>redicted number of susceptible (thousands) and infected (hundreds) in ages 0.5-25 years.</w:t>
      </w:r>
      <w:r>
        <w:rPr>
          <w:rFonts w:ascii="Times New Roman" w:hAnsi="Times New Roman" w:cs="Times New Roman"/>
          <w:sz w:val="24"/>
          <w:szCs w:val="24"/>
        </w:rPr>
        <w:t xml:space="preserve"> Also, Figure </w:t>
      </w:r>
      <w:r w:rsidR="003E54EB">
        <w:rPr>
          <w:rFonts w:ascii="Times New Roman" w:hAnsi="Times New Roman" w:cs="Times New Roman"/>
          <w:sz w:val="24"/>
          <w:szCs w:val="24"/>
        </w:rPr>
        <w:t>9</w:t>
      </w:r>
      <w:r w:rsidRPr="00616502">
        <w:rPr>
          <w:rFonts w:ascii="Times New Roman" w:hAnsi="Times New Roman" w:cs="Times New Roman"/>
          <w:sz w:val="24"/>
          <w:szCs w:val="24"/>
        </w:rPr>
        <w:t>, shows just the Predicted numb</w:t>
      </w:r>
      <w:r>
        <w:rPr>
          <w:rFonts w:ascii="Times New Roman" w:hAnsi="Times New Roman" w:cs="Times New Roman"/>
          <w:sz w:val="24"/>
          <w:szCs w:val="24"/>
        </w:rPr>
        <w:t xml:space="preserve">er of susceptible in each age group </w:t>
      </w:r>
      <w:r w:rsidRPr="00A6422B">
        <w:rPr>
          <w:rFonts w:ascii="Times New Roman" w:hAnsi="Times New Roman" w:cs="Times New Roman"/>
          <w:sz w:val="24"/>
          <w:szCs w:val="24"/>
        </w:rPr>
        <w:t xml:space="preserve">for the </w:t>
      </w:r>
      <w:r>
        <w:rPr>
          <w:rFonts w:ascii="Times New Roman" w:hAnsi="Times New Roman" w:cs="Times New Roman"/>
          <w:sz w:val="24"/>
          <w:szCs w:val="24"/>
        </w:rPr>
        <w:t>Eight</w:t>
      </w:r>
      <w:r w:rsidRPr="00A6422B">
        <w:rPr>
          <w:rFonts w:ascii="Times New Roman" w:hAnsi="Times New Roman" w:cs="Times New Roman"/>
          <w:sz w:val="24"/>
          <w:szCs w:val="24"/>
        </w:rPr>
        <w:t xml:space="preserve">-Age Group </w:t>
      </w:r>
      <w:r>
        <w:rPr>
          <w:rFonts w:ascii="Times New Roman" w:hAnsi="Times New Roman" w:cs="Times New Roman"/>
          <w:sz w:val="24"/>
          <w:szCs w:val="24"/>
        </w:rPr>
        <w:t>Model</w:t>
      </w:r>
      <w:r w:rsidR="00B22A96">
        <w:rPr>
          <w:rFonts w:ascii="Times New Roman" w:hAnsi="Times New Roman" w:cs="Times New Roman"/>
          <w:sz w:val="24"/>
          <w:szCs w:val="24"/>
        </w:rPr>
        <w:t xml:space="preserve">. </w:t>
      </w:r>
    </w:p>
    <w:p w14:paraId="64125ED6" w14:textId="58D6597E" w:rsidR="00A4527F" w:rsidRDefault="009B35FF" w:rsidP="00F95698">
      <w:pPr>
        <w:pStyle w:val="ListParagraph"/>
        <w:ind w:left="1080" w:firstLine="360"/>
        <w:rPr>
          <w:rFonts w:ascii="Times New Roman" w:hAnsi="Times New Roman" w:cs="Times New Roman"/>
          <w:sz w:val="24"/>
          <w:szCs w:val="24"/>
        </w:rPr>
      </w:pPr>
      <w:r>
        <w:rPr>
          <w:rFonts w:ascii="Times New Roman" w:hAnsi="Times New Roman" w:cs="Times New Roman"/>
          <w:noProof/>
          <w:sz w:val="24"/>
          <w:szCs w:val="24"/>
          <w:lang w:eastAsia="zh-CN"/>
        </w:rPr>
        <w:drawing>
          <wp:anchor distT="0" distB="0" distL="114300" distR="114300" simplePos="0" relativeHeight="251748352" behindDoc="0" locked="0" layoutInCell="1" allowOverlap="1" wp14:anchorId="3780EE6D" wp14:editId="7DBCC104">
            <wp:simplePos x="0" y="0"/>
            <wp:positionH relativeFrom="column">
              <wp:posOffset>280035</wp:posOffset>
            </wp:positionH>
            <wp:positionV relativeFrom="paragraph">
              <wp:posOffset>130175</wp:posOffset>
            </wp:positionV>
            <wp:extent cx="4422775" cy="3308985"/>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8group2.jpg"/>
                    <pic:cNvPicPr/>
                  </pic:nvPicPr>
                  <pic:blipFill>
                    <a:blip r:embed="rId15">
                      <a:extLst>
                        <a:ext uri="{28A0092B-C50C-407E-A947-70E740481C1C}">
                          <a14:useLocalDpi xmlns:a14="http://schemas.microsoft.com/office/drawing/2010/main" val="0"/>
                        </a:ext>
                      </a:extLst>
                    </a:blip>
                    <a:stretch>
                      <a:fillRect/>
                    </a:stretch>
                  </pic:blipFill>
                  <pic:spPr>
                    <a:xfrm>
                      <a:off x="0" y="0"/>
                      <a:ext cx="4422775" cy="3308985"/>
                    </a:xfrm>
                    <a:prstGeom prst="rect">
                      <a:avLst/>
                    </a:prstGeom>
                  </pic:spPr>
                </pic:pic>
              </a:graphicData>
            </a:graphic>
            <wp14:sizeRelH relativeFrom="page">
              <wp14:pctWidth>0</wp14:pctWidth>
            </wp14:sizeRelH>
            <wp14:sizeRelV relativeFrom="page">
              <wp14:pctHeight>0</wp14:pctHeight>
            </wp14:sizeRelV>
          </wp:anchor>
        </w:drawing>
      </w:r>
    </w:p>
    <w:p w14:paraId="2FCD36BF" w14:textId="337C202B" w:rsidR="00A4527F" w:rsidRDefault="00A4527F" w:rsidP="00F95698">
      <w:pPr>
        <w:pStyle w:val="ListParagraph"/>
        <w:ind w:left="1080" w:firstLine="360"/>
        <w:rPr>
          <w:rFonts w:ascii="Times New Roman" w:hAnsi="Times New Roman" w:cs="Times New Roman"/>
          <w:sz w:val="24"/>
          <w:szCs w:val="24"/>
        </w:rPr>
      </w:pPr>
    </w:p>
    <w:p w14:paraId="5890C036" w14:textId="2FA9E122" w:rsidR="00A6422B" w:rsidRDefault="00A6422B" w:rsidP="00F95698">
      <w:pPr>
        <w:pStyle w:val="ListParagraph"/>
        <w:ind w:left="1080" w:firstLine="360"/>
        <w:rPr>
          <w:rFonts w:ascii="Times New Roman" w:hAnsi="Times New Roman" w:cs="Times New Roman"/>
          <w:sz w:val="24"/>
          <w:szCs w:val="24"/>
        </w:rPr>
      </w:pPr>
    </w:p>
    <w:p w14:paraId="2D658D18" w14:textId="32340A2B" w:rsidR="00A4527F" w:rsidRDefault="009B35FF">
      <w:r>
        <w:rPr>
          <w:noProof/>
          <w:lang w:eastAsia="zh-CN"/>
        </w:rPr>
        <mc:AlternateContent>
          <mc:Choice Requires="wps">
            <w:drawing>
              <wp:anchor distT="0" distB="0" distL="114300" distR="114300" simplePos="0" relativeHeight="251740160" behindDoc="0" locked="0" layoutInCell="1" allowOverlap="1" wp14:anchorId="6837AA88" wp14:editId="0E117007">
                <wp:simplePos x="0" y="0"/>
                <wp:positionH relativeFrom="column">
                  <wp:posOffset>-4306570</wp:posOffset>
                </wp:positionH>
                <wp:positionV relativeFrom="paragraph">
                  <wp:posOffset>2709545</wp:posOffset>
                </wp:positionV>
                <wp:extent cx="4450715" cy="46799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4450715" cy="467995"/>
                        </a:xfrm>
                        <a:prstGeom prst="rect">
                          <a:avLst/>
                        </a:prstGeom>
                        <a:solidFill>
                          <a:prstClr val="white"/>
                        </a:solidFill>
                        <a:ln>
                          <a:noFill/>
                        </a:ln>
                        <a:effectLst/>
                      </wps:spPr>
                      <wps:txbx>
                        <w:txbxContent>
                          <w:p w14:paraId="3F72FAA5" w14:textId="21B22F0E" w:rsidR="00B54017" w:rsidRPr="00A4527F" w:rsidRDefault="00B54017" w:rsidP="00A4527F">
                            <w:pPr>
                              <w:pStyle w:val="Caption"/>
                              <w:jc w:val="center"/>
                              <w:rPr>
                                <w:rFonts w:ascii="Times New Roman" w:hAnsi="Times New Roman" w:cs="Times New Roman"/>
                                <w:noProof/>
                                <w:sz w:val="22"/>
                              </w:rPr>
                            </w:pPr>
                            <w:r w:rsidRPr="00A4527F">
                              <w:rPr>
                                <w:sz w:val="22"/>
                              </w:rPr>
                              <w:t xml:space="preserve">Figure </w:t>
                            </w:r>
                            <w:r>
                              <w:rPr>
                                <w:sz w:val="22"/>
                              </w:rPr>
                              <w:t>8</w:t>
                            </w:r>
                            <w:r w:rsidRPr="00A4527F">
                              <w:rPr>
                                <w:sz w:val="22"/>
                              </w:rPr>
                              <w:t>: Predicted number of susceptible (thousands) and infected (hundreds) in ages 0.5-25 years</w:t>
                            </w:r>
                            <w:r>
                              <w:rPr>
                                <w:sz w:val="22"/>
                              </w:rPr>
                              <w:t>, for Eight-Age Group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 o:spid="_x0000_s1050" type="#_x0000_t202" style="position:absolute;margin-left:-339.1pt;margin-top:213.35pt;width:350.45pt;height:36.8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" stroked="f">
                <v:textbox style="mso-fit-shape-to-text:t" inset="0,0,0,0">
                  <w:txbxContent>
                    <w:p w14:paraId="3F72FAA5" w14:textId="21B22F0E" w:rsidR="00B54017" w:rsidRPr="00A4527F" w:rsidRDefault="00B54017" w:rsidP="00A4527F">
                      <w:pPr>
                        <w:pStyle w:val="Caption"/>
                        <w:jc w:val="center"/>
                        <w:rPr>
                          <w:rFonts w:ascii="Times New Roman" w:hAnsi="Times New Roman" w:cs="Times New Roman"/>
                          <w:noProof/>
                          <w:sz w:val="22"/>
                        </w:rPr>
                      </w:pPr>
                      <w:r w:rsidRPr="00A4527F">
                        <w:rPr>
                          <w:sz w:val="22"/>
                        </w:rPr>
                        <w:t xml:space="preserve">Figure </w:t>
                      </w:r>
                      <w:r>
                        <w:rPr>
                          <w:sz w:val="22"/>
                        </w:rPr>
                        <w:t>8</w:t>
                      </w:r>
                      <w:r w:rsidRPr="00A4527F">
                        <w:rPr>
                          <w:sz w:val="22"/>
                        </w:rPr>
                        <w:t>: Predicted number of susceptible (thousands) and infected (hundreds) in ages 0.5-25 years</w:t>
                      </w:r>
                      <w:r>
                        <w:rPr>
                          <w:sz w:val="22"/>
                        </w:rPr>
                        <w:t>, for Eight-Age Group Model.</w:t>
                      </w:r>
                    </w:p>
                  </w:txbxContent>
                </v:textbox>
                <w10:wrap type="square"/>
              </v:shape>
            </w:pict>
          </mc:Fallback>
        </mc:AlternateContent>
      </w:r>
      <w:r w:rsidR="00A4527F">
        <w:br w:type="page"/>
      </w:r>
    </w:p>
    <w:p w14:paraId="2D4FB932" w14:textId="21A1B7EC" w:rsidR="00A4527F" w:rsidRDefault="00DD0080" w:rsidP="00A4527F">
      <w:pPr>
        <w:tabs>
          <w:tab w:val="left" w:pos="811"/>
        </w:tabs>
      </w:pPr>
      <w:r>
        <w:rPr>
          <w:noProof/>
          <w:lang w:eastAsia="zh-CN"/>
        </w:rPr>
        <w:lastRenderedPageBreak/>
        <w:drawing>
          <wp:anchor distT="0" distB="0" distL="114300" distR="114300" simplePos="0" relativeHeight="251749376" behindDoc="0" locked="0" layoutInCell="1" allowOverlap="1" wp14:anchorId="28EE20F6" wp14:editId="4A2E2759">
            <wp:simplePos x="0" y="0"/>
            <wp:positionH relativeFrom="column">
              <wp:posOffset>395605</wp:posOffset>
            </wp:positionH>
            <wp:positionV relativeFrom="paragraph">
              <wp:posOffset>-107950</wp:posOffset>
            </wp:positionV>
            <wp:extent cx="4433570" cy="3317240"/>
            <wp:effectExtent l="0" t="0" r="11430" b="1016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8group1.jpg"/>
                    <pic:cNvPicPr/>
                  </pic:nvPicPr>
                  <pic:blipFill>
                    <a:blip r:embed="rId16">
                      <a:extLst>
                        <a:ext uri="{28A0092B-C50C-407E-A947-70E740481C1C}">
                          <a14:useLocalDpi xmlns:a14="http://schemas.microsoft.com/office/drawing/2010/main" val="0"/>
                        </a:ext>
                      </a:extLst>
                    </a:blip>
                    <a:stretch>
                      <a:fillRect/>
                    </a:stretch>
                  </pic:blipFill>
                  <pic:spPr>
                    <a:xfrm>
                      <a:off x="0" y="0"/>
                      <a:ext cx="4433570" cy="3317240"/>
                    </a:xfrm>
                    <a:prstGeom prst="rect">
                      <a:avLst/>
                    </a:prstGeom>
                  </pic:spPr>
                </pic:pic>
              </a:graphicData>
            </a:graphic>
            <wp14:sizeRelH relativeFrom="page">
              <wp14:pctWidth>0</wp14:pctWidth>
            </wp14:sizeRelH>
            <wp14:sizeRelV relativeFrom="page">
              <wp14:pctHeight>0</wp14:pctHeight>
            </wp14:sizeRelV>
          </wp:anchor>
        </w:drawing>
      </w:r>
    </w:p>
    <w:p w14:paraId="66806C1C" w14:textId="28B8B38D" w:rsidR="00A4527F" w:rsidRDefault="00A4527F" w:rsidP="00A4527F">
      <w:pPr>
        <w:tabs>
          <w:tab w:val="left" w:pos="811"/>
        </w:tabs>
      </w:pPr>
    </w:p>
    <w:p w14:paraId="4F08DAE3" w14:textId="38E738CF" w:rsidR="00A4527F" w:rsidRDefault="00A4527F" w:rsidP="00A4527F">
      <w:pPr>
        <w:tabs>
          <w:tab w:val="left" w:pos="811"/>
        </w:tabs>
      </w:pPr>
    </w:p>
    <w:p w14:paraId="27F4C91E" w14:textId="77777777" w:rsidR="00A4527F" w:rsidRDefault="00A4527F" w:rsidP="00A4527F">
      <w:pPr>
        <w:tabs>
          <w:tab w:val="left" w:pos="811"/>
        </w:tabs>
      </w:pPr>
    </w:p>
    <w:p w14:paraId="739F754D" w14:textId="0BC77404" w:rsidR="00A4527F" w:rsidRDefault="00A4527F" w:rsidP="00A4527F">
      <w:pPr>
        <w:tabs>
          <w:tab w:val="left" w:pos="811"/>
        </w:tabs>
      </w:pPr>
    </w:p>
    <w:p w14:paraId="47640D93" w14:textId="6FD7B56A" w:rsidR="00A4527F" w:rsidRDefault="00A4527F" w:rsidP="00A4527F">
      <w:pPr>
        <w:tabs>
          <w:tab w:val="left" w:pos="811"/>
        </w:tabs>
      </w:pPr>
    </w:p>
    <w:p w14:paraId="64698AF4" w14:textId="7C4A344E" w:rsidR="00A4527F" w:rsidRDefault="00A4527F" w:rsidP="00A4527F">
      <w:pPr>
        <w:tabs>
          <w:tab w:val="left" w:pos="811"/>
        </w:tabs>
      </w:pPr>
    </w:p>
    <w:p w14:paraId="4004A894" w14:textId="0DE7ABE9" w:rsidR="00A4527F" w:rsidRDefault="00A4527F" w:rsidP="00A4527F">
      <w:pPr>
        <w:tabs>
          <w:tab w:val="left" w:pos="811"/>
        </w:tabs>
      </w:pPr>
    </w:p>
    <w:p w14:paraId="0DC40BDD" w14:textId="6321E106" w:rsidR="00A4527F" w:rsidRDefault="00A4527F" w:rsidP="00A4527F">
      <w:pPr>
        <w:tabs>
          <w:tab w:val="left" w:pos="811"/>
        </w:tabs>
      </w:pPr>
    </w:p>
    <w:p w14:paraId="3507C573" w14:textId="6CF1A0BF" w:rsidR="00A4527F" w:rsidRDefault="009B35FF" w:rsidP="00A4527F">
      <w:pPr>
        <w:tabs>
          <w:tab w:val="left" w:pos="811"/>
        </w:tabs>
      </w:pPr>
      <w:r>
        <w:rPr>
          <w:noProof/>
          <w:lang w:eastAsia="zh-CN"/>
        </w:rPr>
        <mc:AlternateContent>
          <mc:Choice Requires="wps">
            <w:drawing>
              <wp:anchor distT="0" distB="0" distL="114300" distR="114300" simplePos="0" relativeHeight="251742208" behindDoc="0" locked="0" layoutInCell="1" allowOverlap="1" wp14:anchorId="4C4DA8CD" wp14:editId="2A30C84E">
                <wp:simplePos x="0" y="0"/>
                <wp:positionH relativeFrom="column">
                  <wp:posOffset>507365</wp:posOffset>
                </wp:positionH>
                <wp:positionV relativeFrom="paragraph">
                  <wp:posOffset>294640</wp:posOffset>
                </wp:positionV>
                <wp:extent cx="4450715" cy="29781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4450715" cy="297815"/>
                        </a:xfrm>
                        <a:prstGeom prst="rect">
                          <a:avLst/>
                        </a:prstGeom>
                        <a:solidFill>
                          <a:prstClr val="white"/>
                        </a:solidFill>
                        <a:ln>
                          <a:noFill/>
                        </a:ln>
                        <a:effectLst/>
                      </wps:spPr>
                      <wps:txbx>
                        <w:txbxContent>
                          <w:p w14:paraId="42F31A64" w14:textId="396C2F0C" w:rsidR="00B54017" w:rsidRPr="00A4527F" w:rsidRDefault="00B54017" w:rsidP="00A4527F">
                            <w:pPr>
                              <w:pStyle w:val="Caption"/>
                              <w:jc w:val="center"/>
                              <w:rPr>
                                <w:rFonts w:ascii="Times New Roman" w:hAnsi="Times New Roman" w:cs="Times New Roman"/>
                                <w:noProof/>
                                <w:sz w:val="22"/>
                              </w:rPr>
                            </w:pPr>
                            <w:r w:rsidRPr="00A4527F">
                              <w:rPr>
                                <w:sz w:val="22"/>
                              </w:rPr>
                              <w:t xml:space="preserve">Figure </w:t>
                            </w:r>
                            <w:r>
                              <w:rPr>
                                <w:sz w:val="22"/>
                              </w:rPr>
                              <w:t>9</w:t>
                            </w:r>
                            <w:r w:rsidRPr="00A4527F">
                              <w:rPr>
                                <w:sz w:val="22"/>
                              </w:rPr>
                              <w:t>: Pred</w:t>
                            </w:r>
                            <w:r>
                              <w:rPr>
                                <w:sz w:val="22"/>
                              </w:rPr>
                              <w:t>icted number of susceptible in Eight-Age G</w:t>
                            </w:r>
                            <w:r w:rsidRPr="00A4527F">
                              <w:rPr>
                                <w:sz w:val="22"/>
                              </w:rPr>
                              <w:t>roup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9" o:spid="_x0000_s1051" type="#_x0000_t202" style="position:absolute;margin-left:39.95pt;margin-top:23.2pt;width:350.45pt;height:23.4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" stroked="f">
                <v:textbox style="mso-fit-shape-to-text:t" inset="0,0,0,0">
                  <w:txbxContent>
                    <w:p w14:paraId="42F31A64" w14:textId="396C2F0C" w:rsidR="00B54017" w:rsidRPr="00A4527F" w:rsidRDefault="00B54017" w:rsidP="00A4527F">
                      <w:pPr>
                        <w:pStyle w:val="Caption"/>
                        <w:jc w:val="center"/>
                        <w:rPr>
                          <w:rFonts w:ascii="Times New Roman" w:hAnsi="Times New Roman" w:cs="Times New Roman"/>
                          <w:noProof/>
                          <w:sz w:val="22"/>
                        </w:rPr>
                      </w:pPr>
                      <w:r w:rsidRPr="00A4527F">
                        <w:rPr>
                          <w:sz w:val="22"/>
                        </w:rPr>
                        <w:t xml:space="preserve">Figure </w:t>
                      </w:r>
                      <w:r>
                        <w:rPr>
                          <w:sz w:val="22"/>
                        </w:rPr>
                        <w:t>9</w:t>
                      </w:r>
                      <w:r w:rsidRPr="00A4527F">
                        <w:rPr>
                          <w:sz w:val="22"/>
                        </w:rPr>
                        <w:t>: Pred</w:t>
                      </w:r>
                      <w:r>
                        <w:rPr>
                          <w:sz w:val="22"/>
                        </w:rPr>
                        <w:t>icted number of susceptible in Eight-Age G</w:t>
                      </w:r>
                      <w:r w:rsidRPr="00A4527F">
                        <w:rPr>
                          <w:sz w:val="22"/>
                        </w:rPr>
                        <w:t>roup classes.</w:t>
                      </w:r>
                    </w:p>
                  </w:txbxContent>
                </v:textbox>
                <w10:wrap type="square"/>
              </v:shape>
            </w:pict>
          </mc:Fallback>
        </mc:AlternateContent>
      </w:r>
    </w:p>
    <w:p w14:paraId="771E760C" w14:textId="5B47CF89" w:rsidR="00BD31DF" w:rsidRDefault="00BD31DF" w:rsidP="00BD31DF">
      <w:pPr>
        <w:tabs>
          <w:tab w:val="left" w:pos="811"/>
        </w:tabs>
      </w:pPr>
    </w:p>
    <w:p w14:paraId="5F0CB291" w14:textId="0737D54C" w:rsidR="00BD31DF" w:rsidRPr="002D681D" w:rsidRDefault="009B35FF" w:rsidP="009B35FF">
      <w:pPr>
        <w:pStyle w:val="Heading2"/>
        <w:rPr>
          <w:b/>
        </w:rPr>
      </w:pPr>
      <w:r w:rsidRPr="002D681D">
        <w:rPr>
          <w:b/>
          <w:u w:val="single"/>
        </w:rPr>
        <w:t>4.1</w:t>
      </w:r>
      <w:r w:rsidRPr="002D681D">
        <w:rPr>
          <w:b/>
        </w:rPr>
        <w:t xml:space="preserve"> </w:t>
      </w:r>
      <w:r w:rsidR="00BD31DF" w:rsidRPr="002D681D">
        <w:rPr>
          <w:b/>
        </w:rPr>
        <w:t>Reproductive Number</w:t>
      </w:r>
    </w:p>
    <w:p w14:paraId="49C5A715" w14:textId="77777777" w:rsidR="009B35FF" w:rsidRDefault="008218E2" w:rsidP="009B35FF">
      <w:pPr>
        <w:pStyle w:val="ListParagraph"/>
        <w:tabs>
          <w:tab w:val="left" w:pos="811"/>
        </w:tabs>
        <w:ind w:left="0" w:firstLine="450"/>
        <w:rPr>
          <w:rFonts w:ascii="Times New Roman" w:hAnsi="Times New Roman" w:cs="Times New Roman"/>
          <w:sz w:val="24"/>
          <w:szCs w:val="24"/>
        </w:rPr>
      </w:pPr>
      <w:r w:rsidRPr="008218E2">
        <w:rPr>
          <w:rFonts w:ascii="Times New Roman" w:hAnsi="Times New Roman" w:cs="Times New Roman"/>
          <w:sz w:val="24"/>
          <w:szCs w:val="24"/>
        </w:rPr>
        <w:t>For the phenomena in the Four-Age Group Model</w:t>
      </w:r>
      <w:r w:rsidR="006B6A94" w:rsidRPr="006B6A94">
        <w:t xml:space="preserve"> </w:t>
      </w:r>
      <w:r w:rsidR="006B6A94">
        <w:rPr>
          <w:rFonts w:ascii="Times New Roman" w:hAnsi="Times New Roman" w:cs="Times New Roman"/>
          <w:sz w:val="24"/>
          <w:szCs w:val="24"/>
        </w:rPr>
        <w:t>t</w:t>
      </w:r>
      <w:r w:rsidR="006B6A94" w:rsidRPr="006B6A94">
        <w:rPr>
          <w:rFonts w:ascii="Times New Roman" w:hAnsi="Times New Roman" w:cs="Times New Roman"/>
          <w:sz w:val="24"/>
          <w:szCs w:val="24"/>
        </w:rPr>
        <w:t xml:space="preserve">he set of parameters that led to the best </w:t>
      </w:r>
      <w:r w:rsidR="006B6A94">
        <w:rPr>
          <w:rFonts w:ascii="Times New Roman" w:hAnsi="Times New Roman" w:cs="Times New Roman"/>
          <w:sz w:val="24"/>
          <w:szCs w:val="24"/>
        </w:rPr>
        <w:t xml:space="preserve">fit </w:t>
      </w:r>
      <w:r w:rsidR="006B6A94" w:rsidRPr="006B6A94">
        <w:rPr>
          <w:rFonts w:ascii="Times New Roman" w:hAnsi="Times New Roman" w:cs="Times New Roman"/>
          <w:sz w:val="24"/>
          <w:szCs w:val="24"/>
        </w:rPr>
        <w:t>of</w:t>
      </w:r>
      <w:r w:rsidR="006B6A94">
        <w:rPr>
          <w:rFonts w:ascii="Times New Roman" w:hAnsi="Times New Roman" w:cs="Times New Roman"/>
          <w:sz w:val="24"/>
          <w:szCs w:val="24"/>
        </w:rPr>
        <w:t xml:space="preserve"> </w:t>
      </w:r>
      <w:r w:rsidR="006B6A94" w:rsidRPr="006B6A94">
        <w:rPr>
          <w:rFonts w:ascii="Times New Roman" w:hAnsi="Times New Roman" w:cs="Times New Roman"/>
          <w:sz w:val="24"/>
          <w:szCs w:val="24"/>
        </w:rPr>
        <w:t>model output to the historical timing of epidemics was</w:t>
      </w:r>
      <w:r w:rsidR="006B6A94">
        <w:rPr>
          <w:rFonts w:ascii="Times New Roman" w:hAnsi="Times New Roman" w:cs="Times New Roman"/>
          <w:sz w:val="24"/>
          <w:szCs w:val="24"/>
        </w:rPr>
        <w:t xml:space="preserve"> c</w:t>
      </w:r>
      <w:r w:rsidR="006B6A94" w:rsidRPr="006B6A94">
        <w:rPr>
          <w:rFonts w:ascii="Times New Roman" w:hAnsi="Times New Roman" w:cs="Times New Roman"/>
          <w:sz w:val="24"/>
          <w:szCs w:val="24"/>
        </w:rPr>
        <w:t>onsistent wit</w:t>
      </w:r>
      <w:r w:rsidR="006B6A94">
        <w:rPr>
          <w:rFonts w:ascii="Times New Roman" w:hAnsi="Times New Roman" w:cs="Times New Roman"/>
          <w:sz w:val="24"/>
          <w:szCs w:val="24"/>
        </w:rPr>
        <w:t>h a basic reproduction ratio (</w:t>
      </w:r>
      <w:r w:rsidR="006B6A94" w:rsidRPr="008218E2">
        <w:rPr>
          <w:rFonts w:ascii="Times New Roman" w:hAnsi="Times New Roman" w:cs="Times New Roman"/>
          <w:sz w:val="24"/>
          <w:szCs w:val="24"/>
        </w:rPr>
        <w:t>R</w:t>
      </w:r>
      <w:r w:rsidR="006B6A94" w:rsidRPr="008218E2">
        <w:rPr>
          <w:rFonts w:ascii="Times New Roman" w:hAnsi="Times New Roman" w:cs="Times New Roman"/>
          <w:sz w:val="24"/>
          <w:szCs w:val="24"/>
          <w:vertAlign w:val="subscript"/>
        </w:rPr>
        <w:t>0</w:t>
      </w:r>
      <w:r w:rsidR="006B6A94" w:rsidRPr="006B6A94">
        <w:rPr>
          <w:rFonts w:ascii="Times New Roman" w:hAnsi="Times New Roman" w:cs="Times New Roman"/>
          <w:sz w:val="24"/>
          <w:szCs w:val="24"/>
        </w:rPr>
        <w:t>) equal</w:t>
      </w:r>
      <w:r w:rsidR="006B6A94">
        <w:rPr>
          <w:rFonts w:ascii="Times New Roman" w:hAnsi="Times New Roman" w:cs="Times New Roman"/>
          <w:sz w:val="24"/>
          <w:szCs w:val="24"/>
        </w:rPr>
        <w:t xml:space="preserve"> </w:t>
      </w:r>
      <w:r w:rsidR="006B6A94" w:rsidRPr="006B6A94">
        <w:rPr>
          <w:rFonts w:ascii="Times New Roman" w:hAnsi="Times New Roman" w:cs="Times New Roman"/>
          <w:sz w:val="24"/>
          <w:szCs w:val="24"/>
        </w:rPr>
        <w:t>12.58 (ignor</w:t>
      </w:r>
      <w:r w:rsidR="006B6A94">
        <w:rPr>
          <w:rFonts w:ascii="Times New Roman" w:hAnsi="Times New Roman" w:cs="Times New Roman"/>
          <w:sz w:val="24"/>
          <w:szCs w:val="24"/>
        </w:rPr>
        <w:t xml:space="preserve">ing seasonality). The value of </w:t>
      </w:r>
      <w:r w:rsidR="006B6A94" w:rsidRPr="008218E2">
        <w:rPr>
          <w:rFonts w:ascii="Times New Roman" w:hAnsi="Times New Roman" w:cs="Times New Roman"/>
          <w:sz w:val="24"/>
          <w:szCs w:val="24"/>
        </w:rPr>
        <w:t>R</w:t>
      </w:r>
      <w:r w:rsidR="006B6A94" w:rsidRPr="008218E2">
        <w:rPr>
          <w:rFonts w:ascii="Times New Roman" w:hAnsi="Times New Roman" w:cs="Times New Roman"/>
          <w:sz w:val="24"/>
          <w:szCs w:val="24"/>
          <w:vertAlign w:val="subscript"/>
        </w:rPr>
        <w:t>0</w:t>
      </w:r>
      <w:r w:rsidR="006B6A94" w:rsidRPr="006B6A94">
        <w:rPr>
          <w:rFonts w:ascii="Times New Roman" w:hAnsi="Times New Roman" w:cs="Times New Roman"/>
          <w:sz w:val="24"/>
          <w:szCs w:val="24"/>
        </w:rPr>
        <w:t xml:space="preserve"> depends</w:t>
      </w:r>
      <w:r w:rsidR="006B6A94">
        <w:rPr>
          <w:rFonts w:ascii="Times New Roman" w:hAnsi="Times New Roman" w:cs="Times New Roman"/>
          <w:sz w:val="24"/>
          <w:szCs w:val="24"/>
        </w:rPr>
        <w:t xml:space="preserve"> </w:t>
      </w:r>
      <w:r w:rsidR="006B6A94" w:rsidRPr="006B6A94">
        <w:rPr>
          <w:rFonts w:ascii="Times New Roman" w:hAnsi="Times New Roman" w:cs="Times New Roman"/>
          <w:sz w:val="24"/>
          <w:szCs w:val="24"/>
        </w:rPr>
        <w:t>on the biological characteristics of the disease, and the</w:t>
      </w:r>
      <w:r w:rsidR="009B35FF">
        <w:rPr>
          <w:rFonts w:ascii="Times New Roman" w:hAnsi="Times New Roman" w:cs="Times New Roman"/>
          <w:sz w:val="24"/>
          <w:szCs w:val="24"/>
        </w:rPr>
        <w:t xml:space="preserve"> </w:t>
      </w:r>
      <w:r w:rsidR="006B6A94" w:rsidRPr="009B35FF">
        <w:rPr>
          <w:rFonts w:ascii="Times New Roman" w:hAnsi="Times New Roman" w:cs="Times New Roman"/>
          <w:sz w:val="24"/>
          <w:szCs w:val="24"/>
        </w:rPr>
        <w:t>social conditions under which it is transmitted</w:t>
      </w:r>
      <w:r w:rsidRPr="009B35FF">
        <w:rPr>
          <w:rFonts w:ascii="Times New Roman" w:hAnsi="Times New Roman" w:cs="Times New Roman"/>
          <w:sz w:val="24"/>
          <w:szCs w:val="24"/>
        </w:rPr>
        <w:t>.</w:t>
      </w:r>
      <w:r w:rsidR="006B6A94" w:rsidRPr="009B35FF">
        <w:rPr>
          <w:rFonts w:ascii="Times New Roman" w:hAnsi="Times New Roman" w:cs="Times New Roman"/>
          <w:sz w:val="24"/>
          <w:szCs w:val="24"/>
        </w:rPr>
        <w:t xml:space="preserve"> Our estimate is consistent with values of R</w:t>
      </w:r>
      <w:r w:rsidR="006B6A94" w:rsidRPr="009B35FF">
        <w:rPr>
          <w:rFonts w:ascii="Times New Roman" w:hAnsi="Times New Roman" w:cs="Times New Roman"/>
          <w:sz w:val="24"/>
          <w:szCs w:val="24"/>
          <w:vertAlign w:val="subscript"/>
        </w:rPr>
        <w:t>0</w:t>
      </w:r>
      <w:r w:rsidR="006B6A94" w:rsidRPr="009B35FF">
        <w:rPr>
          <w:rFonts w:ascii="Times New Roman" w:hAnsi="Times New Roman" w:cs="Times New Roman"/>
          <w:sz w:val="24"/>
          <w:szCs w:val="24"/>
        </w:rPr>
        <w:t xml:space="preserve"> between 12 and 13 quoted for measles in the United Kingdom and United States of America</w:t>
      </w:r>
      <w:r w:rsidR="00BD7431" w:rsidRPr="009B35FF">
        <w:rPr>
          <w:rFonts w:ascii="Times New Roman" w:hAnsi="Times New Roman" w:cs="Times New Roman"/>
          <w:sz w:val="24"/>
          <w:szCs w:val="24"/>
        </w:rPr>
        <w:t xml:space="preserve"> [10]</w:t>
      </w:r>
      <w:r w:rsidR="006B6A94" w:rsidRPr="009B35FF">
        <w:rPr>
          <w:rFonts w:ascii="Times New Roman" w:hAnsi="Times New Roman" w:cs="Times New Roman"/>
          <w:sz w:val="24"/>
          <w:szCs w:val="24"/>
        </w:rPr>
        <w:t>.</w:t>
      </w:r>
      <w:r w:rsidRPr="009B35FF">
        <w:rPr>
          <w:rFonts w:ascii="Times New Roman" w:hAnsi="Times New Roman" w:cs="Times New Roman"/>
          <w:sz w:val="24"/>
          <w:szCs w:val="24"/>
        </w:rPr>
        <w:t xml:space="preserve"> In</w:t>
      </w:r>
      <w:r w:rsidR="006B6A94" w:rsidRPr="009B35FF">
        <w:rPr>
          <w:rFonts w:ascii="Times New Roman" w:hAnsi="Times New Roman" w:cs="Times New Roman"/>
          <w:sz w:val="24"/>
          <w:szCs w:val="24"/>
        </w:rPr>
        <w:t xml:space="preserve"> addition,</w:t>
      </w:r>
      <w:r w:rsidRPr="009B35FF">
        <w:rPr>
          <w:rFonts w:ascii="Times New Roman" w:hAnsi="Times New Roman" w:cs="Times New Roman"/>
          <w:sz w:val="24"/>
          <w:szCs w:val="24"/>
        </w:rPr>
        <w:t xml:space="preserve"> the Eight-Age Group Model. </w:t>
      </w:r>
      <w:proofErr w:type="gramStart"/>
      <w:r w:rsidRPr="009B35FF">
        <w:rPr>
          <w:rFonts w:ascii="Times New Roman" w:hAnsi="Times New Roman" w:cs="Times New Roman"/>
          <w:sz w:val="24"/>
          <w:szCs w:val="24"/>
        </w:rPr>
        <w:t>the</w:t>
      </w:r>
      <w:proofErr w:type="gramEnd"/>
      <w:r w:rsidRPr="009B35FF">
        <w:rPr>
          <w:rFonts w:ascii="Times New Roman" w:hAnsi="Times New Roman" w:cs="Times New Roman"/>
          <w:sz w:val="24"/>
          <w:szCs w:val="24"/>
        </w:rPr>
        <w:t xml:space="preserve"> reproductive number is R</w:t>
      </w:r>
      <w:r w:rsidRPr="009B35FF">
        <w:rPr>
          <w:rFonts w:ascii="Times New Roman" w:hAnsi="Times New Roman" w:cs="Times New Roman"/>
          <w:sz w:val="24"/>
          <w:szCs w:val="24"/>
          <w:vertAlign w:val="subscript"/>
        </w:rPr>
        <w:t>0</w:t>
      </w:r>
      <w:r w:rsidRPr="009B35FF">
        <w:rPr>
          <w:rFonts w:ascii="Times New Roman" w:hAnsi="Times New Roman" w:cs="Times New Roman"/>
          <w:sz w:val="24"/>
          <w:szCs w:val="24"/>
        </w:rPr>
        <w:t>=</w:t>
      </w:r>
      <w:commentRangeStart w:id="10"/>
      <w:r w:rsidRPr="009B35FF">
        <w:rPr>
          <w:rFonts w:ascii="Times New Roman" w:hAnsi="Times New Roman" w:cs="Times New Roman"/>
          <w:sz w:val="24"/>
          <w:szCs w:val="24"/>
        </w:rPr>
        <w:t>51</w:t>
      </w:r>
      <w:commentRangeEnd w:id="10"/>
      <w:r w:rsidR="00B06A7C">
        <w:rPr>
          <w:rStyle w:val="CommentReference"/>
        </w:rPr>
        <w:commentReference w:id="10"/>
      </w:r>
      <w:r w:rsidRPr="009B35FF">
        <w:rPr>
          <w:rFonts w:ascii="Times New Roman" w:hAnsi="Times New Roman" w:cs="Times New Roman"/>
          <w:sz w:val="24"/>
          <w:szCs w:val="24"/>
        </w:rPr>
        <w:t>.79. After obtain those results we choose to conduct the research with various vaccination strategies</w:t>
      </w:r>
      <w:r w:rsidR="0022349B" w:rsidRPr="009B35FF">
        <w:rPr>
          <w:rFonts w:ascii="Times New Roman" w:hAnsi="Times New Roman" w:cs="Times New Roman"/>
          <w:sz w:val="24"/>
          <w:szCs w:val="24"/>
        </w:rPr>
        <w:t xml:space="preserve">, denoted </w:t>
      </w:r>
      <w:r w:rsidR="00804B78" w:rsidRPr="009B35FF">
        <w:rPr>
          <w:rFonts w:ascii="Times New Roman" w:hAnsi="Times New Roman" w:cs="Times New Roman"/>
          <w:sz w:val="24"/>
          <w:szCs w:val="24"/>
        </w:rPr>
        <w:t>R</w:t>
      </w:r>
      <w:r w:rsidR="00804B78" w:rsidRPr="009B35FF">
        <w:rPr>
          <w:rFonts w:ascii="Times New Roman" w:hAnsi="Times New Roman" w:cs="Times New Roman"/>
          <w:sz w:val="24"/>
          <w:szCs w:val="24"/>
          <w:vertAlign w:val="subscript"/>
        </w:rPr>
        <w:t>v</w:t>
      </w:r>
      <w:r w:rsidR="0022349B" w:rsidRPr="009B35FF">
        <w:rPr>
          <w:rFonts w:ascii="Times New Roman" w:hAnsi="Times New Roman" w:cs="Times New Roman"/>
          <w:sz w:val="24"/>
          <w:szCs w:val="24"/>
        </w:rPr>
        <w:t xml:space="preserve">. The </w:t>
      </w:r>
      <w:r w:rsidR="00804B78" w:rsidRPr="009B35FF">
        <w:rPr>
          <w:rFonts w:ascii="Times New Roman" w:hAnsi="Times New Roman" w:cs="Times New Roman"/>
          <w:sz w:val="24"/>
          <w:szCs w:val="24"/>
        </w:rPr>
        <w:t>R</w:t>
      </w:r>
      <w:r w:rsidR="00804B78" w:rsidRPr="009B35FF">
        <w:rPr>
          <w:rFonts w:ascii="Times New Roman" w:hAnsi="Times New Roman" w:cs="Times New Roman"/>
          <w:sz w:val="24"/>
          <w:szCs w:val="24"/>
          <w:vertAlign w:val="subscript"/>
        </w:rPr>
        <w:t>v</w:t>
      </w:r>
      <w:r w:rsidR="0022349B" w:rsidRPr="009B35FF">
        <w:rPr>
          <w:rFonts w:ascii="Times New Roman" w:hAnsi="Times New Roman" w:cs="Times New Roman"/>
          <w:sz w:val="24"/>
          <w:szCs w:val="24"/>
        </w:rPr>
        <w:t xml:space="preserve"> is used to show the steady states of the vaccination strategies thus t</w:t>
      </w:r>
      <w:r w:rsidRPr="009B35FF">
        <w:rPr>
          <w:rFonts w:ascii="Times New Roman" w:hAnsi="Times New Roman" w:cs="Times New Roman"/>
          <w:sz w:val="24"/>
          <w:szCs w:val="24"/>
        </w:rPr>
        <w:t>he reproductiv</w:t>
      </w:r>
      <w:r w:rsidR="0022349B" w:rsidRPr="009B35FF">
        <w:rPr>
          <w:rFonts w:ascii="Times New Roman" w:hAnsi="Times New Roman" w:cs="Times New Roman"/>
          <w:sz w:val="24"/>
          <w:szCs w:val="24"/>
        </w:rPr>
        <w:t xml:space="preserve">e numbers vary </w:t>
      </w:r>
      <w:r w:rsidRPr="009B35FF">
        <w:rPr>
          <w:rFonts w:ascii="Times New Roman" w:hAnsi="Times New Roman" w:cs="Times New Roman"/>
          <w:sz w:val="24"/>
          <w:szCs w:val="24"/>
        </w:rPr>
        <w:t xml:space="preserve">which can be seen </w:t>
      </w:r>
      <w:r w:rsidR="005A4158" w:rsidRPr="009B35FF">
        <w:rPr>
          <w:rFonts w:ascii="Times New Roman" w:hAnsi="Times New Roman" w:cs="Times New Roman"/>
          <w:sz w:val="24"/>
          <w:szCs w:val="24"/>
        </w:rPr>
        <w:t xml:space="preserve">in </w:t>
      </w:r>
      <w:r w:rsidRPr="009B35FF">
        <w:rPr>
          <w:rFonts w:ascii="Times New Roman" w:hAnsi="Times New Roman" w:cs="Times New Roman"/>
          <w:sz w:val="24"/>
          <w:szCs w:val="24"/>
        </w:rPr>
        <w:t>Tab</w:t>
      </w:r>
      <w:r w:rsidR="00FB02BB" w:rsidRPr="009B35FF">
        <w:rPr>
          <w:rFonts w:ascii="Times New Roman" w:hAnsi="Times New Roman" w:cs="Times New Roman"/>
          <w:sz w:val="24"/>
          <w:szCs w:val="24"/>
        </w:rPr>
        <w:t>le 3.</w:t>
      </w:r>
    </w:p>
    <w:p w14:paraId="5BB44A18" w14:textId="3EA79B8F" w:rsidR="0022349B" w:rsidRPr="009B35FF" w:rsidRDefault="00EF6F6D" w:rsidP="009B35FF">
      <w:pPr>
        <w:pStyle w:val="ListParagraph"/>
        <w:tabs>
          <w:tab w:val="left" w:pos="811"/>
        </w:tabs>
        <w:ind w:left="0" w:firstLine="450"/>
        <w:rPr>
          <w:rFonts w:ascii="Times New Roman" w:hAnsi="Times New Roman" w:cs="Times New Roman"/>
          <w:sz w:val="24"/>
          <w:szCs w:val="24"/>
        </w:rPr>
      </w:pPr>
      <w:r w:rsidRPr="009B35FF">
        <w:rPr>
          <w:rFonts w:ascii="Times New Roman" w:hAnsi="Times New Roman" w:cs="Times New Roman"/>
          <w:sz w:val="24"/>
          <w:szCs w:val="24"/>
        </w:rPr>
        <w:t>Also in Table 3</w:t>
      </w:r>
      <w:r w:rsidR="00DF5CB1" w:rsidRPr="009B35FF">
        <w:rPr>
          <w:rFonts w:ascii="Times New Roman" w:hAnsi="Times New Roman" w:cs="Times New Roman"/>
          <w:sz w:val="24"/>
          <w:szCs w:val="24"/>
        </w:rPr>
        <w:t xml:space="preserve"> we notice </w:t>
      </w:r>
      <w:r w:rsidR="0022349B" w:rsidRPr="009B35FF">
        <w:rPr>
          <w:rFonts w:ascii="Times New Roman" w:hAnsi="Times New Roman" w:cs="Times New Roman"/>
          <w:sz w:val="24"/>
          <w:szCs w:val="24"/>
        </w:rPr>
        <w:t>that when conducting the research at 20%</w:t>
      </w:r>
      <w:r w:rsidR="00804B78" w:rsidRPr="009B35FF">
        <w:rPr>
          <w:rFonts w:ascii="Times New Roman" w:hAnsi="Times New Roman" w:cs="Times New Roman"/>
          <w:sz w:val="24"/>
          <w:szCs w:val="24"/>
        </w:rPr>
        <w:t xml:space="preserve"> to 30%</w:t>
      </w:r>
      <w:r w:rsidR="0022349B" w:rsidRPr="009B35FF">
        <w:rPr>
          <w:rFonts w:ascii="Times New Roman" w:hAnsi="Times New Roman" w:cs="Times New Roman"/>
          <w:sz w:val="24"/>
          <w:szCs w:val="24"/>
        </w:rPr>
        <w:t xml:space="preserve"> of the population vaccinated </w:t>
      </w:r>
      <w:r w:rsidR="00804B78" w:rsidRPr="009B35FF">
        <w:rPr>
          <w:rFonts w:ascii="Times New Roman" w:hAnsi="Times New Roman" w:cs="Times New Roman"/>
          <w:sz w:val="24"/>
          <w:szCs w:val="24"/>
        </w:rPr>
        <w:t>there is a significant drop when it comes to the R</w:t>
      </w:r>
      <w:r w:rsidR="00804B78" w:rsidRPr="009B35FF">
        <w:rPr>
          <w:rFonts w:ascii="Times New Roman" w:hAnsi="Times New Roman" w:cs="Times New Roman"/>
          <w:sz w:val="24"/>
          <w:szCs w:val="24"/>
          <w:vertAlign w:val="subscript"/>
        </w:rPr>
        <w:t xml:space="preserve">v </w:t>
      </w:r>
      <w:r w:rsidR="00804B78" w:rsidRPr="009B35FF">
        <w:rPr>
          <w:rFonts w:ascii="Times New Roman" w:hAnsi="Times New Roman" w:cs="Times New Roman"/>
          <w:sz w:val="24"/>
          <w:szCs w:val="24"/>
        </w:rPr>
        <w:t xml:space="preserve">for the Eight Age-Group. Since there is only limited evidence on the impact of different strategies for controlling measles, the consensus </w:t>
      </w:r>
      <w:r w:rsidR="008D127C" w:rsidRPr="009B35FF">
        <w:rPr>
          <w:rFonts w:ascii="Times New Roman" w:hAnsi="Times New Roman" w:cs="Times New Roman"/>
          <w:sz w:val="24"/>
          <w:szCs w:val="24"/>
        </w:rPr>
        <w:t>is that the most important factor is high</w:t>
      </w:r>
      <w:r w:rsidR="005313EB" w:rsidRPr="009B35FF">
        <w:rPr>
          <w:rFonts w:ascii="Times New Roman" w:hAnsi="Times New Roman" w:cs="Times New Roman"/>
          <w:sz w:val="24"/>
          <w:szCs w:val="24"/>
        </w:rPr>
        <w:t xml:space="preserve"> </w:t>
      </w:r>
      <w:r w:rsidR="008D127C" w:rsidRPr="009B35FF">
        <w:rPr>
          <w:rFonts w:ascii="Times New Roman" w:hAnsi="Times New Roman" w:cs="Times New Roman"/>
          <w:sz w:val="24"/>
          <w:szCs w:val="24"/>
        </w:rPr>
        <w:t xml:space="preserve">coverage </w:t>
      </w:r>
      <w:r w:rsidR="005313EB" w:rsidRPr="009B35FF">
        <w:rPr>
          <w:rFonts w:ascii="Times New Roman" w:hAnsi="Times New Roman" w:cs="Times New Roman"/>
          <w:sz w:val="24"/>
          <w:szCs w:val="24"/>
        </w:rPr>
        <w:t>when most of the population is vaccinated</w:t>
      </w:r>
      <w:r w:rsidR="008D127C" w:rsidRPr="009B35FF">
        <w:rPr>
          <w:rFonts w:ascii="Times New Roman" w:hAnsi="Times New Roman" w:cs="Times New Roman"/>
          <w:sz w:val="24"/>
          <w:szCs w:val="24"/>
        </w:rPr>
        <w:t>.</w:t>
      </w:r>
    </w:p>
    <w:p w14:paraId="287C0F86" w14:textId="77777777" w:rsidR="0022349B" w:rsidRDefault="0022349B" w:rsidP="00597660">
      <w:pPr>
        <w:pStyle w:val="ListParagraph"/>
        <w:tabs>
          <w:tab w:val="left" w:pos="811"/>
        </w:tabs>
        <w:ind w:left="1350" w:firstLine="450"/>
        <w:rPr>
          <w:rFonts w:ascii="Times New Roman" w:hAnsi="Times New Roman" w:cs="Times New Roman"/>
          <w:sz w:val="24"/>
          <w:szCs w:val="24"/>
        </w:rPr>
      </w:pPr>
    </w:p>
    <w:p w14:paraId="25CEF518" w14:textId="77777777" w:rsidR="005C1A89" w:rsidRDefault="005C1A89">
      <w:pPr>
        <w:rPr>
          <w:rFonts w:ascii="Times New Roman" w:hAnsi="Times New Roman" w:cs="Times New Roman"/>
          <w:sz w:val="24"/>
          <w:szCs w:val="24"/>
        </w:rPr>
      </w:pPr>
      <w:r>
        <w:rPr>
          <w:rFonts w:ascii="Times New Roman" w:hAnsi="Times New Roman" w:cs="Times New Roman"/>
          <w:sz w:val="24"/>
          <w:szCs w:val="24"/>
        </w:rPr>
        <w:br w:type="page"/>
      </w:r>
    </w:p>
    <w:p w14:paraId="0C1EF028" w14:textId="3B196AB5" w:rsidR="005F2E84" w:rsidRPr="00D00EA3" w:rsidRDefault="00D00EA3" w:rsidP="00B413EB">
      <w:pPr>
        <w:widowControl w:val="0"/>
        <w:autoSpaceDE w:val="0"/>
        <w:autoSpaceDN w:val="0"/>
        <w:adjustRightInd w:val="0"/>
        <w:spacing w:after="0" w:line="240" w:lineRule="auto"/>
        <w:ind w:left="2160"/>
        <w:outlineLvl w:val="0"/>
        <w:rPr>
          <w:rFonts w:ascii="Times New Roman" w:hAnsi="Times New Roman" w:cs="Times New Roman"/>
          <w:b/>
          <w:sz w:val="24"/>
          <w:szCs w:val="20"/>
        </w:rPr>
      </w:pPr>
      <w:r>
        <w:rPr>
          <w:rFonts w:ascii="Times New Roman" w:hAnsi="Times New Roman" w:cs="Times New Roman"/>
          <w:b/>
          <w:sz w:val="24"/>
          <w:szCs w:val="20"/>
        </w:rPr>
        <w:lastRenderedPageBreak/>
        <w:t xml:space="preserve">  Table 3: Reproductive Numbers (R</w:t>
      </w:r>
      <w:r>
        <w:rPr>
          <w:rFonts w:ascii="Times New Roman" w:hAnsi="Times New Roman" w:cs="Times New Roman"/>
          <w:b/>
          <w:sz w:val="24"/>
          <w:szCs w:val="20"/>
          <w:vertAlign w:val="subscript"/>
        </w:rPr>
        <w:t>v</w:t>
      </w:r>
      <w:r>
        <w:rPr>
          <w:rFonts w:ascii="Times New Roman" w:hAnsi="Times New Roman" w:cs="Times New Roman"/>
          <w:b/>
          <w:sz w:val="24"/>
          <w:szCs w:val="20"/>
        </w:rPr>
        <w:t>)</w:t>
      </w:r>
    </w:p>
    <w:p w14:paraId="0D978EF3" w14:textId="4B98086C" w:rsidR="00A11D0F" w:rsidRDefault="00DD0080" w:rsidP="00597660">
      <w:pPr>
        <w:pStyle w:val="ListParagraph"/>
        <w:tabs>
          <w:tab w:val="left" w:pos="811"/>
        </w:tabs>
        <w:ind w:left="1350" w:firstLine="450"/>
        <w:rPr>
          <w:rFonts w:ascii="Times New Roman" w:hAnsi="Times New Roman" w:cs="Times New Roman"/>
          <w:sz w:val="24"/>
          <w:szCs w:val="24"/>
        </w:rPr>
      </w:pPr>
      <w:r>
        <w:rPr>
          <w:rFonts w:ascii="Times New Roman" w:hAnsi="Times New Roman" w:cs="Times New Roman"/>
          <w:noProof/>
          <w:sz w:val="24"/>
          <w:szCs w:val="24"/>
          <w:lang w:eastAsia="zh-CN"/>
        </w:rPr>
        <w:drawing>
          <wp:anchor distT="0" distB="0" distL="114300" distR="114300" simplePos="0" relativeHeight="251743232" behindDoc="0" locked="0" layoutInCell="1" allowOverlap="1" wp14:anchorId="6A744813" wp14:editId="0FA3DC62">
            <wp:simplePos x="0" y="0"/>
            <wp:positionH relativeFrom="column">
              <wp:posOffset>167005</wp:posOffset>
            </wp:positionH>
            <wp:positionV relativeFrom="paragraph">
              <wp:posOffset>53975</wp:posOffset>
            </wp:positionV>
            <wp:extent cx="5026660" cy="3721735"/>
            <wp:effectExtent l="0" t="0" r="2540" b="1206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 Shot 2016-03-27 at 5.09.02 PM.png"/>
                    <pic:cNvPicPr/>
                  </pic:nvPicPr>
                  <pic:blipFill>
                    <a:blip r:embed="rId17">
                      <a:extLst>
                        <a:ext uri="{28A0092B-C50C-407E-A947-70E740481C1C}">
                          <a14:useLocalDpi xmlns:a14="http://schemas.microsoft.com/office/drawing/2010/main" val="0"/>
                        </a:ext>
                      </a:extLst>
                    </a:blip>
                    <a:stretch>
                      <a:fillRect/>
                    </a:stretch>
                  </pic:blipFill>
                  <pic:spPr>
                    <a:xfrm>
                      <a:off x="0" y="0"/>
                      <a:ext cx="5026660" cy="3721735"/>
                    </a:xfrm>
                    <a:prstGeom prst="rect">
                      <a:avLst/>
                    </a:prstGeom>
                  </pic:spPr>
                </pic:pic>
              </a:graphicData>
            </a:graphic>
            <wp14:sizeRelH relativeFrom="page">
              <wp14:pctWidth>0</wp14:pctWidth>
            </wp14:sizeRelH>
            <wp14:sizeRelV relativeFrom="page">
              <wp14:pctHeight>0</wp14:pctHeight>
            </wp14:sizeRelV>
          </wp:anchor>
        </w:drawing>
      </w:r>
    </w:p>
    <w:p w14:paraId="0A53CB22" w14:textId="0D5D33C7" w:rsidR="00A11D0F" w:rsidRDefault="00A11D0F" w:rsidP="00597660">
      <w:pPr>
        <w:pStyle w:val="ListParagraph"/>
        <w:tabs>
          <w:tab w:val="left" w:pos="811"/>
        </w:tabs>
        <w:ind w:left="1350" w:firstLine="450"/>
        <w:rPr>
          <w:rFonts w:ascii="Times New Roman" w:hAnsi="Times New Roman" w:cs="Times New Roman"/>
          <w:sz w:val="24"/>
          <w:szCs w:val="24"/>
        </w:rPr>
      </w:pPr>
    </w:p>
    <w:p w14:paraId="6FFCF232" w14:textId="77777777" w:rsidR="005C1A89" w:rsidRDefault="005C1A89" w:rsidP="00597660">
      <w:pPr>
        <w:pStyle w:val="ListParagraph"/>
        <w:tabs>
          <w:tab w:val="left" w:pos="811"/>
        </w:tabs>
        <w:ind w:left="1350" w:firstLine="450"/>
        <w:rPr>
          <w:rFonts w:ascii="Times New Roman" w:hAnsi="Times New Roman" w:cs="Times New Roman"/>
          <w:sz w:val="24"/>
          <w:szCs w:val="24"/>
        </w:rPr>
      </w:pPr>
    </w:p>
    <w:p w14:paraId="55E45852" w14:textId="1F0B4BDE" w:rsidR="005C1A89" w:rsidRDefault="005C1A89" w:rsidP="00597660">
      <w:pPr>
        <w:pStyle w:val="ListParagraph"/>
        <w:tabs>
          <w:tab w:val="left" w:pos="811"/>
        </w:tabs>
        <w:ind w:left="1350" w:firstLine="450"/>
        <w:rPr>
          <w:rFonts w:ascii="Times New Roman" w:hAnsi="Times New Roman" w:cs="Times New Roman"/>
          <w:sz w:val="24"/>
          <w:szCs w:val="24"/>
        </w:rPr>
      </w:pPr>
    </w:p>
    <w:p w14:paraId="341D1257" w14:textId="77777777" w:rsidR="005C1A89" w:rsidRDefault="005C1A89" w:rsidP="00597660">
      <w:pPr>
        <w:pStyle w:val="ListParagraph"/>
        <w:tabs>
          <w:tab w:val="left" w:pos="811"/>
        </w:tabs>
        <w:ind w:left="1350" w:firstLine="450"/>
        <w:rPr>
          <w:rFonts w:ascii="Times New Roman" w:hAnsi="Times New Roman" w:cs="Times New Roman"/>
          <w:sz w:val="24"/>
          <w:szCs w:val="24"/>
        </w:rPr>
      </w:pPr>
    </w:p>
    <w:p w14:paraId="5A555132" w14:textId="600543FC" w:rsidR="005C1A89" w:rsidRDefault="005C1A89" w:rsidP="00597660">
      <w:pPr>
        <w:pStyle w:val="ListParagraph"/>
        <w:tabs>
          <w:tab w:val="left" w:pos="811"/>
        </w:tabs>
        <w:ind w:left="1350" w:firstLine="450"/>
        <w:rPr>
          <w:rFonts w:ascii="Times New Roman" w:hAnsi="Times New Roman" w:cs="Times New Roman"/>
          <w:sz w:val="24"/>
          <w:szCs w:val="24"/>
        </w:rPr>
      </w:pPr>
    </w:p>
    <w:p w14:paraId="1618D0D8" w14:textId="6B9545BB" w:rsidR="005C1A89" w:rsidRDefault="005C1A89" w:rsidP="00597660">
      <w:pPr>
        <w:pStyle w:val="ListParagraph"/>
        <w:tabs>
          <w:tab w:val="left" w:pos="811"/>
        </w:tabs>
        <w:ind w:left="1350" w:firstLine="450"/>
        <w:rPr>
          <w:rFonts w:ascii="Times New Roman" w:hAnsi="Times New Roman" w:cs="Times New Roman"/>
          <w:sz w:val="24"/>
          <w:szCs w:val="24"/>
        </w:rPr>
      </w:pPr>
    </w:p>
    <w:p w14:paraId="5110B49A" w14:textId="56EEE7F6" w:rsidR="005C1A89" w:rsidRDefault="005C1A89" w:rsidP="00597660">
      <w:pPr>
        <w:pStyle w:val="ListParagraph"/>
        <w:tabs>
          <w:tab w:val="left" w:pos="811"/>
        </w:tabs>
        <w:ind w:left="1350" w:firstLine="450"/>
        <w:rPr>
          <w:rFonts w:ascii="Times New Roman" w:hAnsi="Times New Roman" w:cs="Times New Roman"/>
          <w:sz w:val="24"/>
          <w:szCs w:val="24"/>
        </w:rPr>
      </w:pPr>
    </w:p>
    <w:p w14:paraId="08ED5263" w14:textId="6EB49AB1" w:rsidR="005C1A89" w:rsidRDefault="005C1A89" w:rsidP="00597660">
      <w:pPr>
        <w:pStyle w:val="ListParagraph"/>
        <w:tabs>
          <w:tab w:val="left" w:pos="811"/>
        </w:tabs>
        <w:ind w:left="1350" w:firstLine="450"/>
        <w:rPr>
          <w:rFonts w:ascii="Times New Roman" w:hAnsi="Times New Roman" w:cs="Times New Roman"/>
          <w:sz w:val="24"/>
          <w:szCs w:val="24"/>
        </w:rPr>
      </w:pPr>
    </w:p>
    <w:p w14:paraId="137E5CA9" w14:textId="77777777" w:rsidR="005C1A89" w:rsidRDefault="005C1A89" w:rsidP="00597660">
      <w:pPr>
        <w:pStyle w:val="ListParagraph"/>
        <w:tabs>
          <w:tab w:val="left" w:pos="811"/>
        </w:tabs>
        <w:ind w:left="1350" w:firstLine="450"/>
        <w:rPr>
          <w:rFonts w:ascii="Times New Roman" w:hAnsi="Times New Roman" w:cs="Times New Roman"/>
          <w:sz w:val="24"/>
          <w:szCs w:val="24"/>
        </w:rPr>
      </w:pPr>
    </w:p>
    <w:p w14:paraId="71B577D0" w14:textId="77777777" w:rsidR="005C1A89" w:rsidRDefault="005C1A89" w:rsidP="00597660">
      <w:pPr>
        <w:pStyle w:val="ListParagraph"/>
        <w:tabs>
          <w:tab w:val="left" w:pos="811"/>
        </w:tabs>
        <w:ind w:left="1350" w:firstLine="450"/>
        <w:rPr>
          <w:rFonts w:ascii="Times New Roman" w:hAnsi="Times New Roman" w:cs="Times New Roman"/>
          <w:sz w:val="24"/>
          <w:szCs w:val="24"/>
        </w:rPr>
      </w:pPr>
    </w:p>
    <w:p w14:paraId="59C25E26" w14:textId="388133C5" w:rsidR="005C1A89" w:rsidRDefault="005C1A89" w:rsidP="00597660">
      <w:pPr>
        <w:pStyle w:val="ListParagraph"/>
        <w:tabs>
          <w:tab w:val="left" w:pos="811"/>
        </w:tabs>
        <w:ind w:left="1350" w:firstLine="450"/>
        <w:rPr>
          <w:rFonts w:ascii="Times New Roman" w:hAnsi="Times New Roman" w:cs="Times New Roman"/>
          <w:sz w:val="24"/>
          <w:szCs w:val="24"/>
        </w:rPr>
      </w:pPr>
    </w:p>
    <w:p w14:paraId="10A2ADC0" w14:textId="77777777" w:rsidR="005C1A89" w:rsidRDefault="005C1A89" w:rsidP="00597660">
      <w:pPr>
        <w:pStyle w:val="ListParagraph"/>
        <w:tabs>
          <w:tab w:val="left" w:pos="811"/>
        </w:tabs>
        <w:ind w:left="1350" w:firstLine="450"/>
        <w:rPr>
          <w:rFonts w:ascii="Times New Roman" w:hAnsi="Times New Roman" w:cs="Times New Roman"/>
          <w:sz w:val="24"/>
          <w:szCs w:val="24"/>
        </w:rPr>
      </w:pPr>
    </w:p>
    <w:p w14:paraId="4BF05F56" w14:textId="77777777" w:rsidR="005C1A89" w:rsidRDefault="005C1A89" w:rsidP="00597660">
      <w:pPr>
        <w:pStyle w:val="ListParagraph"/>
        <w:tabs>
          <w:tab w:val="left" w:pos="811"/>
        </w:tabs>
        <w:ind w:left="1350" w:firstLine="450"/>
        <w:rPr>
          <w:rFonts w:ascii="Times New Roman" w:hAnsi="Times New Roman" w:cs="Times New Roman"/>
          <w:sz w:val="24"/>
          <w:szCs w:val="24"/>
        </w:rPr>
      </w:pPr>
    </w:p>
    <w:p w14:paraId="5F86561C" w14:textId="77777777" w:rsidR="005C1A89" w:rsidRDefault="005C1A89" w:rsidP="00597660">
      <w:pPr>
        <w:pStyle w:val="ListParagraph"/>
        <w:tabs>
          <w:tab w:val="left" w:pos="811"/>
        </w:tabs>
        <w:ind w:left="1350" w:firstLine="450"/>
        <w:rPr>
          <w:rFonts w:ascii="Times New Roman" w:hAnsi="Times New Roman" w:cs="Times New Roman"/>
          <w:sz w:val="24"/>
          <w:szCs w:val="24"/>
        </w:rPr>
      </w:pPr>
    </w:p>
    <w:p w14:paraId="3FA25147" w14:textId="77777777" w:rsidR="005C1A89" w:rsidRDefault="005C1A89" w:rsidP="00597660">
      <w:pPr>
        <w:pStyle w:val="ListParagraph"/>
        <w:tabs>
          <w:tab w:val="left" w:pos="811"/>
        </w:tabs>
        <w:ind w:left="1350" w:firstLine="450"/>
        <w:rPr>
          <w:rFonts w:ascii="Times New Roman" w:hAnsi="Times New Roman" w:cs="Times New Roman"/>
          <w:sz w:val="24"/>
          <w:szCs w:val="24"/>
        </w:rPr>
      </w:pPr>
    </w:p>
    <w:p w14:paraId="5114FA37" w14:textId="77777777" w:rsidR="005C1A89" w:rsidRDefault="005C1A89" w:rsidP="00597660">
      <w:pPr>
        <w:pStyle w:val="ListParagraph"/>
        <w:tabs>
          <w:tab w:val="left" w:pos="811"/>
        </w:tabs>
        <w:ind w:left="1350" w:firstLine="450"/>
        <w:rPr>
          <w:rFonts w:ascii="Times New Roman" w:hAnsi="Times New Roman" w:cs="Times New Roman"/>
          <w:sz w:val="24"/>
          <w:szCs w:val="24"/>
        </w:rPr>
      </w:pPr>
    </w:p>
    <w:p w14:paraId="2CCFFFA0" w14:textId="77777777" w:rsidR="005C1A89" w:rsidRDefault="005C1A89" w:rsidP="00597660">
      <w:pPr>
        <w:pStyle w:val="ListParagraph"/>
        <w:tabs>
          <w:tab w:val="left" w:pos="811"/>
        </w:tabs>
        <w:ind w:left="1350" w:firstLine="450"/>
        <w:rPr>
          <w:rFonts w:ascii="Times New Roman" w:hAnsi="Times New Roman" w:cs="Times New Roman"/>
          <w:sz w:val="24"/>
          <w:szCs w:val="24"/>
        </w:rPr>
      </w:pPr>
    </w:p>
    <w:p w14:paraId="428E6954" w14:textId="22591C82" w:rsidR="005C1A89" w:rsidRDefault="005C1A89" w:rsidP="00597660">
      <w:pPr>
        <w:pStyle w:val="ListParagraph"/>
        <w:tabs>
          <w:tab w:val="left" w:pos="811"/>
        </w:tabs>
        <w:ind w:left="1350" w:firstLine="450"/>
        <w:rPr>
          <w:rFonts w:ascii="Times New Roman" w:hAnsi="Times New Roman" w:cs="Times New Roman"/>
          <w:sz w:val="24"/>
          <w:szCs w:val="24"/>
        </w:rPr>
      </w:pPr>
    </w:p>
    <w:p w14:paraId="74BE07B4" w14:textId="0AD20BBF" w:rsidR="005C1A89" w:rsidRPr="00B413EB" w:rsidRDefault="005C1A89" w:rsidP="00B413EB">
      <w:pPr>
        <w:tabs>
          <w:tab w:val="left" w:pos="811"/>
        </w:tabs>
        <w:rPr>
          <w:rFonts w:ascii="Times New Roman" w:hAnsi="Times New Roman" w:cs="Times New Roman"/>
          <w:sz w:val="24"/>
          <w:szCs w:val="24"/>
        </w:rPr>
      </w:pPr>
    </w:p>
    <w:p w14:paraId="5DAF7B19" w14:textId="11124011" w:rsidR="005C1A89" w:rsidRPr="009B35FF" w:rsidRDefault="009B35FF" w:rsidP="009B35FF">
      <w:pPr>
        <w:pStyle w:val="Heading1"/>
        <w:rPr>
          <w:b/>
        </w:rPr>
      </w:pPr>
      <w:r w:rsidRPr="009B35FF">
        <w:rPr>
          <w:b/>
        </w:rPr>
        <w:t xml:space="preserve">5. </w:t>
      </w:r>
      <w:r w:rsidR="005C1A89" w:rsidRPr="009B35FF">
        <w:rPr>
          <w:b/>
        </w:rPr>
        <w:t>Conclusions &amp; Future Work</w:t>
      </w:r>
    </w:p>
    <w:p w14:paraId="30126272" w14:textId="77B41608" w:rsidR="005C1A89" w:rsidRDefault="005C1A89" w:rsidP="009B35FF">
      <w:pPr>
        <w:pStyle w:val="ListParagraph"/>
        <w:ind w:left="0" w:firstLine="360"/>
        <w:rPr>
          <w:rFonts w:ascii="Times New Roman" w:hAnsi="Times New Roman" w:cs="Times New Roman"/>
          <w:sz w:val="24"/>
          <w:szCs w:val="24"/>
        </w:rPr>
      </w:pPr>
      <w:r w:rsidRPr="00AE30C3">
        <w:rPr>
          <w:rFonts w:ascii="Times New Roman" w:hAnsi="Times New Roman" w:cs="Times New Roman"/>
          <w:sz w:val="24"/>
          <w:szCs w:val="24"/>
        </w:rPr>
        <w:t>The motivation behind this research stirs from the exposure to the synthesis of mathematical applications with computational software and simulation models. In addition, I am able to use MATLAB (matrix laboratory) to do numeric computation, data analysis and visualizations, programming and algorithm development and these skills I can use in future research. This research helps me understand how computers and math are used to understand infections and how they spread.</w:t>
      </w:r>
    </w:p>
    <w:p w14:paraId="55BAAE77" w14:textId="3123AC42" w:rsidR="005C1A89" w:rsidRDefault="005C1A89" w:rsidP="009B35FF">
      <w:pPr>
        <w:pStyle w:val="ListParagraph"/>
        <w:ind w:left="0" w:firstLine="360"/>
        <w:rPr>
          <w:rFonts w:ascii="Times New Roman" w:hAnsi="Times New Roman" w:cs="Times New Roman"/>
          <w:sz w:val="24"/>
          <w:szCs w:val="24"/>
        </w:rPr>
      </w:pPr>
      <w:r>
        <w:rPr>
          <w:rFonts w:ascii="Times New Roman" w:hAnsi="Times New Roman" w:cs="Times New Roman"/>
          <w:sz w:val="24"/>
          <w:szCs w:val="24"/>
        </w:rPr>
        <w:t>In conclusion</w:t>
      </w:r>
      <w:r w:rsidRPr="002E54D9">
        <w:rPr>
          <w:rFonts w:ascii="Times New Roman" w:hAnsi="Times New Roman" w:cs="Times New Roman"/>
          <w:sz w:val="24"/>
          <w:szCs w:val="24"/>
        </w:rPr>
        <w:t xml:space="preserve">, the SI/SVI model with the estimated parameters, we are able to capture the endemic cycles in the history and to predict the possible future outbreaks of measles under various vaccination strategies. This research numerical simulation results captured the endemic cycles in the history and can be used to predict the possible future outbreaks of measles under various vaccination strategies. For my future simulation experiments, there will be numerical simulations to further explore the effects of some chosen parameters on the system dynamics. Also, explore various vaccination rates for difference age groups. </w:t>
      </w:r>
    </w:p>
    <w:p w14:paraId="684A84C8" w14:textId="0AF5C470" w:rsidR="008218E2" w:rsidRPr="005574D9" w:rsidRDefault="00A11D0F" w:rsidP="005574D9">
      <w:pPr>
        <w:rPr>
          <w:rFonts w:ascii="Times New Roman" w:hAnsi="Times New Roman" w:cs="Times New Roman"/>
          <w:sz w:val="24"/>
          <w:szCs w:val="24"/>
        </w:rPr>
      </w:pPr>
      <w:r>
        <w:rPr>
          <w:rFonts w:ascii="Times New Roman" w:hAnsi="Times New Roman" w:cs="Times New Roman"/>
          <w:sz w:val="24"/>
          <w:szCs w:val="24"/>
        </w:rPr>
        <w:br w:type="page"/>
      </w:r>
    </w:p>
    <w:p w14:paraId="3A61E035" w14:textId="48F092E3" w:rsidR="00155D54" w:rsidRPr="009B35FF" w:rsidRDefault="006926B6" w:rsidP="009B35FF">
      <w:pPr>
        <w:pStyle w:val="Heading2"/>
        <w:rPr>
          <w:b/>
        </w:rPr>
      </w:pPr>
      <w:r w:rsidRPr="009B35FF">
        <w:rPr>
          <w:b/>
        </w:rPr>
        <w:lastRenderedPageBreak/>
        <w:t>References</w:t>
      </w:r>
    </w:p>
    <w:p w14:paraId="3F8BE0D3" w14:textId="77777777" w:rsidR="009B35FF" w:rsidRPr="009B35FF" w:rsidRDefault="009B35FF" w:rsidP="009B35FF"/>
    <w:p w14:paraId="55269272" w14:textId="1E55A607" w:rsidR="00B773CD" w:rsidRPr="003D0D0D" w:rsidRDefault="003E54EB" w:rsidP="003D0D0D">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B773CD" w:rsidRPr="003D0D0D">
        <w:rPr>
          <w:rFonts w:ascii="Times New Roman" w:eastAsia="Times New Roman" w:hAnsi="Times New Roman" w:cs="Times New Roman"/>
          <w:sz w:val="24"/>
          <w:szCs w:val="24"/>
        </w:rPr>
        <w:t>Roberts,</w:t>
      </w:r>
      <w:r w:rsidR="00B773CD" w:rsidRPr="003D0D0D">
        <w:rPr>
          <w:rFonts w:ascii="Times New Roman" w:eastAsia="SimSun" w:hAnsi="Times New Roman" w:cs="Times New Roman"/>
          <w:sz w:val="24"/>
          <w:szCs w:val="24"/>
        </w:rPr>
        <w:t xml:space="preserve"> </w:t>
      </w:r>
      <w:r w:rsidR="00B773CD" w:rsidRPr="003D0D0D">
        <w:rPr>
          <w:rFonts w:ascii="Times New Roman" w:eastAsia="Times New Roman" w:hAnsi="Times New Roman" w:cs="Times New Roman"/>
          <w:sz w:val="24"/>
          <w:szCs w:val="24"/>
        </w:rPr>
        <w:t xml:space="preserve">M. G. </w:t>
      </w:r>
      <w:r w:rsidR="00B773CD" w:rsidRPr="003D0D0D">
        <w:rPr>
          <w:rFonts w:ascii="Times New Roman" w:eastAsia="SimSun" w:hAnsi="Times New Roman" w:cs="Times New Roman"/>
          <w:sz w:val="24"/>
          <w:szCs w:val="24"/>
        </w:rPr>
        <w:t xml:space="preserve">and </w:t>
      </w:r>
      <w:r w:rsidR="00B773CD" w:rsidRPr="003D0D0D">
        <w:rPr>
          <w:rFonts w:ascii="Times New Roman" w:eastAsia="Times New Roman" w:hAnsi="Times New Roman" w:cs="Times New Roman"/>
          <w:sz w:val="24"/>
          <w:szCs w:val="24"/>
        </w:rPr>
        <w:t>Tobias,</w:t>
      </w:r>
      <w:r w:rsidR="00B773CD" w:rsidRPr="003D0D0D">
        <w:rPr>
          <w:rFonts w:ascii="Times New Roman" w:eastAsia="SimSun" w:hAnsi="Times New Roman" w:cs="Times New Roman"/>
          <w:sz w:val="24"/>
          <w:szCs w:val="24"/>
        </w:rPr>
        <w:t xml:space="preserve"> </w:t>
      </w:r>
      <w:r w:rsidR="00B773CD" w:rsidRPr="003D0D0D">
        <w:rPr>
          <w:rFonts w:ascii="Times New Roman" w:eastAsia="Times New Roman" w:hAnsi="Times New Roman" w:cs="Times New Roman"/>
          <w:sz w:val="24"/>
          <w:szCs w:val="24"/>
        </w:rPr>
        <w:t>M. I., Predicting and preventing measles epidemics in New Zealand: Application of a Mathematical Model. Epidemiol. Infect. (2000) 124, 279-281.</w:t>
      </w:r>
    </w:p>
    <w:p w14:paraId="43B8264C" w14:textId="77777777" w:rsidR="00B773CD" w:rsidRPr="003D0D0D" w:rsidRDefault="00B773CD" w:rsidP="003D0D0D">
      <w:pPr>
        <w:spacing w:after="0" w:line="240" w:lineRule="auto"/>
        <w:ind w:left="540"/>
        <w:rPr>
          <w:rFonts w:ascii="Times New Roman" w:eastAsia="Times New Roman" w:hAnsi="Times New Roman" w:cs="Times New Roman"/>
          <w:sz w:val="24"/>
          <w:szCs w:val="24"/>
        </w:rPr>
      </w:pPr>
    </w:p>
    <w:p w14:paraId="43CCF19C" w14:textId="5D4AC5B7" w:rsidR="00B773CD" w:rsidRPr="003D0D0D" w:rsidRDefault="00B773CD" w:rsidP="003D0D0D">
      <w:pPr>
        <w:spacing w:after="0" w:line="240" w:lineRule="auto"/>
        <w:ind w:left="540"/>
        <w:rPr>
          <w:rFonts w:ascii="Times New Roman" w:eastAsia="Times New Roman" w:hAnsi="Times New Roman" w:cs="Times New Roman"/>
          <w:sz w:val="24"/>
          <w:szCs w:val="24"/>
        </w:rPr>
      </w:pPr>
      <w:r w:rsidRPr="003D0D0D">
        <w:rPr>
          <w:rFonts w:ascii="Times New Roman" w:eastAsia="Times New Roman" w:hAnsi="Times New Roman" w:cs="Times New Roman"/>
          <w:sz w:val="24"/>
          <w:szCs w:val="24"/>
        </w:rPr>
        <w:t xml:space="preserve">[2] Liu, X, </w:t>
      </w:r>
      <w:proofErr w:type="spellStart"/>
      <w:r w:rsidRPr="003D0D0D">
        <w:rPr>
          <w:rFonts w:ascii="Times New Roman" w:eastAsia="Times New Roman" w:hAnsi="Times New Roman" w:cs="Times New Roman"/>
          <w:sz w:val="24"/>
          <w:szCs w:val="24"/>
        </w:rPr>
        <w:t>Takecuchi</w:t>
      </w:r>
      <w:proofErr w:type="spellEnd"/>
      <w:r w:rsidRPr="003D0D0D">
        <w:rPr>
          <w:rFonts w:ascii="Times New Roman" w:eastAsia="Times New Roman" w:hAnsi="Times New Roman" w:cs="Times New Roman"/>
          <w:sz w:val="24"/>
          <w:szCs w:val="24"/>
        </w:rPr>
        <w:t xml:space="preserve">, Y., </w:t>
      </w:r>
      <w:proofErr w:type="spellStart"/>
      <w:r w:rsidRPr="003D0D0D">
        <w:rPr>
          <w:rFonts w:ascii="Times New Roman" w:eastAsia="Times New Roman" w:hAnsi="Times New Roman" w:cs="Times New Roman"/>
          <w:sz w:val="24"/>
          <w:szCs w:val="24"/>
        </w:rPr>
        <w:t>Iwami</w:t>
      </w:r>
      <w:proofErr w:type="spellEnd"/>
      <w:r w:rsidRPr="003D0D0D">
        <w:rPr>
          <w:rFonts w:ascii="Times New Roman" w:eastAsia="Times New Roman" w:hAnsi="Times New Roman" w:cs="Times New Roman"/>
          <w:sz w:val="24"/>
          <w:szCs w:val="24"/>
        </w:rPr>
        <w:t>, S., A Mathematical Investigation of Vaccination Strategies to Prevent Measles Epidemics. Journal of Theoretical Biology 253 (2008) 1–11.</w:t>
      </w:r>
    </w:p>
    <w:p w14:paraId="0AA1F799" w14:textId="77777777" w:rsidR="00B773CD" w:rsidRPr="003D0D0D" w:rsidRDefault="00B773CD" w:rsidP="003D0D0D">
      <w:pPr>
        <w:spacing w:after="0" w:line="240" w:lineRule="auto"/>
        <w:ind w:left="540"/>
        <w:rPr>
          <w:rFonts w:ascii="Times New Roman" w:eastAsia="Times New Roman" w:hAnsi="Times New Roman" w:cs="Times New Roman"/>
          <w:sz w:val="24"/>
          <w:szCs w:val="24"/>
        </w:rPr>
      </w:pPr>
    </w:p>
    <w:p w14:paraId="285DD17A" w14:textId="01375B59" w:rsidR="00B773CD" w:rsidRPr="003D0D0D" w:rsidRDefault="00B773CD" w:rsidP="003D0D0D">
      <w:pPr>
        <w:spacing w:after="0" w:line="240" w:lineRule="auto"/>
        <w:ind w:left="540"/>
        <w:rPr>
          <w:rFonts w:ascii="Times New Roman" w:eastAsia="Times New Roman" w:hAnsi="Times New Roman" w:cs="Times New Roman"/>
          <w:sz w:val="24"/>
          <w:szCs w:val="24"/>
        </w:rPr>
      </w:pPr>
      <w:r w:rsidRPr="003D0D0D">
        <w:rPr>
          <w:rFonts w:ascii="Times New Roman" w:eastAsia="Times New Roman" w:hAnsi="Times New Roman" w:cs="Times New Roman"/>
          <w:sz w:val="24"/>
          <w:szCs w:val="24"/>
        </w:rPr>
        <w:t>[3] Scherer, A., McLean, A., Mathematical models of Vaccination. The British Council 2002. British Medical Bulletin 2002;62: 187–199.</w:t>
      </w:r>
    </w:p>
    <w:p w14:paraId="09345F1F" w14:textId="77777777" w:rsidR="00B773CD" w:rsidRPr="003D0D0D" w:rsidRDefault="00B773CD" w:rsidP="003D0D0D">
      <w:pPr>
        <w:spacing w:after="0" w:line="240" w:lineRule="auto"/>
        <w:ind w:left="540"/>
        <w:rPr>
          <w:rFonts w:ascii="Times New Roman" w:eastAsia="Times New Roman" w:hAnsi="Times New Roman" w:cs="Times New Roman"/>
          <w:sz w:val="24"/>
          <w:szCs w:val="24"/>
        </w:rPr>
      </w:pPr>
    </w:p>
    <w:p w14:paraId="3DA91B65" w14:textId="77777777" w:rsidR="003E4E19" w:rsidRPr="003D0D0D" w:rsidRDefault="00B773CD" w:rsidP="003D0D0D">
      <w:pPr>
        <w:ind w:left="540"/>
        <w:rPr>
          <w:rFonts w:ascii="Times New Roman" w:hAnsi="Times New Roman" w:cs="Times New Roman"/>
          <w:sz w:val="24"/>
          <w:szCs w:val="24"/>
        </w:rPr>
      </w:pPr>
      <w:r w:rsidRPr="003D0D0D">
        <w:rPr>
          <w:rFonts w:ascii="Times New Roman" w:hAnsi="Times New Roman" w:cs="Times New Roman"/>
          <w:sz w:val="24"/>
          <w:szCs w:val="24"/>
        </w:rPr>
        <w:t>[4]</w:t>
      </w:r>
      <w:r w:rsidRPr="003D0D0D">
        <w:rPr>
          <w:sz w:val="24"/>
          <w:szCs w:val="24"/>
        </w:rPr>
        <w:t xml:space="preserve"> </w:t>
      </w:r>
      <w:r w:rsidRPr="003D0D0D">
        <w:rPr>
          <w:rFonts w:ascii="Times New Roman" w:hAnsi="Times New Roman" w:cs="Times New Roman"/>
          <w:sz w:val="24"/>
          <w:szCs w:val="24"/>
        </w:rPr>
        <w:t>Mayo Clinic Staff. "Measles." Mayo Clinic. N.p., 4 May 2014. Web. &lt;http://www.mayoclinic.org/diseases-conditions/measles/basics/definition/con-20019675&gt;.</w:t>
      </w:r>
    </w:p>
    <w:p w14:paraId="305F4E9A" w14:textId="4930EB6A" w:rsidR="003E4E19" w:rsidRDefault="003E4E19" w:rsidP="003D0D0D">
      <w:pPr>
        <w:ind w:left="540"/>
        <w:rPr>
          <w:rFonts w:ascii="Times New Roman" w:hAnsi="Times New Roman" w:cs="Times New Roman"/>
          <w:sz w:val="24"/>
          <w:szCs w:val="24"/>
        </w:rPr>
      </w:pPr>
      <w:r w:rsidRPr="003D0D0D">
        <w:rPr>
          <w:rFonts w:ascii="Times New Roman" w:hAnsi="Times New Roman" w:cs="Times New Roman"/>
          <w:sz w:val="24"/>
          <w:szCs w:val="24"/>
        </w:rPr>
        <w:t xml:space="preserve">[5] The </w:t>
      </w:r>
      <w:proofErr w:type="spellStart"/>
      <w:r w:rsidRPr="003D0D0D">
        <w:rPr>
          <w:rFonts w:ascii="Times New Roman" w:hAnsi="Times New Roman" w:cs="Times New Roman"/>
          <w:sz w:val="24"/>
          <w:szCs w:val="24"/>
        </w:rPr>
        <w:t>MathWorks</w:t>
      </w:r>
      <w:proofErr w:type="spellEnd"/>
      <w:r w:rsidRPr="003D0D0D">
        <w:rPr>
          <w:rFonts w:ascii="Times New Roman" w:hAnsi="Times New Roman" w:cs="Times New Roman"/>
          <w:sz w:val="24"/>
          <w:szCs w:val="24"/>
        </w:rPr>
        <w:t xml:space="preserve"> Inc. "</w:t>
      </w:r>
      <w:proofErr w:type="spellStart"/>
      <w:r w:rsidRPr="003D0D0D">
        <w:rPr>
          <w:rFonts w:ascii="Times New Roman" w:hAnsi="Times New Roman" w:cs="Times New Roman"/>
          <w:sz w:val="24"/>
          <w:szCs w:val="24"/>
        </w:rPr>
        <w:t>Mathlab</w:t>
      </w:r>
      <w:proofErr w:type="spellEnd"/>
      <w:r w:rsidRPr="003D0D0D">
        <w:rPr>
          <w:rFonts w:ascii="Times New Roman" w:hAnsi="Times New Roman" w:cs="Times New Roman"/>
          <w:sz w:val="24"/>
          <w:szCs w:val="24"/>
        </w:rPr>
        <w:t xml:space="preserve"> Documentation Manual." MATLAB. N/A, n.d. </w:t>
      </w:r>
      <w:r w:rsidR="007D062B">
        <w:rPr>
          <w:rFonts w:ascii="Times New Roman" w:hAnsi="Times New Roman" w:cs="Times New Roman"/>
          <w:sz w:val="24"/>
          <w:szCs w:val="24"/>
        </w:rPr>
        <w:t>Print.</w:t>
      </w:r>
    </w:p>
    <w:p w14:paraId="4C093AEE" w14:textId="04D04F44" w:rsidR="003B77AF" w:rsidRDefault="00677B17" w:rsidP="009467CA">
      <w:pPr>
        <w:ind w:left="540"/>
        <w:rPr>
          <w:rFonts w:ascii="Times New Roman" w:hAnsi="Times New Roman" w:cs="Times New Roman"/>
          <w:sz w:val="24"/>
          <w:szCs w:val="24"/>
        </w:rPr>
      </w:pPr>
      <w:r>
        <w:rPr>
          <w:rFonts w:ascii="Times New Roman" w:hAnsi="Times New Roman" w:cs="Times New Roman"/>
          <w:sz w:val="24"/>
          <w:szCs w:val="24"/>
        </w:rPr>
        <w:t>[6</w:t>
      </w:r>
      <w:r w:rsidRPr="003D0D0D">
        <w:rPr>
          <w:rFonts w:ascii="Times New Roman" w:hAnsi="Times New Roman" w:cs="Times New Roman"/>
          <w:sz w:val="24"/>
          <w:szCs w:val="24"/>
        </w:rPr>
        <w:t xml:space="preserve">] </w:t>
      </w:r>
      <w:r w:rsidR="003B77AF" w:rsidRPr="003B77AF">
        <w:rPr>
          <w:rFonts w:ascii="Times New Roman" w:hAnsi="Times New Roman" w:cs="Times New Roman"/>
          <w:sz w:val="24"/>
          <w:szCs w:val="24"/>
        </w:rPr>
        <w:t xml:space="preserve">[1] Sauer, Timothy. </w:t>
      </w:r>
      <w:r w:rsidR="003B77AF" w:rsidRPr="003B77AF">
        <w:rPr>
          <w:rFonts w:ascii="Times New Roman" w:hAnsi="Times New Roman" w:cs="Times New Roman"/>
          <w:i/>
          <w:sz w:val="24"/>
          <w:szCs w:val="24"/>
        </w:rPr>
        <w:t>Numerical Analysis</w:t>
      </w:r>
      <w:r w:rsidR="007D062B">
        <w:rPr>
          <w:rFonts w:ascii="Times New Roman" w:hAnsi="Times New Roman" w:cs="Times New Roman"/>
          <w:i/>
          <w:sz w:val="24"/>
          <w:szCs w:val="24"/>
        </w:rPr>
        <w:t>- Runge-K</w:t>
      </w:r>
      <w:r w:rsidR="003471DD">
        <w:rPr>
          <w:rFonts w:ascii="Times New Roman" w:hAnsi="Times New Roman" w:cs="Times New Roman"/>
          <w:i/>
          <w:sz w:val="24"/>
          <w:szCs w:val="24"/>
        </w:rPr>
        <w:t>utta</w:t>
      </w:r>
      <w:r w:rsidR="007D062B">
        <w:rPr>
          <w:rFonts w:ascii="Times New Roman" w:hAnsi="Times New Roman" w:cs="Times New Roman"/>
          <w:i/>
          <w:sz w:val="24"/>
          <w:szCs w:val="24"/>
        </w:rPr>
        <w:t xml:space="preserve"> Method</w:t>
      </w:r>
      <w:r w:rsidR="003B77AF" w:rsidRPr="003B77AF">
        <w:rPr>
          <w:rFonts w:ascii="Times New Roman" w:hAnsi="Times New Roman" w:cs="Times New Roman"/>
          <w:sz w:val="24"/>
          <w:szCs w:val="24"/>
        </w:rPr>
        <w:t>. Boston: Pearson Education, Inc. 2012. Print</w:t>
      </w:r>
      <w:r w:rsidR="003471DD">
        <w:rPr>
          <w:rFonts w:ascii="Times New Roman" w:hAnsi="Times New Roman" w:cs="Times New Roman"/>
          <w:sz w:val="24"/>
          <w:szCs w:val="24"/>
        </w:rPr>
        <w:t xml:space="preserve"> Pg</w:t>
      </w:r>
      <w:r w:rsidR="00C63A9D">
        <w:rPr>
          <w:rFonts w:ascii="Times New Roman" w:hAnsi="Times New Roman" w:cs="Times New Roman"/>
          <w:sz w:val="24"/>
          <w:szCs w:val="24"/>
        </w:rPr>
        <w:t>.</w:t>
      </w:r>
      <w:r w:rsidR="003471DD">
        <w:rPr>
          <w:rFonts w:ascii="Times New Roman" w:hAnsi="Times New Roman" w:cs="Times New Roman"/>
          <w:sz w:val="24"/>
          <w:szCs w:val="24"/>
        </w:rPr>
        <w:t xml:space="preserve"> 316</w:t>
      </w:r>
      <w:r w:rsidR="003B77AF" w:rsidRPr="003B77AF">
        <w:rPr>
          <w:rFonts w:ascii="Times New Roman" w:hAnsi="Times New Roman" w:cs="Times New Roman"/>
          <w:sz w:val="24"/>
          <w:szCs w:val="24"/>
        </w:rPr>
        <w:t xml:space="preserve">. </w:t>
      </w:r>
    </w:p>
    <w:p w14:paraId="0BC8B87D" w14:textId="20BE425F" w:rsidR="009467CA" w:rsidRDefault="00786EEC" w:rsidP="002328A7">
      <w:pPr>
        <w:tabs>
          <w:tab w:val="left" w:pos="3927"/>
        </w:tabs>
        <w:ind w:left="540"/>
        <w:rPr>
          <w:rFonts w:ascii="Times New Roman" w:hAnsi="Times New Roman" w:cs="Times New Roman"/>
          <w:sz w:val="24"/>
          <w:szCs w:val="24"/>
        </w:rPr>
      </w:pPr>
      <w:r>
        <w:rPr>
          <w:rFonts w:ascii="Times New Roman" w:hAnsi="Times New Roman" w:cs="Times New Roman"/>
          <w:sz w:val="24"/>
          <w:szCs w:val="24"/>
        </w:rPr>
        <w:t>[7</w:t>
      </w:r>
      <w:r w:rsidRPr="003D0D0D">
        <w:rPr>
          <w:rFonts w:ascii="Times New Roman" w:hAnsi="Times New Roman" w:cs="Times New Roman"/>
          <w:sz w:val="24"/>
          <w:szCs w:val="24"/>
        </w:rPr>
        <w:t>]</w:t>
      </w:r>
      <w:r>
        <w:rPr>
          <w:rFonts w:ascii="Times New Roman" w:hAnsi="Times New Roman" w:cs="Times New Roman"/>
          <w:sz w:val="24"/>
          <w:szCs w:val="24"/>
        </w:rPr>
        <w:t xml:space="preserve"> </w:t>
      </w:r>
      <w:r w:rsidR="002328A7" w:rsidRPr="002328A7">
        <w:rPr>
          <w:rFonts w:ascii="Times New Roman" w:hAnsi="Times New Roman" w:cs="Times New Roman"/>
          <w:sz w:val="24"/>
          <w:szCs w:val="24"/>
        </w:rPr>
        <w:t>Stone, L., B. Shulgin, and Z. Agur. "Theoretical Examination of the Pulse Vaccination Policy in the SIR Epidemic Model." Mathematical and Computer Modelling 31.4-5 (</w:t>
      </w:r>
      <w:r w:rsidR="006D16A4">
        <w:rPr>
          <w:rFonts w:ascii="Times New Roman" w:hAnsi="Times New Roman" w:cs="Times New Roman"/>
          <w:sz w:val="24"/>
          <w:szCs w:val="24"/>
        </w:rPr>
        <w:t>2000): 207-15</w:t>
      </w:r>
      <w:r w:rsidR="002328A7" w:rsidRPr="002328A7">
        <w:rPr>
          <w:rFonts w:ascii="Times New Roman" w:hAnsi="Times New Roman" w:cs="Times New Roman"/>
          <w:sz w:val="24"/>
          <w:szCs w:val="24"/>
        </w:rPr>
        <w:t>.</w:t>
      </w:r>
    </w:p>
    <w:p w14:paraId="4C3D0254" w14:textId="346B74AC" w:rsidR="00B773CD" w:rsidRDefault="009467CA" w:rsidP="007A56BA">
      <w:pPr>
        <w:ind w:left="540"/>
        <w:rPr>
          <w:rFonts w:ascii="Times New Roman" w:hAnsi="Times New Roman" w:cs="Times New Roman"/>
          <w:sz w:val="24"/>
          <w:szCs w:val="24"/>
        </w:rPr>
      </w:pPr>
      <w:r>
        <w:rPr>
          <w:rFonts w:ascii="Times New Roman" w:hAnsi="Times New Roman" w:cs="Times New Roman"/>
          <w:sz w:val="24"/>
          <w:szCs w:val="24"/>
        </w:rPr>
        <w:t xml:space="preserve">[8] </w:t>
      </w:r>
      <w:r w:rsidR="00312C9E" w:rsidRPr="00312C9E">
        <w:rPr>
          <w:rFonts w:ascii="Times New Roman" w:hAnsi="Times New Roman" w:cs="Times New Roman"/>
          <w:sz w:val="24"/>
          <w:szCs w:val="24"/>
        </w:rPr>
        <w:t xml:space="preserve">Stone, L., B. Shulgin, and Z. Agur. "Theoretical Examination of the Pulse Vaccination Policy in the SIR Epidemic Model." </w:t>
      </w:r>
      <w:r w:rsidR="00312C9E" w:rsidRPr="00312C9E">
        <w:rPr>
          <w:rFonts w:ascii="Times New Roman" w:hAnsi="Times New Roman" w:cs="Times New Roman"/>
          <w:i/>
          <w:sz w:val="24"/>
          <w:szCs w:val="24"/>
        </w:rPr>
        <w:t>Mathematical and Computer Modelling</w:t>
      </w:r>
      <w:r w:rsidR="00312C9E" w:rsidRPr="00312C9E">
        <w:rPr>
          <w:rFonts w:ascii="Times New Roman" w:hAnsi="Times New Roman" w:cs="Times New Roman"/>
          <w:sz w:val="24"/>
          <w:szCs w:val="24"/>
        </w:rPr>
        <w:t xml:space="preserve"> </w:t>
      </w:r>
      <w:r w:rsidR="006D16A4">
        <w:rPr>
          <w:rFonts w:ascii="Times New Roman" w:hAnsi="Times New Roman" w:cs="Times New Roman"/>
          <w:sz w:val="24"/>
          <w:szCs w:val="24"/>
        </w:rPr>
        <w:t>31.4-5 (2000): 207-15</w:t>
      </w:r>
      <w:r w:rsidR="00312C9E" w:rsidRPr="00312C9E">
        <w:rPr>
          <w:rFonts w:ascii="Times New Roman" w:hAnsi="Times New Roman" w:cs="Times New Roman"/>
          <w:sz w:val="24"/>
          <w:szCs w:val="24"/>
        </w:rPr>
        <w:t>.</w:t>
      </w:r>
    </w:p>
    <w:p w14:paraId="391A5694" w14:textId="395694BF" w:rsidR="000A5D44" w:rsidRDefault="000A5D44" w:rsidP="007A56BA">
      <w:pPr>
        <w:ind w:left="540"/>
        <w:rPr>
          <w:rFonts w:ascii="Times New Roman" w:hAnsi="Times New Roman" w:cs="Times New Roman"/>
          <w:sz w:val="24"/>
          <w:szCs w:val="24"/>
        </w:rPr>
      </w:pPr>
      <w:r>
        <w:rPr>
          <w:rFonts w:ascii="Times New Roman" w:hAnsi="Times New Roman" w:cs="Times New Roman"/>
          <w:sz w:val="24"/>
          <w:szCs w:val="24"/>
        </w:rPr>
        <w:t xml:space="preserve">[9] </w:t>
      </w:r>
      <w:proofErr w:type="spellStart"/>
      <w:r w:rsidRPr="000A5D44">
        <w:rPr>
          <w:rFonts w:ascii="Times New Roman" w:hAnsi="Times New Roman" w:cs="Times New Roman"/>
          <w:sz w:val="24"/>
          <w:szCs w:val="24"/>
        </w:rPr>
        <w:t>Diekmann</w:t>
      </w:r>
      <w:proofErr w:type="spellEnd"/>
      <w:r w:rsidRPr="000A5D44">
        <w:rPr>
          <w:rFonts w:ascii="Times New Roman" w:hAnsi="Times New Roman" w:cs="Times New Roman"/>
          <w:sz w:val="24"/>
          <w:szCs w:val="24"/>
        </w:rPr>
        <w:t xml:space="preserve">, O., J. A. P. </w:t>
      </w:r>
      <w:proofErr w:type="spellStart"/>
      <w:r w:rsidRPr="000A5D44">
        <w:rPr>
          <w:rFonts w:ascii="Times New Roman" w:hAnsi="Times New Roman" w:cs="Times New Roman"/>
          <w:sz w:val="24"/>
          <w:szCs w:val="24"/>
        </w:rPr>
        <w:t>Heesterbeek</w:t>
      </w:r>
      <w:proofErr w:type="spellEnd"/>
      <w:r w:rsidRPr="000A5D44">
        <w:rPr>
          <w:rFonts w:ascii="Times New Roman" w:hAnsi="Times New Roman" w:cs="Times New Roman"/>
          <w:sz w:val="24"/>
          <w:szCs w:val="24"/>
        </w:rPr>
        <w:t xml:space="preserve">, and M. G. Roberts. "The Construction of Next-generation Matrices for Compartmental Epidemic Models." </w:t>
      </w:r>
      <w:r w:rsidRPr="000A5D44">
        <w:rPr>
          <w:rFonts w:ascii="Times New Roman" w:hAnsi="Times New Roman" w:cs="Times New Roman"/>
          <w:i/>
          <w:sz w:val="24"/>
          <w:szCs w:val="24"/>
        </w:rPr>
        <w:t xml:space="preserve">Journal of The Royal Society Interface </w:t>
      </w:r>
      <w:r w:rsidRPr="000A5D44">
        <w:rPr>
          <w:rFonts w:ascii="Times New Roman" w:hAnsi="Times New Roman" w:cs="Times New Roman"/>
          <w:sz w:val="24"/>
          <w:szCs w:val="24"/>
        </w:rPr>
        <w:t xml:space="preserve">7.47 (2009): 873-85. </w:t>
      </w:r>
    </w:p>
    <w:p w14:paraId="5C06A201" w14:textId="0D0DA1D8" w:rsidR="00BD7431" w:rsidRPr="007E55C0" w:rsidRDefault="00BD7431" w:rsidP="00DB78A5">
      <w:pPr>
        <w:ind w:left="540"/>
        <w:rPr>
          <w:rFonts w:ascii="Times New Roman" w:hAnsi="Times New Roman" w:cs="Times New Roman"/>
          <w:sz w:val="24"/>
          <w:szCs w:val="24"/>
        </w:rPr>
      </w:pPr>
      <w:r>
        <w:rPr>
          <w:rFonts w:ascii="Times New Roman" w:hAnsi="Times New Roman" w:cs="Times New Roman"/>
          <w:sz w:val="24"/>
          <w:szCs w:val="24"/>
        </w:rPr>
        <w:t xml:space="preserve">[10] </w:t>
      </w:r>
      <w:r w:rsidR="00DB78A5" w:rsidRPr="00DB78A5">
        <w:rPr>
          <w:rFonts w:ascii="Times New Roman" w:hAnsi="Times New Roman" w:cs="Times New Roman"/>
          <w:sz w:val="24"/>
          <w:szCs w:val="24"/>
        </w:rPr>
        <w:t>Edelstein-</w:t>
      </w:r>
      <w:proofErr w:type="spellStart"/>
      <w:r w:rsidR="00DB78A5" w:rsidRPr="00DB78A5">
        <w:rPr>
          <w:rFonts w:ascii="Times New Roman" w:hAnsi="Times New Roman" w:cs="Times New Roman"/>
          <w:sz w:val="24"/>
          <w:szCs w:val="24"/>
        </w:rPr>
        <w:t>Keshet</w:t>
      </w:r>
      <w:proofErr w:type="spellEnd"/>
      <w:r w:rsidR="00DB78A5" w:rsidRPr="00DB78A5">
        <w:rPr>
          <w:rFonts w:ascii="Times New Roman" w:hAnsi="Times New Roman" w:cs="Times New Roman"/>
          <w:sz w:val="24"/>
          <w:szCs w:val="24"/>
        </w:rPr>
        <w:t xml:space="preserve"> L. </w:t>
      </w:r>
      <w:r w:rsidR="00DB78A5">
        <w:rPr>
          <w:rFonts w:ascii="Times New Roman" w:hAnsi="Times New Roman" w:cs="Times New Roman"/>
          <w:i/>
          <w:sz w:val="24"/>
          <w:szCs w:val="24"/>
        </w:rPr>
        <w:t>Mathematical Models in B</w:t>
      </w:r>
      <w:r w:rsidR="00DB78A5" w:rsidRPr="00DB78A5">
        <w:rPr>
          <w:rFonts w:ascii="Times New Roman" w:hAnsi="Times New Roman" w:cs="Times New Roman"/>
          <w:i/>
          <w:sz w:val="24"/>
          <w:szCs w:val="24"/>
        </w:rPr>
        <w:t>iology</w:t>
      </w:r>
      <w:r w:rsidR="00DB78A5" w:rsidRPr="00DB78A5">
        <w:rPr>
          <w:rFonts w:ascii="Times New Roman" w:hAnsi="Times New Roman" w:cs="Times New Roman"/>
          <w:sz w:val="24"/>
          <w:szCs w:val="24"/>
        </w:rPr>
        <w:t>.</w:t>
      </w:r>
      <w:r w:rsidR="00DB78A5">
        <w:rPr>
          <w:rFonts w:ascii="Times New Roman" w:hAnsi="Times New Roman" w:cs="Times New Roman"/>
          <w:sz w:val="24"/>
          <w:szCs w:val="24"/>
        </w:rPr>
        <w:t xml:space="preserve"> </w:t>
      </w:r>
      <w:r w:rsidR="00DB78A5" w:rsidRPr="00DB78A5">
        <w:rPr>
          <w:rFonts w:ascii="Times New Roman" w:hAnsi="Times New Roman" w:cs="Times New Roman"/>
          <w:sz w:val="24"/>
          <w:szCs w:val="24"/>
        </w:rPr>
        <w:t>New York: Random House, 1988.</w:t>
      </w:r>
    </w:p>
    <w:sectPr w:rsidR="00BD7431" w:rsidRPr="007E55C0" w:rsidSect="00E22B58">
      <w:headerReference w:type="even" r:id="rId18"/>
      <w:headerReference w:type="default" r:id="rId19"/>
      <w:pgSz w:w="12240" w:h="15840"/>
      <w:pgMar w:top="1440" w:right="1440" w:bottom="234" w:left="1440" w:header="720" w:footer="25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iping" w:date="2016-04-21T10:44:00Z" w:initials="l">
    <w:p w14:paraId="2CF4EAD2" w14:textId="5FC64B97" w:rsidR="00B54017" w:rsidRDefault="00B54017">
      <w:pPr>
        <w:pStyle w:val="CommentText"/>
      </w:pPr>
      <w:r>
        <w:rPr>
          <w:rStyle w:val="CommentReference"/>
        </w:rPr>
        <w:annotationRef/>
      </w:r>
      <w:r>
        <w:t>At least one more subsection, such as Simulation Solutions</w:t>
      </w:r>
    </w:p>
  </w:comment>
  <w:comment w:id="3" w:author="liping" w:date="2016-04-21T10:44:00Z" w:initials="l">
    <w:p w14:paraId="2AD90CDC" w14:textId="32BEADF7" w:rsidR="00B54017" w:rsidRDefault="00B54017">
      <w:pPr>
        <w:pStyle w:val="CommentText"/>
      </w:pPr>
      <w:r>
        <w:rPr>
          <w:rStyle w:val="CommentReference"/>
        </w:rPr>
        <w:annotationRef/>
      </w:r>
      <w:r>
        <w:t>Change this table according to our last meeting</w:t>
      </w:r>
    </w:p>
  </w:comment>
  <w:comment w:id="4" w:author="liping" w:date="2016-04-21T10:44:00Z" w:initials="l">
    <w:p w14:paraId="53E758E3" w14:textId="23F208AF" w:rsidR="00B54017" w:rsidRDefault="00B54017">
      <w:pPr>
        <w:pStyle w:val="CommentText"/>
      </w:pPr>
      <w:r>
        <w:rPr>
          <w:rStyle w:val="CommentReference"/>
        </w:rPr>
        <w:annotationRef/>
      </w:r>
      <w:r>
        <w:t>It should be little v, not big V</w:t>
      </w:r>
    </w:p>
  </w:comment>
  <w:comment w:id="6" w:author="liping" w:date="2016-04-21T10:44:00Z" w:initials="l">
    <w:p w14:paraId="437113D8" w14:textId="4B85784E" w:rsidR="00B06A7C" w:rsidRDefault="00B06A7C">
      <w:pPr>
        <w:pStyle w:val="CommentText"/>
      </w:pPr>
      <w:r>
        <w:rPr>
          <w:rStyle w:val="CommentReference"/>
        </w:rPr>
        <w:annotationRef/>
      </w:r>
      <w:r>
        <w:t>Explain the meaning of each notation.</w:t>
      </w:r>
    </w:p>
  </w:comment>
  <w:comment w:id="8" w:author="liping" w:date="2016-04-21T10:44:00Z" w:initials="l">
    <w:p w14:paraId="17729D9C" w14:textId="7D022B12" w:rsidR="00B06A7C" w:rsidRDefault="00B06A7C">
      <w:pPr>
        <w:pStyle w:val="CommentText"/>
      </w:pPr>
      <w:r>
        <w:rPr>
          <w:rStyle w:val="CommentReference"/>
        </w:rPr>
        <w:annotationRef/>
      </w:r>
      <w:r>
        <w:t>Explain the meaning of any new notations</w:t>
      </w:r>
    </w:p>
  </w:comment>
  <w:comment w:id="9" w:author="liping" w:date="2016-04-21T10:44:00Z" w:initials="l">
    <w:p w14:paraId="573B3D5C" w14:textId="26B55EAA" w:rsidR="00B06A7C" w:rsidRDefault="00B06A7C">
      <w:pPr>
        <w:pStyle w:val="CommentText"/>
      </w:pPr>
      <w:r>
        <w:rPr>
          <w:rStyle w:val="CommentReference"/>
        </w:rPr>
        <w:annotationRef/>
      </w:r>
      <w:r>
        <w:t>Rewrite the results for the eight-age group model according to our last meeting.</w:t>
      </w:r>
    </w:p>
  </w:comment>
  <w:comment w:id="10" w:author="liping" w:date="2016-04-21T10:44:00Z" w:initials="l">
    <w:p w14:paraId="16FD770D" w14:textId="0F1C7BAA" w:rsidR="00B06A7C" w:rsidRDefault="00B06A7C">
      <w:pPr>
        <w:pStyle w:val="CommentText"/>
      </w:pPr>
      <w:r>
        <w:rPr>
          <w:rStyle w:val="CommentReference"/>
        </w:rPr>
        <w:annotationRef/>
      </w:r>
      <w:r>
        <w:t>This number doesn’t seem to be correct? Re-</w:t>
      </w:r>
      <w:proofErr w:type="gramStart"/>
      <w:r>
        <w:t>compute  R0</w:t>
      </w:r>
      <w:proofErr w:type="gramEnd"/>
      <w:r>
        <w:t xml:space="preserve"> using the parameters picked up in our last meeting. Maybe instead of using mu(s) in the next generation matrix, use the lambda(s). The R0 from the eight –age group model should be smaller than that from the four-age group </w:t>
      </w:r>
      <w:r>
        <w:t>model.</w:t>
      </w:r>
      <w:bookmarkStart w:id="11" w:name="_GoBack"/>
      <w:bookmarkEnd w:id="11"/>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F415C" w14:textId="77777777" w:rsidR="00640BB4" w:rsidRDefault="00640BB4" w:rsidP="009C70F0">
      <w:pPr>
        <w:spacing w:after="0" w:line="240" w:lineRule="auto"/>
      </w:pPr>
      <w:r>
        <w:separator/>
      </w:r>
    </w:p>
  </w:endnote>
  <w:endnote w:type="continuationSeparator" w:id="0">
    <w:p w14:paraId="12A9794D" w14:textId="77777777" w:rsidR="00640BB4" w:rsidRDefault="00640BB4" w:rsidP="009C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34104" w14:textId="77777777" w:rsidR="00640BB4" w:rsidRDefault="00640BB4" w:rsidP="009C70F0">
      <w:pPr>
        <w:spacing w:after="0" w:line="240" w:lineRule="auto"/>
      </w:pPr>
      <w:r>
        <w:separator/>
      </w:r>
    </w:p>
  </w:footnote>
  <w:footnote w:type="continuationSeparator" w:id="0">
    <w:p w14:paraId="45AADFE5" w14:textId="77777777" w:rsidR="00640BB4" w:rsidRDefault="00640BB4" w:rsidP="009C70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4E95B" w14:textId="77777777" w:rsidR="00B54017" w:rsidRDefault="00B54017" w:rsidP="005E146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6AEEDF" w14:textId="77777777" w:rsidR="00B54017" w:rsidRDefault="00B54017" w:rsidP="00E02EA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2901C1" w14:textId="77777777" w:rsidR="00B54017" w:rsidRDefault="00B54017" w:rsidP="005E146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6A7C">
      <w:rPr>
        <w:rStyle w:val="PageNumber"/>
        <w:noProof/>
      </w:rPr>
      <w:t>17</w:t>
    </w:r>
    <w:r>
      <w:rPr>
        <w:rStyle w:val="PageNumber"/>
      </w:rPr>
      <w:fldChar w:fldCharType="end"/>
    </w:r>
  </w:p>
  <w:p w14:paraId="5D9AE11E" w14:textId="498AE811" w:rsidR="00B54017" w:rsidRDefault="00B54017" w:rsidP="00E02EA6">
    <w:pPr>
      <w:pStyle w:val="Header"/>
      <w:ind w:right="360"/>
      <w:jc w:val="right"/>
    </w:pPr>
    <w:r>
      <w:ptab w:relativeTo="margin" w:alignment="center" w:leader="none"/>
    </w:r>
    <w:r>
      <w:ptab w:relativeTo="margin" w:alignment="right" w:leader="none"/>
    </w:r>
    <w:r>
      <w:t>Evans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B66F8"/>
    <w:multiLevelType w:val="hybridMultilevel"/>
    <w:tmpl w:val="94EEFCB2"/>
    <w:lvl w:ilvl="0" w:tplc="F46C74F6">
      <w:start w:val="1"/>
      <w:numFmt w:val="lowerRoman"/>
      <w:lvlText w:val="%1."/>
      <w:lvlJc w:val="righ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AC7369"/>
    <w:multiLevelType w:val="hybridMultilevel"/>
    <w:tmpl w:val="E108A534"/>
    <w:lvl w:ilvl="0" w:tplc="12C2EB1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082F3476"/>
    <w:multiLevelType w:val="hybridMultilevel"/>
    <w:tmpl w:val="C0AE505E"/>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08A263DF"/>
    <w:multiLevelType w:val="multilevel"/>
    <w:tmpl w:val="4836D544"/>
    <w:lvl w:ilvl="0">
      <w:start w:val="2"/>
      <w:numFmt w:val="decimal"/>
      <w:lvlText w:val="%1"/>
      <w:lvlJc w:val="left"/>
      <w:pPr>
        <w:ind w:left="360" w:hanging="360"/>
      </w:pPr>
      <w:rPr>
        <w:rFonts w:hint="default"/>
        <w:u w:val="single"/>
      </w:rPr>
    </w:lvl>
    <w:lvl w:ilvl="1">
      <w:start w:val="2"/>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4">
    <w:nsid w:val="08B47F96"/>
    <w:multiLevelType w:val="hybridMultilevel"/>
    <w:tmpl w:val="91A60ADA"/>
    <w:lvl w:ilvl="0" w:tplc="D392167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B578D2"/>
    <w:multiLevelType w:val="hybridMultilevel"/>
    <w:tmpl w:val="C4768D94"/>
    <w:lvl w:ilvl="0" w:tplc="260C1788">
      <w:start w:val="1"/>
      <w:numFmt w:val="upp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556A6"/>
    <w:multiLevelType w:val="hybridMultilevel"/>
    <w:tmpl w:val="52F275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066C3"/>
    <w:multiLevelType w:val="hybridMultilevel"/>
    <w:tmpl w:val="81DC57FC"/>
    <w:lvl w:ilvl="0" w:tplc="3DFC3A8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22426BAA"/>
    <w:multiLevelType w:val="hybridMultilevel"/>
    <w:tmpl w:val="361C2C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FC6A97"/>
    <w:multiLevelType w:val="hybridMultilevel"/>
    <w:tmpl w:val="D0D403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62C3011"/>
    <w:multiLevelType w:val="hybridMultilevel"/>
    <w:tmpl w:val="8DA0DB64"/>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264030D3"/>
    <w:multiLevelType w:val="hybridMultilevel"/>
    <w:tmpl w:val="EA2ADD44"/>
    <w:lvl w:ilvl="0" w:tplc="75108BB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007680"/>
    <w:multiLevelType w:val="hybridMultilevel"/>
    <w:tmpl w:val="A4442EC0"/>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27E116C2"/>
    <w:multiLevelType w:val="multilevel"/>
    <w:tmpl w:val="A6EE8EC0"/>
    <w:lvl w:ilvl="0">
      <w:start w:val="3"/>
      <w:numFmt w:val="decimal"/>
      <w:lvlText w:val="%1"/>
      <w:lvlJc w:val="left"/>
      <w:pPr>
        <w:ind w:left="360" w:hanging="360"/>
      </w:pPr>
      <w:rPr>
        <w:rFonts w:hint="default"/>
        <w:b/>
        <w:sz w:val="24"/>
        <w:u w:val="single"/>
      </w:rPr>
    </w:lvl>
    <w:lvl w:ilvl="1">
      <w:start w:val="1"/>
      <w:numFmt w:val="decimal"/>
      <w:lvlText w:val="%1.%2"/>
      <w:lvlJc w:val="left"/>
      <w:pPr>
        <w:ind w:left="1440" w:hanging="360"/>
      </w:pPr>
      <w:rPr>
        <w:rFonts w:hint="default"/>
        <w:b/>
        <w:sz w:val="24"/>
        <w:u w:val="single"/>
      </w:rPr>
    </w:lvl>
    <w:lvl w:ilvl="2">
      <w:start w:val="1"/>
      <w:numFmt w:val="decimal"/>
      <w:lvlText w:val="%1.%2.%3"/>
      <w:lvlJc w:val="left"/>
      <w:pPr>
        <w:ind w:left="2880" w:hanging="720"/>
      </w:pPr>
      <w:rPr>
        <w:rFonts w:hint="default"/>
        <w:b/>
        <w:sz w:val="24"/>
        <w:u w:val="single"/>
      </w:rPr>
    </w:lvl>
    <w:lvl w:ilvl="3">
      <w:start w:val="1"/>
      <w:numFmt w:val="decimal"/>
      <w:lvlText w:val="%1.%2.%3.%4"/>
      <w:lvlJc w:val="left"/>
      <w:pPr>
        <w:ind w:left="4320" w:hanging="1080"/>
      </w:pPr>
      <w:rPr>
        <w:rFonts w:hint="default"/>
        <w:b/>
        <w:sz w:val="24"/>
        <w:u w:val="single"/>
      </w:rPr>
    </w:lvl>
    <w:lvl w:ilvl="4">
      <w:start w:val="1"/>
      <w:numFmt w:val="decimal"/>
      <w:lvlText w:val="%1.%2.%3.%4.%5"/>
      <w:lvlJc w:val="left"/>
      <w:pPr>
        <w:ind w:left="5400" w:hanging="1080"/>
      </w:pPr>
      <w:rPr>
        <w:rFonts w:hint="default"/>
        <w:b/>
        <w:sz w:val="24"/>
        <w:u w:val="single"/>
      </w:rPr>
    </w:lvl>
    <w:lvl w:ilvl="5">
      <w:start w:val="1"/>
      <w:numFmt w:val="decimal"/>
      <w:lvlText w:val="%1.%2.%3.%4.%5.%6"/>
      <w:lvlJc w:val="left"/>
      <w:pPr>
        <w:ind w:left="6840" w:hanging="1440"/>
      </w:pPr>
      <w:rPr>
        <w:rFonts w:hint="default"/>
        <w:b/>
        <w:sz w:val="24"/>
        <w:u w:val="single"/>
      </w:rPr>
    </w:lvl>
    <w:lvl w:ilvl="6">
      <w:start w:val="1"/>
      <w:numFmt w:val="decimal"/>
      <w:lvlText w:val="%1.%2.%3.%4.%5.%6.%7"/>
      <w:lvlJc w:val="left"/>
      <w:pPr>
        <w:ind w:left="7920" w:hanging="1440"/>
      </w:pPr>
      <w:rPr>
        <w:rFonts w:hint="default"/>
        <w:b/>
        <w:sz w:val="24"/>
        <w:u w:val="single"/>
      </w:rPr>
    </w:lvl>
    <w:lvl w:ilvl="7">
      <w:start w:val="1"/>
      <w:numFmt w:val="decimal"/>
      <w:lvlText w:val="%1.%2.%3.%4.%5.%6.%7.%8"/>
      <w:lvlJc w:val="left"/>
      <w:pPr>
        <w:ind w:left="9360" w:hanging="1800"/>
      </w:pPr>
      <w:rPr>
        <w:rFonts w:hint="default"/>
        <w:b/>
        <w:sz w:val="24"/>
        <w:u w:val="single"/>
      </w:rPr>
    </w:lvl>
    <w:lvl w:ilvl="8">
      <w:start w:val="1"/>
      <w:numFmt w:val="decimal"/>
      <w:lvlText w:val="%1.%2.%3.%4.%5.%6.%7.%8.%9"/>
      <w:lvlJc w:val="left"/>
      <w:pPr>
        <w:ind w:left="10800" w:hanging="2160"/>
      </w:pPr>
      <w:rPr>
        <w:rFonts w:hint="default"/>
        <w:b/>
        <w:sz w:val="24"/>
        <w:u w:val="single"/>
      </w:rPr>
    </w:lvl>
  </w:abstractNum>
  <w:abstractNum w:abstractNumId="14">
    <w:nsid w:val="34136EF0"/>
    <w:multiLevelType w:val="hybridMultilevel"/>
    <w:tmpl w:val="7DC0A9C2"/>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342953ED"/>
    <w:multiLevelType w:val="multilevel"/>
    <w:tmpl w:val="C37ABCAE"/>
    <w:lvl w:ilvl="0">
      <w:start w:val="2"/>
      <w:numFmt w:val="decimal"/>
      <w:lvlText w:val="%1"/>
      <w:lvlJc w:val="left"/>
      <w:pPr>
        <w:ind w:left="480" w:hanging="480"/>
      </w:pPr>
      <w:rPr>
        <w:rFonts w:hint="default"/>
      </w:rPr>
    </w:lvl>
    <w:lvl w:ilvl="1">
      <w:start w:val="4"/>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nsid w:val="37806869"/>
    <w:multiLevelType w:val="hybridMultilevel"/>
    <w:tmpl w:val="AB788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933935"/>
    <w:multiLevelType w:val="hybridMultilevel"/>
    <w:tmpl w:val="81588C36"/>
    <w:lvl w:ilvl="0" w:tplc="0409000F">
      <w:start w:val="1"/>
      <w:numFmt w:val="decimal"/>
      <w:lvlText w:val="%1."/>
      <w:lvlJc w:val="left"/>
      <w:pPr>
        <w:ind w:left="720" w:hanging="360"/>
      </w:pPr>
      <w:rPr>
        <w:rFonts w:hint="default"/>
      </w:rPr>
    </w:lvl>
    <w:lvl w:ilvl="1" w:tplc="98D800F8">
      <w:start w:val="1"/>
      <w:numFmt w:val="upp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9D27E5"/>
    <w:multiLevelType w:val="hybridMultilevel"/>
    <w:tmpl w:val="C2549396"/>
    <w:lvl w:ilvl="0" w:tplc="B9AEDFA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43F125FF"/>
    <w:multiLevelType w:val="hybridMultilevel"/>
    <w:tmpl w:val="1F9E6016"/>
    <w:lvl w:ilvl="0" w:tplc="F9DC1C3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nsid w:val="45B5012D"/>
    <w:multiLevelType w:val="hybridMultilevel"/>
    <w:tmpl w:val="B20022F8"/>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77F1977"/>
    <w:multiLevelType w:val="hybridMultilevel"/>
    <w:tmpl w:val="BF12D110"/>
    <w:lvl w:ilvl="0" w:tplc="7BBE85C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C7C6C65"/>
    <w:multiLevelType w:val="hybridMultilevel"/>
    <w:tmpl w:val="48C0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065604"/>
    <w:multiLevelType w:val="hybridMultilevel"/>
    <w:tmpl w:val="840A0228"/>
    <w:lvl w:ilvl="0" w:tplc="B2A039A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4841892"/>
    <w:multiLevelType w:val="hybridMultilevel"/>
    <w:tmpl w:val="885802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032BC1"/>
    <w:multiLevelType w:val="hybridMultilevel"/>
    <w:tmpl w:val="6E982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4B510D"/>
    <w:multiLevelType w:val="hybridMultilevel"/>
    <w:tmpl w:val="55D65234"/>
    <w:lvl w:ilvl="0" w:tplc="A04632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C72CBD"/>
    <w:multiLevelType w:val="hybridMultilevel"/>
    <w:tmpl w:val="1F683E62"/>
    <w:lvl w:ilvl="0" w:tplc="7BBE85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A394D10"/>
    <w:multiLevelType w:val="hybridMultilevel"/>
    <w:tmpl w:val="D3E8EB10"/>
    <w:lvl w:ilvl="0" w:tplc="47CE29C8">
      <w:start w:val="1"/>
      <w:numFmt w:val="upperLetter"/>
      <w:lvlText w:val="%1."/>
      <w:lvlJc w:val="left"/>
      <w:pPr>
        <w:ind w:left="1080" w:hanging="360"/>
      </w:pPr>
      <w:rPr>
        <w:rFonts w:hint="default"/>
        <w:sz w:val="24"/>
      </w:rPr>
    </w:lvl>
    <w:lvl w:ilvl="1" w:tplc="0409001B">
      <w:start w:val="1"/>
      <w:numFmt w:val="lowerRoman"/>
      <w:lvlText w:val="%2."/>
      <w:lvlJc w:val="righ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EBF6F0C"/>
    <w:multiLevelType w:val="hybridMultilevel"/>
    <w:tmpl w:val="1F683E62"/>
    <w:lvl w:ilvl="0" w:tplc="7BBE85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558036D"/>
    <w:multiLevelType w:val="hybridMultilevel"/>
    <w:tmpl w:val="5898212A"/>
    <w:lvl w:ilvl="0" w:tplc="4B8CA8C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nsid w:val="76B26542"/>
    <w:multiLevelType w:val="hybridMultilevel"/>
    <w:tmpl w:val="B88E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8A0EC1"/>
    <w:multiLevelType w:val="hybridMultilevel"/>
    <w:tmpl w:val="FBEAC99C"/>
    <w:lvl w:ilvl="0" w:tplc="5464D52E">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506A9C"/>
    <w:multiLevelType w:val="hybridMultilevel"/>
    <w:tmpl w:val="ED103DD6"/>
    <w:lvl w:ilvl="0" w:tplc="26C812F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nsid w:val="7D1C019C"/>
    <w:multiLevelType w:val="hybridMultilevel"/>
    <w:tmpl w:val="8DBA95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732F9C"/>
    <w:multiLevelType w:val="hybridMultilevel"/>
    <w:tmpl w:val="81483C44"/>
    <w:lvl w:ilvl="0" w:tplc="2842B868">
      <w:start w:val="1"/>
      <w:numFmt w:val="upperRoman"/>
      <w:lvlText w:val="%1."/>
      <w:lvlJc w:val="left"/>
      <w:pPr>
        <w:ind w:left="1080" w:hanging="720"/>
      </w:pPr>
      <w:rPr>
        <w:rFonts w:hint="default"/>
      </w:rPr>
    </w:lvl>
    <w:lvl w:ilvl="1" w:tplc="0409001B">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4"/>
  </w:num>
  <w:num w:numId="3">
    <w:abstractNumId w:val="28"/>
  </w:num>
  <w:num w:numId="4">
    <w:abstractNumId w:val="27"/>
  </w:num>
  <w:num w:numId="5">
    <w:abstractNumId w:val="29"/>
  </w:num>
  <w:num w:numId="6">
    <w:abstractNumId w:val="21"/>
  </w:num>
  <w:num w:numId="7">
    <w:abstractNumId w:val="24"/>
  </w:num>
  <w:num w:numId="8">
    <w:abstractNumId w:val="17"/>
  </w:num>
  <w:num w:numId="9">
    <w:abstractNumId w:val="26"/>
  </w:num>
  <w:num w:numId="10">
    <w:abstractNumId w:val="2"/>
  </w:num>
  <w:num w:numId="11">
    <w:abstractNumId w:val="18"/>
  </w:num>
  <w:num w:numId="12">
    <w:abstractNumId w:val="14"/>
  </w:num>
  <w:num w:numId="13">
    <w:abstractNumId w:val="19"/>
  </w:num>
  <w:num w:numId="14">
    <w:abstractNumId w:val="10"/>
  </w:num>
  <w:num w:numId="15">
    <w:abstractNumId w:val="7"/>
  </w:num>
  <w:num w:numId="16">
    <w:abstractNumId w:val="30"/>
  </w:num>
  <w:num w:numId="17">
    <w:abstractNumId w:val="12"/>
  </w:num>
  <w:num w:numId="18">
    <w:abstractNumId w:val="33"/>
  </w:num>
  <w:num w:numId="19">
    <w:abstractNumId w:val="1"/>
  </w:num>
  <w:num w:numId="20">
    <w:abstractNumId w:val="5"/>
  </w:num>
  <w:num w:numId="21">
    <w:abstractNumId w:val="35"/>
  </w:num>
  <w:num w:numId="22">
    <w:abstractNumId w:val="31"/>
  </w:num>
  <w:num w:numId="23">
    <w:abstractNumId w:val="20"/>
  </w:num>
  <w:num w:numId="24">
    <w:abstractNumId w:val="32"/>
  </w:num>
  <w:num w:numId="25">
    <w:abstractNumId w:val="11"/>
  </w:num>
  <w:num w:numId="26">
    <w:abstractNumId w:val="16"/>
  </w:num>
  <w:num w:numId="27">
    <w:abstractNumId w:val="9"/>
  </w:num>
  <w:num w:numId="28">
    <w:abstractNumId w:val="0"/>
  </w:num>
  <w:num w:numId="29">
    <w:abstractNumId w:val="22"/>
  </w:num>
  <w:num w:numId="30">
    <w:abstractNumId w:val="25"/>
  </w:num>
  <w:num w:numId="31">
    <w:abstractNumId w:val="8"/>
  </w:num>
  <w:num w:numId="32">
    <w:abstractNumId w:val="3"/>
  </w:num>
  <w:num w:numId="33">
    <w:abstractNumId w:val="15"/>
  </w:num>
  <w:num w:numId="34">
    <w:abstractNumId w:val="13"/>
  </w:num>
  <w:num w:numId="35">
    <w:abstractNumId w:val="4"/>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D7C"/>
    <w:rsid w:val="000015C8"/>
    <w:rsid w:val="00014222"/>
    <w:rsid w:val="000271F9"/>
    <w:rsid w:val="00033708"/>
    <w:rsid w:val="00050E1C"/>
    <w:rsid w:val="00055AC7"/>
    <w:rsid w:val="0007393E"/>
    <w:rsid w:val="00076A60"/>
    <w:rsid w:val="00080D7A"/>
    <w:rsid w:val="000911AE"/>
    <w:rsid w:val="000A4311"/>
    <w:rsid w:val="000A5D44"/>
    <w:rsid w:val="000C0FCB"/>
    <w:rsid w:val="000D3BBD"/>
    <w:rsid w:val="000E25BA"/>
    <w:rsid w:val="00100CE1"/>
    <w:rsid w:val="00111E97"/>
    <w:rsid w:val="00111F64"/>
    <w:rsid w:val="00124436"/>
    <w:rsid w:val="00140A83"/>
    <w:rsid w:val="00145969"/>
    <w:rsid w:val="00150E1A"/>
    <w:rsid w:val="00152A6D"/>
    <w:rsid w:val="00154E7E"/>
    <w:rsid w:val="00155D54"/>
    <w:rsid w:val="00157B25"/>
    <w:rsid w:val="00161766"/>
    <w:rsid w:val="00163C65"/>
    <w:rsid w:val="0016619A"/>
    <w:rsid w:val="00176368"/>
    <w:rsid w:val="00185746"/>
    <w:rsid w:val="001A21B5"/>
    <w:rsid w:val="001A56B0"/>
    <w:rsid w:val="001C2814"/>
    <w:rsid w:val="001D2E2F"/>
    <w:rsid w:val="001D31DB"/>
    <w:rsid w:val="001D7BA8"/>
    <w:rsid w:val="001F2627"/>
    <w:rsid w:val="001F3D7F"/>
    <w:rsid w:val="001F498D"/>
    <w:rsid w:val="001F55CE"/>
    <w:rsid w:val="00200E4B"/>
    <w:rsid w:val="00212171"/>
    <w:rsid w:val="00213B82"/>
    <w:rsid w:val="002211F3"/>
    <w:rsid w:val="0022349B"/>
    <w:rsid w:val="002328A7"/>
    <w:rsid w:val="00247AB4"/>
    <w:rsid w:val="002530B1"/>
    <w:rsid w:val="0025311E"/>
    <w:rsid w:val="00260DF1"/>
    <w:rsid w:val="002640E6"/>
    <w:rsid w:val="00271168"/>
    <w:rsid w:val="00275AAD"/>
    <w:rsid w:val="002771FA"/>
    <w:rsid w:val="00294876"/>
    <w:rsid w:val="002951BB"/>
    <w:rsid w:val="002A5E64"/>
    <w:rsid w:val="002B0BA9"/>
    <w:rsid w:val="002B1D11"/>
    <w:rsid w:val="002B443D"/>
    <w:rsid w:val="002B4A9B"/>
    <w:rsid w:val="002B7295"/>
    <w:rsid w:val="002C22C2"/>
    <w:rsid w:val="002D681D"/>
    <w:rsid w:val="002E1FA8"/>
    <w:rsid w:val="002E54D9"/>
    <w:rsid w:val="002F4261"/>
    <w:rsid w:val="002F4D7C"/>
    <w:rsid w:val="00310FBF"/>
    <w:rsid w:val="00312C9E"/>
    <w:rsid w:val="0032490E"/>
    <w:rsid w:val="00325227"/>
    <w:rsid w:val="00325B55"/>
    <w:rsid w:val="00332445"/>
    <w:rsid w:val="00337F20"/>
    <w:rsid w:val="003454F9"/>
    <w:rsid w:val="003471DD"/>
    <w:rsid w:val="00355DE7"/>
    <w:rsid w:val="00356A98"/>
    <w:rsid w:val="003576C4"/>
    <w:rsid w:val="003667CE"/>
    <w:rsid w:val="003705F1"/>
    <w:rsid w:val="00381E82"/>
    <w:rsid w:val="00385EE5"/>
    <w:rsid w:val="003869E8"/>
    <w:rsid w:val="00391C45"/>
    <w:rsid w:val="003A5417"/>
    <w:rsid w:val="003B77AF"/>
    <w:rsid w:val="003C6CC8"/>
    <w:rsid w:val="003C71F4"/>
    <w:rsid w:val="003D0D0D"/>
    <w:rsid w:val="003E0C30"/>
    <w:rsid w:val="003E48E1"/>
    <w:rsid w:val="003E4E19"/>
    <w:rsid w:val="003E54EB"/>
    <w:rsid w:val="003F4403"/>
    <w:rsid w:val="004008E3"/>
    <w:rsid w:val="00430DCD"/>
    <w:rsid w:val="004362A5"/>
    <w:rsid w:val="00447242"/>
    <w:rsid w:val="004571DB"/>
    <w:rsid w:val="00466787"/>
    <w:rsid w:val="00471F5C"/>
    <w:rsid w:val="00473909"/>
    <w:rsid w:val="00473CED"/>
    <w:rsid w:val="00476B23"/>
    <w:rsid w:val="00482C03"/>
    <w:rsid w:val="004909F3"/>
    <w:rsid w:val="00492D72"/>
    <w:rsid w:val="004A4F4E"/>
    <w:rsid w:val="004A668E"/>
    <w:rsid w:val="004B4FAA"/>
    <w:rsid w:val="004D08FE"/>
    <w:rsid w:val="004D15D7"/>
    <w:rsid w:val="004D3ED9"/>
    <w:rsid w:val="004F0BCA"/>
    <w:rsid w:val="004F5056"/>
    <w:rsid w:val="004F75B7"/>
    <w:rsid w:val="00504A94"/>
    <w:rsid w:val="00506B20"/>
    <w:rsid w:val="005103E0"/>
    <w:rsid w:val="00512DAB"/>
    <w:rsid w:val="00514C2A"/>
    <w:rsid w:val="005264AE"/>
    <w:rsid w:val="005313EB"/>
    <w:rsid w:val="00531C9C"/>
    <w:rsid w:val="00540C99"/>
    <w:rsid w:val="00551A2A"/>
    <w:rsid w:val="005522C1"/>
    <w:rsid w:val="00554523"/>
    <w:rsid w:val="005562A4"/>
    <w:rsid w:val="005574D9"/>
    <w:rsid w:val="00565AD5"/>
    <w:rsid w:val="005706BE"/>
    <w:rsid w:val="00574D67"/>
    <w:rsid w:val="00586077"/>
    <w:rsid w:val="005937AA"/>
    <w:rsid w:val="00597660"/>
    <w:rsid w:val="005A2702"/>
    <w:rsid w:val="005A4158"/>
    <w:rsid w:val="005C1A89"/>
    <w:rsid w:val="005C72B1"/>
    <w:rsid w:val="005C7A12"/>
    <w:rsid w:val="005E1469"/>
    <w:rsid w:val="005E1911"/>
    <w:rsid w:val="005E527A"/>
    <w:rsid w:val="005F2E84"/>
    <w:rsid w:val="005F59FB"/>
    <w:rsid w:val="00603DD5"/>
    <w:rsid w:val="0060516F"/>
    <w:rsid w:val="00613742"/>
    <w:rsid w:val="00616502"/>
    <w:rsid w:val="00616C0E"/>
    <w:rsid w:val="00640889"/>
    <w:rsid w:val="00640BB4"/>
    <w:rsid w:val="0066013A"/>
    <w:rsid w:val="006653E7"/>
    <w:rsid w:val="00666ACE"/>
    <w:rsid w:val="00677B17"/>
    <w:rsid w:val="00682DCC"/>
    <w:rsid w:val="006926B6"/>
    <w:rsid w:val="006B6A94"/>
    <w:rsid w:val="006C0140"/>
    <w:rsid w:val="006D16A4"/>
    <w:rsid w:val="006D19CA"/>
    <w:rsid w:val="006D4709"/>
    <w:rsid w:val="006F47CE"/>
    <w:rsid w:val="006F5642"/>
    <w:rsid w:val="006F78A2"/>
    <w:rsid w:val="00711B0F"/>
    <w:rsid w:val="00724C8D"/>
    <w:rsid w:val="007427FC"/>
    <w:rsid w:val="0074784C"/>
    <w:rsid w:val="00747DEB"/>
    <w:rsid w:val="00757092"/>
    <w:rsid w:val="00765C60"/>
    <w:rsid w:val="0076732B"/>
    <w:rsid w:val="00773BA3"/>
    <w:rsid w:val="007861A7"/>
    <w:rsid w:val="00786EEC"/>
    <w:rsid w:val="00787993"/>
    <w:rsid w:val="00790A61"/>
    <w:rsid w:val="007A32C5"/>
    <w:rsid w:val="007A56BA"/>
    <w:rsid w:val="007C2DE4"/>
    <w:rsid w:val="007D062B"/>
    <w:rsid w:val="007D5F2C"/>
    <w:rsid w:val="007E26E7"/>
    <w:rsid w:val="007E3889"/>
    <w:rsid w:val="007E4D9F"/>
    <w:rsid w:val="007E55C0"/>
    <w:rsid w:val="007F61EA"/>
    <w:rsid w:val="00804B78"/>
    <w:rsid w:val="00806C42"/>
    <w:rsid w:val="008105D2"/>
    <w:rsid w:val="0081536C"/>
    <w:rsid w:val="008218E2"/>
    <w:rsid w:val="00826D62"/>
    <w:rsid w:val="00827C30"/>
    <w:rsid w:val="008323B9"/>
    <w:rsid w:val="0083754D"/>
    <w:rsid w:val="0084763F"/>
    <w:rsid w:val="00873052"/>
    <w:rsid w:val="00874691"/>
    <w:rsid w:val="00875982"/>
    <w:rsid w:val="00885ECD"/>
    <w:rsid w:val="008B09D1"/>
    <w:rsid w:val="008C13A5"/>
    <w:rsid w:val="008D127C"/>
    <w:rsid w:val="008D313C"/>
    <w:rsid w:val="009003F5"/>
    <w:rsid w:val="009052B7"/>
    <w:rsid w:val="0091205D"/>
    <w:rsid w:val="00914895"/>
    <w:rsid w:val="00930B8B"/>
    <w:rsid w:val="009467CA"/>
    <w:rsid w:val="00946AE1"/>
    <w:rsid w:val="00963E8A"/>
    <w:rsid w:val="009A26FA"/>
    <w:rsid w:val="009A490A"/>
    <w:rsid w:val="009B35FF"/>
    <w:rsid w:val="009C1508"/>
    <w:rsid w:val="009C4491"/>
    <w:rsid w:val="009C459B"/>
    <w:rsid w:val="009C70F0"/>
    <w:rsid w:val="009E0189"/>
    <w:rsid w:val="009E214B"/>
    <w:rsid w:val="009E2684"/>
    <w:rsid w:val="009F4479"/>
    <w:rsid w:val="009F5EA0"/>
    <w:rsid w:val="009F6C88"/>
    <w:rsid w:val="00A02AB3"/>
    <w:rsid w:val="00A06C25"/>
    <w:rsid w:val="00A071A6"/>
    <w:rsid w:val="00A07C65"/>
    <w:rsid w:val="00A11D0F"/>
    <w:rsid w:val="00A12D5B"/>
    <w:rsid w:val="00A2778B"/>
    <w:rsid w:val="00A31762"/>
    <w:rsid w:val="00A325A8"/>
    <w:rsid w:val="00A33874"/>
    <w:rsid w:val="00A3451A"/>
    <w:rsid w:val="00A40E9B"/>
    <w:rsid w:val="00A4527F"/>
    <w:rsid w:val="00A54175"/>
    <w:rsid w:val="00A610EA"/>
    <w:rsid w:val="00A6422B"/>
    <w:rsid w:val="00A8554A"/>
    <w:rsid w:val="00A948C6"/>
    <w:rsid w:val="00A953DE"/>
    <w:rsid w:val="00AB2FD3"/>
    <w:rsid w:val="00AB370F"/>
    <w:rsid w:val="00AB7289"/>
    <w:rsid w:val="00AD13E6"/>
    <w:rsid w:val="00AE30C3"/>
    <w:rsid w:val="00AE72E3"/>
    <w:rsid w:val="00B019F0"/>
    <w:rsid w:val="00B03661"/>
    <w:rsid w:val="00B06A7C"/>
    <w:rsid w:val="00B22A96"/>
    <w:rsid w:val="00B413EB"/>
    <w:rsid w:val="00B54017"/>
    <w:rsid w:val="00B5509B"/>
    <w:rsid w:val="00B6025A"/>
    <w:rsid w:val="00B6265D"/>
    <w:rsid w:val="00B6629E"/>
    <w:rsid w:val="00B70C45"/>
    <w:rsid w:val="00B773CD"/>
    <w:rsid w:val="00B819B4"/>
    <w:rsid w:val="00B879C8"/>
    <w:rsid w:val="00B87CE6"/>
    <w:rsid w:val="00BA050B"/>
    <w:rsid w:val="00BA25AB"/>
    <w:rsid w:val="00BA27FA"/>
    <w:rsid w:val="00BA5A64"/>
    <w:rsid w:val="00BB4EAE"/>
    <w:rsid w:val="00BC23B7"/>
    <w:rsid w:val="00BC2CC0"/>
    <w:rsid w:val="00BC4481"/>
    <w:rsid w:val="00BC471C"/>
    <w:rsid w:val="00BD31DF"/>
    <w:rsid w:val="00BD4196"/>
    <w:rsid w:val="00BD7431"/>
    <w:rsid w:val="00BE6212"/>
    <w:rsid w:val="00BF7D5F"/>
    <w:rsid w:val="00C020C6"/>
    <w:rsid w:val="00C04AEF"/>
    <w:rsid w:val="00C113E4"/>
    <w:rsid w:val="00C512EE"/>
    <w:rsid w:val="00C62DDC"/>
    <w:rsid w:val="00C63A9D"/>
    <w:rsid w:val="00C70C81"/>
    <w:rsid w:val="00C73EC5"/>
    <w:rsid w:val="00C823B5"/>
    <w:rsid w:val="00C934F9"/>
    <w:rsid w:val="00CA5EFE"/>
    <w:rsid w:val="00CA7030"/>
    <w:rsid w:val="00CC1345"/>
    <w:rsid w:val="00CC3F64"/>
    <w:rsid w:val="00CD0073"/>
    <w:rsid w:val="00CD0A45"/>
    <w:rsid w:val="00CE3EBF"/>
    <w:rsid w:val="00CF7F09"/>
    <w:rsid w:val="00D0076D"/>
    <w:rsid w:val="00D00EA3"/>
    <w:rsid w:val="00D02821"/>
    <w:rsid w:val="00D03869"/>
    <w:rsid w:val="00D25C94"/>
    <w:rsid w:val="00D35A1F"/>
    <w:rsid w:val="00D42439"/>
    <w:rsid w:val="00D466E7"/>
    <w:rsid w:val="00D46D62"/>
    <w:rsid w:val="00D51093"/>
    <w:rsid w:val="00D51188"/>
    <w:rsid w:val="00D5610F"/>
    <w:rsid w:val="00D7256B"/>
    <w:rsid w:val="00DA07EA"/>
    <w:rsid w:val="00DB5E5A"/>
    <w:rsid w:val="00DB78A5"/>
    <w:rsid w:val="00DD0080"/>
    <w:rsid w:val="00DD5864"/>
    <w:rsid w:val="00DF5CB1"/>
    <w:rsid w:val="00DF6DA0"/>
    <w:rsid w:val="00E010AF"/>
    <w:rsid w:val="00E02EA6"/>
    <w:rsid w:val="00E1520F"/>
    <w:rsid w:val="00E16AD9"/>
    <w:rsid w:val="00E22B58"/>
    <w:rsid w:val="00E527F0"/>
    <w:rsid w:val="00E54234"/>
    <w:rsid w:val="00E57560"/>
    <w:rsid w:val="00E73AA6"/>
    <w:rsid w:val="00E8038E"/>
    <w:rsid w:val="00E8126A"/>
    <w:rsid w:val="00E92789"/>
    <w:rsid w:val="00EA7D81"/>
    <w:rsid w:val="00EB746C"/>
    <w:rsid w:val="00EC4E18"/>
    <w:rsid w:val="00ED1E07"/>
    <w:rsid w:val="00ED1E98"/>
    <w:rsid w:val="00ED296F"/>
    <w:rsid w:val="00EE6AAD"/>
    <w:rsid w:val="00EF62FD"/>
    <w:rsid w:val="00EF6F6D"/>
    <w:rsid w:val="00F014F7"/>
    <w:rsid w:val="00F11A12"/>
    <w:rsid w:val="00F26422"/>
    <w:rsid w:val="00F3071F"/>
    <w:rsid w:val="00F35A45"/>
    <w:rsid w:val="00F377DC"/>
    <w:rsid w:val="00F40A90"/>
    <w:rsid w:val="00F5552E"/>
    <w:rsid w:val="00F57360"/>
    <w:rsid w:val="00F67D24"/>
    <w:rsid w:val="00F71E24"/>
    <w:rsid w:val="00F92861"/>
    <w:rsid w:val="00F953D8"/>
    <w:rsid w:val="00F95698"/>
    <w:rsid w:val="00F97DDD"/>
    <w:rsid w:val="00FA7DB5"/>
    <w:rsid w:val="00FB02BB"/>
    <w:rsid w:val="00FB5F93"/>
    <w:rsid w:val="00FF424E"/>
    <w:rsid w:val="00FF4513"/>
    <w:rsid w:val="00FF7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7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66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D13E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D13E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BA9"/>
    <w:pPr>
      <w:ind w:left="720"/>
      <w:contextualSpacing/>
    </w:pPr>
  </w:style>
  <w:style w:type="character" w:styleId="PlaceholderText">
    <w:name w:val="Placeholder Text"/>
    <w:basedOn w:val="DefaultParagraphFont"/>
    <w:uiPriority w:val="99"/>
    <w:semiHidden/>
    <w:rsid w:val="00AB2FD3"/>
    <w:rPr>
      <w:color w:val="808080"/>
    </w:rPr>
  </w:style>
  <w:style w:type="paragraph" w:styleId="BalloonText">
    <w:name w:val="Balloon Text"/>
    <w:basedOn w:val="Normal"/>
    <w:link w:val="BalloonTextChar"/>
    <w:uiPriority w:val="99"/>
    <w:semiHidden/>
    <w:unhideWhenUsed/>
    <w:rsid w:val="00AB2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FD3"/>
    <w:rPr>
      <w:rFonts w:ascii="Tahoma" w:hAnsi="Tahoma" w:cs="Tahoma"/>
      <w:sz w:val="16"/>
      <w:szCs w:val="16"/>
    </w:rPr>
  </w:style>
  <w:style w:type="table" w:styleId="TableGrid">
    <w:name w:val="Table Grid"/>
    <w:basedOn w:val="TableNormal"/>
    <w:uiPriority w:val="59"/>
    <w:rsid w:val="00B55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2702"/>
    <w:pPr>
      <w:spacing w:line="240" w:lineRule="auto"/>
    </w:pPr>
    <w:rPr>
      <w:b/>
      <w:bCs/>
      <w:color w:val="4F81BD" w:themeColor="accent1"/>
      <w:sz w:val="18"/>
      <w:szCs w:val="18"/>
    </w:rPr>
  </w:style>
  <w:style w:type="character" w:customStyle="1" w:styleId="citation">
    <w:name w:val="citation"/>
    <w:basedOn w:val="DefaultParagraphFont"/>
    <w:rsid w:val="0084763F"/>
  </w:style>
  <w:style w:type="character" w:styleId="Hyperlink">
    <w:name w:val="Hyperlink"/>
    <w:basedOn w:val="DefaultParagraphFont"/>
    <w:uiPriority w:val="99"/>
    <w:unhideWhenUsed/>
    <w:rsid w:val="0084763F"/>
    <w:rPr>
      <w:color w:val="0000FF"/>
      <w:u w:val="single"/>
    </w:rPr>
  </w:style>
  <w:style w:type="character" w:customStyle="1" w:styleId="reference-text">
    <w:name w:val="reference-text"/>
    <w:basedOn w:val="DefaultParagraphFont"/>
    <w:rsid w:val="001A21B5"/>
  </w:style>
  <w:style w:type="character" w:customStyle="1" w:styleId="error">
    <w:name w:val="error"/>
    <w:basedOn w:val="DefaultParagraphFont"/>
    <w:rsid w:val="001A21B5"/>
  </w:style>
  <w:style w:type="character" w:styleId="HTMLCode">
    <w:name w:val="HTML Code"/>
    <w:basedOn w:val="DefaultParagraphFont"/>
    <w:uiPriority w:val="99"/>
    <w:semiHidden/>
    <w:unhideWhenUsed/>
    <w:rsid w:val="001A21B5"/>
    <w:rPr>
      <w:rFonts w:ascii="Courier New" w:eastAsia="Times New Roman" w:hAnsi="Courier New" w:cs="Courier New"/>
      <w:sz w:val="20"/>
      <w:szCs w:val="20"/>
    </w:rPr>
  </w:style>
  <w:style w:type="paragraph" w:styleId="NoSpacing">
    <w:name w:val="No Spacing"/>
    <w:link w:val="NoSpacingChar"/>
    <w:uiPriority w:val="1"/>
    <w:qFormat/>
    <w:rsid w:val="00080D7A"/>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080D7A"/>
    <w:rPr>
      <w:rFonts w:eastAsiaTheme="minorEastAsia"/>
      <w:lang w:eastAsia="zh-CN"/>
    </w:rPr>
  </w:style>
  <w:style w:type="paragraph" w:styleId="Header">
    <w:name w:val="header"/>
    <w:basedOn w:val="Normal"/>
    <w:link w:val="HeaderChar"/>
    <w:uiPriority w:val="99"/>
    <w:unhideWhenUsed/>
    <w:rsid w:val="009C7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0F0"/>
  </w:style>
  <w:style w:type="paragraph" w:styleId="Footer">
    <w:name w:val="footer"/>
    <w:basedOn w:val="Normal"/>
    <w:link w:val="FooterChar"/>
    <w:uiPriority w:val="99"/>
    <w:unhideWhenUsed/>
    <w:rsid w:val="009C7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0F0"/>
  </w:style>
  <w:style w:type="character" w:styleId="PageNumber">
    <w:name w:val="page number"/>
    <w:basedOn w:val="DefaultParagraphFont"/>
    <w:uiPriority w:val="99"/>
    <w:semiHidden/>
    <w:unhideWhenUsed/>
    <w:rsid w:val="00E02EA6"/>
  </w:style>
  <w:style w:type="paragraph" w:styleId="NormalWeb">
    <w:name w:val="Normal (Web)"/>
    <w:basedOn w:val="Normal"/>
    <w:uiPriority w:val="99"/>
    <w:unhideWhenUsed/>
    <w:rsid w:val="00F40A90"/>
    <w:pPr>
      <w:spacing w:before="100" w:beforeAutospacing="1" w:after="100" w:afterAutospacing="1" w:line="240" w:lineRule="auto"/>
    </w:pPr>
    <w:rPr>
      <w:rFonts w:ascii="Times New Roman" w:eastAsiaTheme="minorEastAsia" w:hAnsi="Times New Roman" w:cs="Times New Roman"/>
      <w:sz w:val="24"/>
      <w:szCs w:val="24"/>
    </w:rPr>
  </w:style>
  <w:style w:type="table" w:customStyle="1" w:styleId="GridTable1LightAccent5">
    <w:name w:val="Grid Table 1 Light Accent 5"/>
    <w:basedOn w:val="TableNormal"/>
    <w:uiPriority w:val="46"/>
    <w:rsid w:val="00466787"/>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46678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
    <w:name w:val="Grid Table 2 Accent 3"/>
    <w:basedOn w:val="TableNormal"/>
    <w:uiPriority w:val="47"/>
    <w:rsid w:val="00466787"/>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2">
    <w:name w:val="Grid Table 2 Accent 2"/>
    <w:basedOn w:val="TableNormal"/>
    <w:uiPriority w:val="47"/>
    <w:rsid w:val="00466787"/>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Default">
    <w:name w:val="Default"/>
    <w:rsid w:val="00BD31DF"/>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466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D13E6"/>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AD13E6"/>
    <w:rPr>
      <w:sz w:val="16"/>
      <w:szCs w:val="16"/>
    </w:rPr>
  </w:style>
  <w:style w:type="paragraph" w:styleId="CommentText">
    <w:name w:val="annotation text"/>
    <w:basedOn w:val="Normal"/>
    <w:link w:val="CommentTextChar"/>
    <w:uiPriority w:val="99"/>
    <w:semiHidden/>
    <w:unhideWhenUsed/>
    <w:rsid w:val="00AD13E6"/>
    <w:pPr>
      <w:spacing w:line="240" w:lineRule="auto"/>
    </w:pPr>
    <w:rPr>
      <w:sz w:val="20"/>
      <w:szCs w:val="20"/>
    </w:rPr>
  </w:style>
  <w:style w:type="character" w:customStyle="1" w:styleId="CommentTextChar">
    <w:name w:val="Comment Text Char"/>
    <w:basedOn w:val="DefaultParagraphFont"/>
    <w:link w:val="CommentText"/>
    <w:uiPriority w:val="99"/>
    <w:semiHidden/>
    <w:rsid w:val="00AD13E6"/>
    <w:rPr>
      <w:sz w:val="20"/>
      <w:szCs w:val="20"/>
    </w:rPr>
  </w:style>
  <w:style w:type="character" w:customStyle="1" w:styleId="Heading3Char">
    <w:name w:val="Heading 3 Char"/>
    <w:basedOn w:val="DefaultParagraphFont"/>
    <w:link w:val="Heading3"/>
    <w:uiPriority w:val="9"/>
    <w:semiHidden/>
    <w:rsid w:val="00AD13E6"/>
    <w:rPr>
      <w:rFonts w:asciiTheme="majorHAnsi" w:eastAsiaTheme="majorEastAsia" w:hAnsiTheme="majorHAnsi" w:cstheme="majorBidi"/>
      <w:color w:val="243F60" w:themeColor="accent1" w:themeShade="7F"/>
      <w:sz w:val="24"/>
      <w:szCs w:val="24"/>
    </w:rPr>
  </w:style>
  <w:style w:type="paragraph" w:styleId="CommentSubject">
    <w:name w:val="annotation subject"/>
    <w:basedOn w:val="CommentText"/>
    <w:next w:val="CommentText"/>
    <w:link w:val="CommentSubjectChar"/>
    <w:uiPriority w:val="99"/>
    <w:semiHidden/>
    <w:unhideWhenUsed/>
    <w:rsid w:val="00325227"/>
    <w:rPr>
      <w:b/>
      <w:bCs/>
    </w:rPr>
  </w:style>
  <w:style w:type="character" w:customStyle="1" w:styleId="CommentSubjectChar">
    <w:name w:val="Comment Subject Char"/>
    <w:basedOn w:val="CommentTextChar"/>
    <w:link w:val="CommentSubject"/>
    <w:uiPriority w:val="99"/>
    <w:semiHidden/>
    <w:rsid w:val="0032522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66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D13E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D13E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BA9"/>
    <w:pPr>
      <w:ind w:left="720"/>
      <w:contextualSpacing/>
    </w:pPr>
  </w:style>
  <w:style w:type="character" w:styleId="PlaceholderText">
    <w:name w:val="Placeholder Text"/>
    <w:basedOn w:val="DefaultParagraphFont"/>
    <w:uiPriority w:val="99"/>
    <w:semiHidden/>
    <w:rsid w:val="00AB2FD3"/>
    <w:rPr>
      <w:color w:val="808080"/>
    </w:rPr>
  </w:style>
  <w:style w:type="paragraph" w:styleId="BalloonText">
    <w:name w:val="Balloon Text"/>
    <w:basedOn w:val="Normal"/>
    <w:link w:val="BalloonTextChar"/>
    <w:uiPriority w:val="99"/>
    <w:semiHidden/>
    <w:unhideWhenUsed/>
    <w:rsid w:val="00AB2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FD3"/>
    <w:rPr>
      <w:rFonts w:ascii="Tahoma" w:hAnsi="Tahoma" w:cs="Tahoma"/>
      <w:sz w:val="16"/>
      <w:szCs w:val="16"/>
    </w:rPr>
  </w:style>
  <w:style w:type="table" w:styleId="TableGrid">
    <w:name w:val="Table Grid"/>
    <w:basedOn w:val="TableNormal"/>
    <w:uiPriority w:val="59"/>
    <w:rsid w:val="00B55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2702"/>
    <w:pPr>
      <w:spacing w:line="240" w:lineRule="auto"/>
    </w:pPr>
    <w:rPr>
      <w:b/>
      <w:bCs/>
      <w:color w:val="4F81BD" w:themeColor="accent1"/>
      <w:sz w:val="18"/>
      <w:szCs w:val="18"/>
    </w:rPr>
  </w:style>
  <w:style w:type="character" w:customStyle="1" w:styleId="citation">
    <w:name w:val="citation"/>
    <w:basedOn w:val="DefaultParagraphFont"/>
    <w:rsid w:val="0084763F"/>
  </w:style>
  <w:style w:type="character" w:styleId="Hyperlink">
    <w:name w:val="Hyperlink"/>
    <w:basedOn w:val="DefaultParagraphFont"/>
    <w:uiPriority w:val="99"/>
    <w:unhideWhenUsed/>
    <w:rsid w:val="0084763F"/>
    <w:rPr>
      <w:color w:val="0000FF"/>
      <w:u w:val="single"/>
    </w:rPr>
  </w:style>
  <w:style w:type="character" w:customStyle="1" w:styleId="reference-text">
    <w:name w:val="reference-text"/>
    <w:basedOn w:val="DefaultParagraphFont"/>
    <w:rsid w:val="001A21B5"/>
  </w:style>
  <w:style w:type="character" w:customStyle="1" w:styleId="error">
    <w:name w:val="error"/>
    <w:basedOn w:val="DefaultParagraphFont"/>
    <w:rsid w:val="001A21B5"/>
  </w:style>
  <w:style w:type="character" w:styleId="HTMLCode">
    <w:name w:val="HTML Code"/>
    <w:basedOn w:val="DefaultParagraphFont"/>
    <w:uiPriority w:val="99"/>
    <w:semiHidden/>
    <w:unhideWhenUsed/>
    <w:rsid w:val="001A21B5"/>
    <w:rPr>
      <w:rFonts w:ascii="Courier New" w:eastAsia="Times New Roman" w:hAnsi="Courier New" w:cs="Courier New"/>
      <w:sz w:val="20"/>
      <w:szCs w:val="20"/>
    </w:rPr>
  </w:style>
  <w:style w:type="paragraph" w:styleId="NoSpacing">
    <w:name w:val="No Spacing"/>
    <w:link w:val="NoSpacingChar"/>
    <w:uiPriority w:val="1"/>
    <w:qFormat/>
    <w:rsid w:val="00080D7A"/>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080D7A"/>
    <w:rPr>
      <w:rFonts w:eastAsiaTheme="minorEastAsia"/>
      <w:lang w:eastAsia="zh-CN"/>
    </w:rPr>
  </w:style>
  <w:style w:type="paragraph" w:styleId="Header">
    <w:name w:val="header"/>
    <w:basedOn w:val="Normal"/>
    <w:link w:val="HeaderChar"/>
    <w:uiPriority w:val="99"/>
    <w:unhideWhenUsed/>
    <w:rsid w:val="009C7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0F0"/>
  </w:style>
  <w:style w:type="paragraph" w:styleId="Footer">
    <w:name w:val="footer"/>
    <w:basedOn w:val="Normal"/>
    <w:link w:val="FooterChar"/>
    <w:uiPriority w:val="99"/>
    <w:unhideWhenUsed/>
    <w:rsid w:val="009C7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0F0"/>
  </w:style>
  <w:style w:type="character" w:styleId="PageNumber">
    <w:name w:val="page number"/>
    <w:basedOn w:val="DefaultParagraphFont"/>
    <w:uiPriority w:val="99"/>
    <w:semiHidden/>
    <w:unhideWhenUsed/>
    <w:rsid w:val="00E02EA6"/>
  </w:style>
  <w:style w:type="paragraph" w:styleId="NormalWeb">
    <w:name w:val="Normal (Web)"/>
    <w:basedOn w:val="Normal"/>
    <w:uiPriority w:val="99"/>
    <w:unhideWhenUsed/>
    <w:rsid w:val="00F40A90"/>
    <w:pPr>
      <w:spacing w:before="100" w:beforeAutospacing="1" w:after="100" w:afterAutospacing="1" w:line="240" w:lineRule="auto"/>
    </w:pPr>
    <w:rPr>
      <w:rFonts w:ascii="Times New Roman" w:eastAsiaTheme="minorEastAsia" w:hAnsi="Times New Roman" w:cs="Times New Roman"/>
      <w:sz w:val="24"/>
      <w:szCs w:val="24"/>
    </w:rPr>
  </w:style>
  <w:style w:type="table" w:customStyle="1" w:styleId="GridTable1LightAccent5">
    <w:name w:val="Grid Table 1 Light Accent 5"/>
    <w:basedOn w:val="TableNormal"/>
    <w:uiPriority w:val="46"/>
    <w:rsid w:val="00466787"/>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46678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
    <w:name w:val="Grid Table 2 Accent 3"/>
    <w:basedOn w:val="TableNormal"/>
    <w:uiPriority w:val="47"/>
    <w:rsid w:val="00466787"/>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2">
    <w:name w:val="Grid Table 2 Accent 2"/>
    <w:basedOn w:val="TableNormal"/>
    <w:uiPriority w:val="47"/>
    <w:rsid w:val="00466787"/>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Default">
    <w:name w:val="Default"/>
    <w:rsid w:val="00BD31DF"/>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466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D13E6"/>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AD13E6"/>
    <w:rPr>
      <w:sz w:val="16"/>
      <w:szCs w:val="16"/>
    </w:rPr>
  </w:style>
  <w:style w:type="paragraph" w:styleId="CommentText">
    <w:name w:val="annotation text"/>
    <w:basedOn w:val="Normal"/>
    <w:link w:val="CommentTextChar"/>
    <w:uiPriority w:val="99"/>
    <w:semiHidden/>
    <w:unhideWhenUsed/>
    <w:rsid w:val="00AD13E6"/>
    <w:pPr>
      <w:spacing w:line="240" w:lineRule="auto"/>
    </w:pPr>
    <w:rPr>
      <w:sz w:val="20"/>
      <w:szCs w:val="20"/>
    </w:rPr>
  </w:style>
  <w:style w:type="character" w:customStyle="1" w:styleId="CommentTextChar">
    <w:name w:val="Comment Text Char"/>
    <w:basedOn w:val="DefaultParagraphFont"/>
    <w:link w:val="CommentText"/>
    <w:uiPriority w:val="99"/>
    <w:semiHidden/>
    <w:rsid w:val="00AD13E6"/>
    <w:rPr>
      <w:sz w:val="20"/>
      <w:szCs w:val="20"/>
    </w:rPr>
  </w:style>
  <w:style w:type="character" w:customStyle="1" w:styleId="Heading3Char">
    <w:name w:val="Heading 3 Char"/>
    <w:basedOn w:val="DefaultParagraphFont"/>
    <w:link w:val="Heading3"/>
    <w:uiPriority w:val="9"/>
    <w:semiHidden/>
    <w:rsid w:val="00AD13E6"/>
    <w:rPr>
      <w:rFonts w:asciiTheme="majorHAnsi" w:eastAsiaTheme="majorEastAsia" w:hAnsiTheme="majorHAnsi" w:cstheme="majorBidi"/>
      <w:color w:val="243F60" w:themeColor="accent1" w:themeShade="7F"/>
      <w:sz w:val="24"/>
      <w:szCs w:val="24"/>
    </w:rPr>
  </w:style>
  <w:style w:type="paragraph" w:styleId="CommentSubject">
    <w:name w:val="annotation subject"/>
    <w:basedOn w:val="CommentText"/>
    <w:next w:val="CommentText"/>
    <w:link w:val="CommentSubjectChar"/>
    <w:uiPriority w:val="99"/>
    <w:semiHidden/>
    <w:unhideWhenUsed/>
    <w:rsid w:val="00325227"/>
    <w:rPr>
      <w:b/>
      <w:bCs/>
    </w:rPr>
  </w:style>
  <w:style w:type="character" w:customStyle="1" w:styleId="CommentSubjectChar">
    <w:name w:val="Comment Subject Char"/>
    <w:basedOn w:val="CommentTextChar"/>
    <w:link w:val="CommentSubject"/>
    <w:uiPriority w:val="99"/>
    <w:semiHidden/>
    <w:rsid w:val="003252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7523">
      <w:bodyDiv w:val="1"/>
      <w:marLeft w:val="0"/>
      <w:marRight w:val="0"/>
      <w:marTop w:val="0"/>
      <w:marBottom w:val="0"/>
      <w:divBdr>
        <w:top w:val="none" w:sz="0" w:space="0" w:color="auto"/>
        <w:left w:val="none" w:sz="0" w:space="0" w:color="auto"/>
        <w:bottom w:val="none" w:sz="0" w:space="0" w:color="auto"/>
        <w:right w:val="none" w:sz="0" w:space="0" w:color="auto"/>
      </w:divBdr>
    </w:div>
    <w:div w:id="60300093">
      <w:bodyDiv w:val="1"/>
      <w:marLeft w:val="0"/>
      <w:marRight w:val="0"/>
      <w:marTop w:val="0"/>
      <w:marBottom w:val="0"/>
      <w:divBdr>
        <w:top w:val="none" w:sz="0" w:space="0" w:color="auto"/>
        <w:left w:val="none" w:sz="0" w:space="0" w:color="auto"/>
        <w:bottom w:val="none" w:sz="0" w:space="0" w:color="auto"/>
        <w:right w:val="none" w:sz="0" w:space="0" w:color="auto"/>
      </w:divBdr>
      <w:divsChild>
        <w:div w:id="1618944152">
          <w:marLeft w:val="720"/>
          <w:marRight w:val="0"/>
          <w:marTop w:val="154"/>
          <w:marBottom w:val="0"/>
          <w:divBdr>
            <w:top w:val="none" w:sz="0" w:space="0" w:color="auto"/>
            <w:left w:val="none" w:sz="0" w:space="0" w:color="auto"/>
            <w:bottom w:val="none" w:sz="0" w:space="0" w:color="auto"/>
            <w:right w:val="none" w:sz="0" w:space="0" w:color="auto"/>
          </w:divBdr>
        </w:div>
      </w:divsChild>
    </w:div>
    <w:div w:id="103892628">
      <w:bodyDiv w:val="1"/>
      <w:marLeft w:val="0"/>
      <w:marRight w:val="0"/>
      <w:marTop w:val="0"/>
      <w:marBottom w:val="0"/>
      <w:divBdr>
        <w:top w:val="none" w:sz="0" w:space="0" w:color="auto"/>
        <w:left w:val="none" w:sz="0" w:space="0" w:color="auto"/>
        <w:bottom w:val="none" w:sz="0" w:space="0" w:color="auto"/>
        <w:right w:val="none" w:sz="0" w:space="0" w:color="auto"/>
      </w:divBdr>
    </w:div>
    <w:div w:id="352806071">
      <w:bodyDiv w:val="1"/>
      <w:marLeft w:val="0"/>
      <w:marRight w:val="0"/>
      <w:marTop w:val="0"/>
      <w:marBottom w:val="0"/>
      <w:divBdr>
        <w:top w:val="none" w:sz="0" w:space="0" w:color="auto"/>
        <w:left w:val="none" w:sz="0" w:space="0" w:color="auto"/>
        <w:bottom w:val="none" w:sz="0" w:space="0" w:color="auto"/>
        <w:right w:val="none" w:sz="0" w:space="0" w:color="auto"/>
      </w:divBdr>
    </w:div>
    <w:div w:id="464009225">
      <w:bodyDiv w:val="1"/>
      <w:marLeft w:val="0"/>
      <w:marRight w:val="0"/>
      <w:marTop w:val="0"/>
      <w:marBottom w:val="0"/>
      <w:divBdr>
        <w:top w:val="none" w:sz="0" w:space="0" w:color="auto"/>
        <w:left w:val="none" w:sz="0" w:space="0" w:color="auto"/>
        <w:bottom w:val="none" w:sz="0" w:space="0" w:color="auto"/>
        <w:right w:val="none" w:sz="0" w:space="0" w:color="auto"/>
      </w:divBdr>
    </w:div>
    <w:div w:id="586042056">
      <w:bodyDiv w:val="1"/>
      <w:marLeft w:val="0"/>
      <w:marRight w:val="0"/>
      <w:marTop w:val="0"/>
      <w:marBottom w:val="0"/>
      <w:divBdr>
        <w:top w:val="none" w:sz="0" w:space="0" w:color="auto"/>
        <w:left w:val="none" w:sz="0" w:space="0" w:color="auto"/>
        <w:bottom w:val="none" w:sz="0" w:space="0" w:color="auto"/>
        <w:right w:val="none" w:sz="0" w:space="0" w:color="auto"/>
      </w:divBdr>
      <w:divsChild>
        <w:div w:id="220529642">
          <w:marLeft w:val="0"/>
          <w:marRight w:val="0"/>
          <w:marTop w:val="0"/>
          <w:marBottom w:val="0"/>
          <w:divBdr>
            <w:top w:val="none" w:sz="0" w:space="0" w:color="auto"/>
            <w:left w:val="none" w:sz="0" w:space="0" w:color="auto"/>
            <w:bottom w:val="none" w:sz="0" w:space="0" w:color="auto"/>
            <w:right w:val="none" w:sz="0" w:space="0" w:color="auto"/>
          </w:divBdr>
          <w:divsChild>
            <w:div w:id="1634675358">
              <w:marLeft w:val="0"/>
              <w:marRight w:val="0"/>
              <w:marTop w:val="0"/>
              <w:marBottom w:val="0"/>
              <w:divBdr>
                <w:top w:val="none" w:sz="0" w:space="0" w:color="auto"/>
                <w:left w:val="none" w:sz="0" w:space="0" w:color="auto"/>
                <w:bottom w:val="none" w:sz="0" w:space="0" w:color="auto"/>
                <w:right w:val="none" w:sz="0" w:space="0" w:color="auto"/>
              </w:divBdr>
              <w:divsChild>
                <w:div w:id="568267429">
                  <w:marLeft w:val="0"/>
                  <w:marRight w:val="0"/>
                  <w:marTop w:val="0"/>
                  <w:marBottom w:val="0"/>
                  <w:divBdr>
                    <w:top w:val="none" w:sz="0" w:space="0" w:color="auto"/>
                    <w:left w:val="none" w:sz="0" w:space="0" w:color="auto"/>
                    <w:bottom w:val="none" w:sz="0" w:space="0" w:color="auto"/>
                    <w:right w:val="none" w:sz="0" w:space="0" w:color="auto"/>
                  </w:divBdr>
                  <w:divsChild>
                    <w:div w:id="1433747958">
                      <w:marLeft w:val="0"/>
                      <w:marRight w:val="0"/>
                      <w:marTop w:val="0"/>
                      <w:marBottom w:val="0"/>
                      <w:divBdr>
                        <w:top w:val="none" w:sz="0" w:space="0" w:color="auto"/>
                        <w:left w:val="none" w:sz="0" w:space="0" w:color="auto"/>
                        <w:bottom w:val="none" w:sz="0" w:space="0" w:color="auto"/>
                        <w:right w:val="none" w:sz="0" w:space="0" w:color="auto"/>
                      </w:divBdr>
                      <w:divsChild>
                        <w:div w:id="965551109">
                          <w:marLeft w:val="0"/>
                          <w:marRight w:val="0"/>
                          <w:marTop w:val="0"/>
                          <w:marBottom w:val="0"/>
                          <w:divBdr>
                            <w:top w:val="none" w:sz="0" w:space="0" w:color="auto"/>
                            <w:left w:val="none" w:sz="0" w:space="0" w:color="auto"/>
                            <w:bottom w:val="none" w:sz="0" w:space="0" w:color="auto"/>
                            <w:right w:val="none" w:sz="0" w:space="0" w:color="auto"/>
                          </w:divBdr>
                          <w:divsChild>
                            <w:div w:id="519976686">
                              <w:marLeft w:val="0"/>
                              <w:marRight w:val="0"/>
                              <w:marTop w:val="0"/>
                              <w:marBottom w:val="0"/>
                              <w:divBdr>
                                <w:top w:val="none" w:sz="0" w:space="0" w:color="auto"/>
                                <w:left w:val="none" w:sz="0" w:space="0" w:color="auto"/>
                                <w:bottom w:val="none" w:sz="0" w:space="0" w:color="auto"/>
                                <w:right w:val="none" w:sz="0" w:space="0" w:color="auto"/>
                              </w:divBdr>
                            </w:div>
                            <w:div w:id="1732803777">
                              <w:marLeft w:val="0"/>
                              <w:marRight w:val="0"/>
                              <w:marTop w:val="0"/>
                              <w:marBottom w:val="0"/>
                              <w:divBdr>
                                <w:top w:val="none" w:sz="0" w:space="0" w:color="auto"/>
                                <w:left w:val="none" w:sz="0" w:space="0" w:color="auto"/>
                                <w:bottom w:val="none" w:sz="0" w:space="0" w:color="auto"/>
                                <w:right w:val="none" w:sz="0" w:space="0" w:color="auto"/>
                              </w:divBdr>
                            </w:div>
                            <w:div w:id="336426525">
                              <w:marLeft w:val="0"/>
                              <w:marRight w:val="0"/>
                              <w:marTop w:val="0"/>
                              <w:marBottom w:val="0"/>
                              <w:divBdr>
                                <w:top w:val="none" w:sz="0" w:space="0" w:color="auto"/>
                                <w:left w:val="none" w:sz="0" w:space="0" w:color="auto"/>
                                <w:bottom w:val="none" w:sz="0" w:space="0" w:color="auto"/>
                                <w:right w:val="none" w:sz="0" w:space="0" w:color="auto"/>
                              </w:divBdr>
                            </w:div>
                            <w:div w:id="1321927995">
                              <w:marLeft w:val="0"/>
                              <w:marRight w:val="0"/>
                              <w:marTop w:val="0"/>
                              <w:marBottom w:val="0"/>
                              <w:divBdr>
                                <w:top w:val="none" w:sz="0" w:space="0" w:color="auto"/>
                                <w:left w:val="none" w:sz="0" w:space="0" w:color="auto"/>
                                <w:bottom w:val="none" w:sz="0" w:space="0" w:color="auto"/>
                                <w:right w:val="none" w:sz="0" w:space="0" w:color="auto"/>
                              </w:divBdr>
                            </w:div>
                            <w:div w:id="974724192">
                              <w:marLeft w:val="0"/>
                              <w:marRight w:val="0"/>
                              <w:marTop w:val="0"/>
                              <w:marBottom w:val="0"/>
                              <w:divBdr>
                                <w:top w:val="none" w:sz="0" w:space="0" w:color="auto"/>
                                <w:left w:val="none" w:sz="0" w:space="0" w:color="auto"/>
                                <w:bottom w:val="none" w:sz="0" w:space="0" w:color="auto"/>
                                <w:right w:val="none" w:sz="0" w:space="0" w:color="auto"/>
                              </w:divBdr>
                            </w:div>
                            <w:div w:id="4679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674396">
      <w:bodyDiv w:val="1"/>
      <w:marLeft w:val="0"/>
      <w:marRight w:val="0"/>
      <w:marTop w:val="0"/>
      <w:marBottom w:val="0"/>
      <w:divBdr>
        <w:top w:val="none" w:sz="0" w:space="0" w:color="auto"/>
        <w:left w:val="none" w:sz="0" w:space="0" w:color="auto"/>
        <w:bottom w:val="none" w:sz="0" w:space="0" w:color="auto"/>
        <w:right w:val="none" w:sz="0" w:space="0" w:color="auto"/>
      </w:divBdr>
    </w:div>
    <w:div w:id="819420683">
      <w:bodyDiv w:val="1"/>
      <w:marLeft w:val="0"/>
      <w:marRight w:val="0"/>
      <w:marTop w:val="0"/>
      <w:marBottom w:val="0"/>
      <w:divBdr>
        <w:top w:val="none" w:sz="0" w:space="0" w:color="auto"/>
        <w:left w:val="none" w:sz="0" w:space="0" w:color="auto"/>
        <w:bottom w:val="none" w:sz="0" w:space="0" w:color="auto"/>
        <w:right w:val="none" w:sz="0" w:space="0" w:color="auto"/>
      </w:divBdr>
      <w:divsChild>
        <w:div w:id="661856892">
          <w:marLeft w:val="0"/>
          <w:marRight w:val="0"/>
          <w:marTop w:val="0"/>
          <w:marBottom w:val="0"/>
          <w:divBdr>
            <w:top w:val="none" w:sz="0" w:space="0" w:color="auto"/>
            <w:left w:val="none" w:sz="0" w:space="0" w:color="auto"/>
            <w:bottom w:val="none" w:sz="0" w:space="0" w:color="auto"/>
            <w:right w:val="none" w:sz="0" w:space="0" w:color="auto"/>
          </w:divBdr>
        </w:div>
        <w:div w:id="1898710179">
          <w:marLeft w:val="0"/>
          <w:marRight w:val="0"/>
          <w:marTop w:val="0"/>
          <w:marBottom w:val="0"/>
          <w:divBdr>
            <w:top w:val="none" w:sz="0" w:space="0" w:color="auto"/>
            <w:left w:val="none" w:sz="0" w:space="0" w:color="auto"/>
            <w:bottom w:val="none" w:sz="0" w:space="0" w:color="auto"/>
            <w:right w:val="none" w:sz="0" w:space="0" w:color="auto"/>
          </w:divBdr>
        </w:div>
        <w:div w:id="1828980434">
          <w:marLeft w:val="0"/>
          <w:marRight w:val="0"/>
          <w:marTop w:val="0"/>
          <w:marBottom w:val="0"/>
          <w:divBdr>
            <w:top w:val="none" w:sz="0" w:space="0" w:color="auto"/>
            <w:left w:val="none" w:sz="0" w:space="0" w:color="auto"/>
            <w:bottom w:val="none" w:sz="0" w:space="0" w:color="auto"/>
            <w:right w:val="none" w:sz="0" w:space="0" w:color="auto"/>
          </w:divBdr>
        </w:div>
      </w:divsChild>
    </w:div>
    <w:div w:id="928545270">
      <w:bodyDiv w:val="1"/>
      <w:marLeft w:val="0"/>
      <w:marRight w:val="0"/>
      <w:marTop w:val="0"/>
      <w:marBottom w:val="0"/>
      <w:divBdr>
        <w:top w:val="none" w:sz="0" w:space="0" w:color="auto"/>
        <w:left w:val="none" w:sz="0" w:space="0" w:color="auto"/>
        <w:bottom w:val="none" w:sz="0" w:space="0" w:color="auto"/>
        <w:right w:val="none" w:sz="0" w:space="0" w:color="auto"/>
      </w:divBdr>
    </w:div>
    <w:div w:id="962997277">
      <w:bodyDiv w:val="1"/>
      <w:marLeft w:val="0"/>
      <w:marRight w:val="0"/>
      <w:marTop w:val="0"/>
      <w:marBottom w:val="0"/>
      <w:divBdr>
        <w:top w:val="none" w:sz="0" w:space="0" w:color="auto"/>
        <w:left w:val="none" w:sz="0" w:space="0" w:color="auto"/>
        <w:bottom w:val="none" w:sz="0" w:space="0" w:color="auto"/>
        <w:right w:val="none" w:sz="0" w:space="0" w:color="auto"/>
      </w:divBdr>
    </w:div>
    <w:div w:id="970403357">
      <w:bodyDiv w:val="1"/>
      <w:marLeft w:val="0"/>
      <w:marRight w:val="0"/>
      <w:marTop w:val="0"/>
      <w:marBottom w:val="0"/>
      <w:divBdr>
        <w:top w:val="none" w:sz="0" w:space="0" w:color="auto"/>
        <w:left w:val="none" w:sz="0" w:space="0" w:color="auto"/>
        <w:bottom w:val="none" w:sz="0" w:space="0" w:color="auto"/>
        <w:right w:val="none" w:sz="0" w:space="0" w:color="auto"/>
      </w:divBdr>
      <w:divsChild>
        <w:div w:id="630983608">
          <w:marLeft w:val="720"/>
          <w:marRight w:val="0"/>
          <w:marTop w:val="0"/>
          <w:marBottom w:val="0"/>
          <w:divBdr>
            <w:top w:val="none" w:sz="0" w:space="0" w:color="auto"/>
            <w:left w:val="none" w:sz="0" w:space="0" w:color="auto"/>
            <w:bottom w:val="none" w:sz="0" w:space="0" w:color="auto"/>
            <w:right w:val="none" w:sz="0" w:space="0" w:color="auto"/>
          </w:divBdr>
        </w:div>
        <w:div w:id="553276283">
          <w:marLeft w:val="0"/>
          <w:marRight w:val="0"/>
          <w:marTop w:val="225"/>
          <w:marBottom w:val="0"/>
          <w:divBdr>
            <w:top w:val="none" w:sz="0" w:space="0" w:color="auto"/>
            <w:left w:val="none" w:sz="0" w:space="0" w:color="auto"/>
            <w:bottom w:val="none" w:sz="0" w:space="0" w:color="auto"/>
            <w:right w:val="none" w:sz="0" w:space="0" w:color="auto"/>
          </w:divBdr>
        </w:div>
      </w:divsChild>
    </w:div>
    <w:div w:id="1045522377">
      <w:bodyDiv w:val="1"/>
      <w:marLeft w:val="0"/>
      <w:marRight w:val="0"/>
      <w:marTop w:val="0"/>
      <w:marBottom w:val="0"/>
      <w:divBdr>
        <w:top w:val="none" w:sz="0" w:space="0" w:color="auto"/>
        <w:left w:val="none" w:sz="0" w:space="0" w:color="auto"/>
        <w:bottom w:val="none" w:sz="0" w:space="0" w:color="auto"/>
        <w:right w:val="none" w:sz="0" w:space="0" w:color="auto"/>
      </w:divBdr>
    </w:div>
    <w:div w:id="1110272329">
      <w:bodyDiv w:val="1"/>
      <w:marLeft w:val="0"/>
      <w:marRight w:val="0"/>
      <w:marTop w:val="0"/>
      <w:marBottom w:val="0"/>
      <w:divBdr>
        <w:top w:val="none" w:sz="0" w:space="0" w:color="auto"/>
        <w:left w:val="none" w:sz="0" w:space="0" w:color="auto"/>
        <w:bottom w:val="none" w:sz="0" w:space="0" w:color="auto"/>
        <w:right w:val="none" w:sz="0" w:space="0" w:color="auto"/>
      </w:divBdr>
      <w:divsChild>
        <w:div w:id="76293975">
          <w:marLeft w:val="0"/>
          <w:marRight w:val="0"/>
          <w:marTop w:val="0"/>
          <w:marBottom w:val="0"/>
          <w:divBdr>
            <w:top w:val="none" w:sz="0" w:space="0" w:color="auto"/>
            <w:left w:val="none" w:sz="0" w:space="0" w:color="auto"/>
            <w:bottom w:val="none" w:sz="0" w:space="0" w:color="auto"/>
            <w:right w:val="none" w:sz="0" w:space="0" w:color="auto"/>
          </w:divBdr>
          <w:divsChild>
            <w:div w:id="610547662">
              <w:marLeft w:val="0"/>
              <w:marRight w:val="0"/>
              <w:marTop w:val="0"/>
              <w:marBottom w:val="0"/>
              <w:divBdr>
                <w:top w:val="none" w:sz="0" w:space="0" w:color="auto"/>
                <w:left w:val="none" w:sz="0" w:space="0" w:color="auto"/>
                <w:bottom w:val="none" w:sz="0" w:space="0" w:color="auto"/>
                <w:right w:val="none" w:sz="0" w:space="0" w:color="auto"/>
              </w:divBdr>
              <w:divsChild>
                <w:div w:id="1213686441">
                  <w:marLeft w:val="0"/>
                  <w:marRight w:val="0"/>
                  <w:marTop w:val="0"/>
                  <w:marBottom w:val="0"/>
                  <w:divBdr>
                    <w:top w:val="none" w:sz="0" w:space="0" w:color="auto"/>
                    <w:left w:val="none" w:sz="0" w:space="0" w:color="auto"/>
                    <w:bottom w:val="none" w:sz="0" w:space="0" w:color="auto"/>
                    <w:right w:val="none" w:sz="0" w:space="0" w:color="auto"/>
                  </w:divBdr>
                  <w:divsChild>
                    <w:div w:id="1212379029">
                      <w:marLeft w:val="0"/>
                      <w:marRight w:val="0"/>
                      <w:marTop w:val="0"/>
                      <w:marBottom w:val="0"/>
                      <w:divBdr>
                        <w:top w:val="none" w:sz="0" w:space="0" w:color="auto"/>
                        <w:left w:val="none" w:sz="0" w:space="0" w:color="auto"/>
                        <w:bottom w:val="none" w:sz="0" w:space="0" w:color="auto"/>
                        <w:right w:val="none" w:sz="0" w:space="0" w:color="auto"/>
                      </w:divBdr>
                      <w:divsChild>
                        <w:div w:id="1948732009">
                          <w:marLeft w:val="0"/>
                          <w:marRight w:val="0"/>
                          <w:marTop w:val="0"/>
                          <w:marBottom w:val="0"/>
                          <w:divBdr>
                            <w:top w:val="none" w:sz="0" w:space="0" w:color="auto"/>
                            <w:left w:val="none" w:sz="0" w:space="0" w:color="auto"/>
                            <w:bottom w:val="none" w:sz="0" w:space="0" w:color="auto"/>
                            <w:right w:val="none" w:sz="0" w:space="0" w:color="auto"/>
                          </w:divBdr>
                          <w:divsChild>
                            <w:div w:id="1930657493">
                              <w:marLeft w:val="0"/>
                              <w:marRight w:val="0"/>
                              <w:marTop w:val="0"/>
                              <w:marBottom w:val="0"/>
                              <w:divBdr>
                                <w:top w:val="none" w:sz="0" w:space="0" w:color="auto"/>
                                <w:left w:val="none" w:sz="0" w:space="0" w:color="auto"/>
                                <w:bottom w:val="none" w:sz="0" w:space="0" w:color="auto"/>
                                <w:right w:val="none" w:sz="0" w:space="0" w:color="auto"/>
                              </w:divBdr>
                            </w:div>
                            <w:div w:id="1742294618">
                              <w:marLeft w:val="0"/>
                              <w:marRight w:val="0"/>
                              <w:marTop w:val="0"/>
                              <w:marBottom w:val="0"/>
                              <w:divBdr>
                                <w:top w:val="none" w:sz="0" w:space="0" w:color="auto"/>
                                <w:left w:val="none" w:sz="0" w:space="0" w:color="auto"/>
                                <w:bottom w:val="none" w:sz="0" w:space="0" w:color="auto"/>
                                <w:right w:val="none" w:sz="0" w:space="0" w:color="auto"/>
                              </w:divBdr>
                            </w:div>
                            <w:div w:id="2044866158">
                              <w:marLeft w:val="0"/>
                              <w:marRight w:val="0"/>
                              <w:marTop w:val="0"/>
                              <w:marBottom w:val="0"/>
                              <w:divBdr>
                                <w:top w:val="none" w:sz="0" w:space="0" w:color="auto"/>
                                <w:left w:val="none" w:sz="0" w:space="0" w:color="auto"/>
                                <w:bottom w:val="none" w:sz="0" w:space="0" w:color="auto"/>
                                <w:right w:val="none" w:sz="0" w:space="0" w:color="auto"/>
                              </w:divBdr>
                            </w:div>
                            <w:div w:id="1085147078">
                              <w:marLeft w:val="0"/>
                              <w:marRight w:val="0"/>
                              <w:marTop w:val="0"/>
                              <w:marBottom w:val="0"/>
                              <w:divBdr>
                                <w:top w:val="none" w:sz="0" w:space="0" w:color="auto"/>
                                <w:left w:val="none" w:sz="0" w:space="0" w:color="auto"/>
                                <w:bottom w:val="none" w:sz="0" w:space="0" w:color="auto"/>
                                <w:right w:val="none" w:sz="0" w:space="0" w:color="auto"/>
                              </w:divBdr>
                            </w:div>
                            <w:div w:id="1170943311">
                              <w:marLeft w:val="0"/>
                              <w:marRight w:val="0"/>
                              <w:marTop w:val="0"/>
                              <w:marBottom w:val="0"/>
                              <w:divBdr>
                                <w:top w:val="none" w:sz="0" w:space="0" w:color="auto"/>
                                <w:left w:val="none" w:sz="0" w:space="0" w:color="auto"/>
                                <w:bottom w:val="none" w:sz="0" w:space="0" w:color="auto"/>
                                <w:right w:val="none" w:sz="0" w:space="0" w:color="auto"/>
                              </w:divBdr>
                            </w:div>
                            <w:div w:id="1093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246568">
      <w:bodyDiv w:val="1"/>
      <w:marLeft w:val="0"/>
      <w:marRight w:val="0"/>
      <w:marTop w:val="0"/>
      <w:marBottom w:val="0"/>
      <w:divBdr>
        <w:top w:val="none" w:sz="0" w:space="0" w:color="auto"/>
        <w:left w:val="none" w:sz="0" w:space="0" w:color="auto"/>
        <w:bottom w:val="none" w:sz="0" w:space="0" w:color="auto"/>
        <w:right w:val="none" w:sz="0" w:space="0" w:color="auto"/>
      </w:divBdr>
    </w:div>
    <w:div w:id="1388794509">
      <w:bodyDiv w:val="1"/>
      <w:marLeft w:val="0"/>
      <w:marRight w:val="0"/>
      <w:marTop w:val="0"/>
      <w:marBottom w:val="0"/>
      <w:divBdr>
        <w:top w:val="none" w:sz="0" w:space="0" w:color="auto"/>
        <w:left w:val="none" w:sz="0" w:space="0" w:color="auto"/>
        <w:bottom w:val="none" w:sz="0" w:space="0" w:color="auto"/>
        <w:right w:val="none" w:sz="0" w:space="0" w:color="auto"/>
      </w:divBdr>
    </w:div>
    <w:div w:id="1499230357">
      <w:bodyDiv w:val="1"/>
      <w:marLeft w:val="0"/>
      <w:marRight w:val="0"/>
      <w:marTop w:val="0"/>
      <w:marBottom w:val="0"/>
      <w:divBdr>
        <w:top w:val="none" w:sz="0" w:space="0" w:color="auto"/>
        <w:left w:val="none" w:sz="0" w:space="0" w:color="auto"/>
        <w:bottom w:val="none" w:sz="0" w:space="0" w:color="auto"/>
        <w:right w:val="none" w:sz="0" w:space="0" w:color="auto"/>
      </w:divBdr>
    </w:div>
    <w:div w:id="1651136320">
      <w:bodyDiv w:val="1"/>
      <w:marLeft w:val="0"/>
      <w:marRight w:val="0"/>
      <w:marTop w:val="0"/>
      <w:marBottom w:val="0"/>
      <w:divBdr>
        <w:top w:val="none" w:sz="0" w:space="0" w:color="auto"/>
        <w:left w:val="none" w:sz="0" w:space="0" w:color="auto"/>
        <w:bottom w:val="none" w:sz="0" w:space="0" w:color="auto"/>
        <w:right w:val="none" w:sz="0" w:space="0" w:color="auto"/>
      </w:divBdr>
    </w:div>
    <w:div w:id="1733385989">
      <w:bodyDiv w:val="1"/>
      <w:marLeft w:val="0"/>
      <w:marRight w:val="0"/>
      <w:marTop w:val="0"/>
      <w:marBottom w:val="0"/>
      <w:divBdr>
        <w:top w:val="none" w:sz="0" w:space="0" w:color="auto"/>
        <w:left w:val="none" w:sz="0" w:space="0" w:color="auto"/>
        <w:bottom w:val="none" w:sz="0" w:space="0" w:color="auto"/>
        <w:right w:val="none" w:sz="0" w:space="0" w:color="auto"/>
      </w:divBdr>
    </w:div>
    <w:div w:id="1740712810">
      <w:bodyDiv w:val="1"/>
      <w:marLeft w:val="0"/>
      <w:marRight w:val="0"/>
      <w:marTop w:val="0"/>
      <w:marBottom w:val="0"/>
      <w:divBdr>
        <w:top w:val="none" w:sz="0" w:space="0" w:color="auto"/>
        <w:left w:val="none" w:sz="0" w:space="0" w:color="auto"/>
        <w:bottom w:val="none" w:sz="0" w:space="0" w:color="auto"/>
        <w:right w:val="none" w:sz="0" w:space="0" w:color="auto"/>
      </w:divBdr>
    </w:div>
    <w:div w:id="1810122113">
      <w:bodyDiv w:val="1"/>
      <w:marLeft w:val="0"/>
      <w:marRight w:val="0"/>
      <w:marTop w:val="0"/>
      <w:marBottom w:val="0"/>
      <w:divBdr>
        <w:top w:val="none" w:sz="0" w:space="0" w:color="auto"/>
        <w:left w:val="none" w:sz="0" w:space="0" w:color="auto"/>
        <w:bottom w:val="none" w:sz="0" w:space="0" w:color="auto"/>
        <w:right w:val="none" w:sz="0" w:space="0" w:color="auto"/>
      </w:divBdr>
    </w:div>
    <w:div w:id="1891262941">
      <w:bodyDiv w:val="1"/>
      <w:marLeft w:val="0"/>
      <w:marRight w:val="0"/>
      <w:marTop w:val="0"/>
      <w:marBottom w:val="0"/>
      <w:divBdr>
        <w:top w:val="none" w:sz="0" w:space="0" w:color="auto"/>
        <w:left w:val="none" w:sz="0" w:space="0" w:color="auto"/>
        <w:bottom w:val="none" w:sz="0" w:space="0" w:color="auto"/>
        <w:right w:val="none" w:sz="0" w:space="0" w:color="auto"/>
      </w:divBdr>
    </w:div>
    <w:div w:id="1942371722">
      <w:bodyDiv w:val="1"/>
      <w:marLeft w:val="0"/>
      <w:marRight w:val="0"/>
      <w:marTop w:val="0"/>
      <w:marBottom w:val="0"/>
      <w:divBdr>
        <w:top w:val="none" w:sz="0" w:space="0" w:color="auto"/>
        <w:left w:val="none" w:sz="0" w:space="0" w:color="auto"/>
        <w:bottom w:val="none" w:sz="0" w:space="0" w:color="auto"/>
        <w:right w:val="none" w:sz="0" w:space="0" w:color="auto"/>
      </w:divBdr>
    </w:div>
    <w:div w:id="1959336471">
      <w:bodyDiv w:val="1"/>
      <w:marLeft w:val="0"/>
      <w:marRight w:val="0"/>
      <w:marTop w:val="0"/>
      <w:marBottom w:val="0"/>
      <w:divBdr>
        <w:top w:val="none" w:sz="0" w:space="0" w:color="auto"/>
        <w:left w:val="none" w:sz="0" w:space="0" w:color="auto"/>
        <w:bottom w:val="none" w:sz="0" w:space="0" w:color="auto"/>
        <w:right w:val="none" w:sz="0" w:space="0" w:color="auto"/>
      </w:divBdr>
    </w:div>
    <w:div w:id="213124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1601 E. Market St, Greensboro, NC 27411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3037</Words>
  <Characters>17312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The Numerical Simulations And Mathematical Analysis On A Model Predicting And Preventing The Measles Epidemic</vt:lpstr>
    </vt:vector>
  </TitlesOfParts>
  <Company>North Carolina A&amp;T State University</Company>
  <LinksUpToDate>false</LinksUpToDate>
  <CharactersWithSpaces>20309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Numerical Simulations And Mathematical Analysis On A Model Predicting And Preventing The Measles Epidemic</dc:title>
  <dc:subject>Ashana Evans and Dr. Liping Liu</dc:subject>
  <dc:creator>Department of Mathematics</dc:creator>
  <cp:lastModifiedBy>liping</cp:lastModifiedBy>
  <cp:revision>3</cp:revision>
  <dcterms:created xsi:type="dcterms:W3CDTF">2016-04-21T15:27:00Z</dcterms:created>
  <dcterms:modified xsi:type="dcterms:W3CDTF">2016-04-21T15:44:00Z</dcterms:modified>
</cp:coreProperties>
</file>