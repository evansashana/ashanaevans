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2FFE1" w14:textId="47B86FB6" w:rsidR="005B12CD" w:rsidRDefault="00FB5829" w:rsidP="005B12CD">
      <w:pPr>
        <w:pStyle w:val="Header"/>
        <w:jc w:val="center"/>
        <w:rPr>
          <w:rFonts w:ascii="Times New Roman" w:hAnsi="Times New Roman" w:cs="Times New Roman"/>
          <w:b/>
          <w:bCs/>
        </w:rPr>
      </w:pPr>
      <w:r>
        <w:rPr>
          <w:rFonts w:ascii="Times New Roman" w:hAnsi="Times New Roman" w:cs="Times New Roman"/>
          <w:b/>
          <w:bCs/>
        </w:rPr>
        <w:t xml:space="preserve">The Numerical Simulation and Mathematical Analysis on a Model </w:t>
      </w:r>
      <w:r w:rsidR="005B12CD">
        <w:rPr>
          <w:rFonts w:ascii="Times New Roman" w:hAnsi="Times New Roman" w:cs="Times New Roman"/>
          <w:b/>
          <w:bCs/>
        </w:rPr>
        <w:t xml:space="preserve">Predicting and Preventing the </w:t>
      </w:r>
      <w:r w:rsidR="0067217B">
        <w:rPr>
          <w:rFonts w:ascii="Times New Roman" w:hAnsi="Times New Roman" w:cs="Times New Roman"/>
          <w:b/>
          <w:bCs/>
        </w:rPr>
        <w:t>Measles Epidemic</w:t>
      </w:r>
      <w:r>
        <w:rPr>
          <w:rFonts w:ascii="Times New Roman" w:hAnsi="Times New Roman" w:cs="Times New Roman"/>
          <w:b/>
          <w:bCs/>
        </w:rPr>
        <w:t xml:space="preserve"> </w:t>
      </w:r>
    </w:p>
    <w:p w14:paraId="374F4EA7" w14:textId="77777777" w:rsidR="005B12CD" w:rsidRDefault="005B12CD" w:rsidP="005B12CD">
      <w:pPr>
        <w:pStyle w:val="Header"/>
        <w:jc w:val="center"/>
        <w:rPr>
          <w:rFonts w:ascii="Times New Roman" w:hAnsi="Times New Roman" w:cs="Times New Roman"/>
          <w:b/>
          <w:bCs/>
        </w:rPr>
      </w:pPr>
    </w:p>
    <w:p w14:paraId="7889366E" w14:textId="0727F963" w:rsidR="005B12CD" w:rsidRDefault="005B12CD" w:rsidP="005B12CD">
      <w:pPr>
        <w:pStyle w:val="Header"/>
        <w:jc w:val="center"/>
        <w:rPr>
          <w:rFonts w:ascii="Times New Roman" w:hAnsi="Times New Roman" w:cs="Times New Roman"/>
        </w:rPr>
      </w:pPr>
      <w:r w:rsidRPr="00FC27E0">
        <w:rPr>
          <w:rFonts w:ascii="Times New Roman" w:hAnsi="Times New Roman" w:cs="Times New Roman"/>
        </w:rPr>
        <w:t>Ashana Evans</w:t>
      </w:r>
      <w:r>
        <w:rPr>
          <w:rFonts w:ascii="Times New Roman" w:hAnsi="Times New Roman" w:cs="Times New Roman"/>
        </w:rPr>
        <w:t>, North Carolina Agricultural State University</w:t>
      </w:r>
    </w:p>
    <w:p w14:paraId="0D85E922" w14:textId="7A99280B" w:rsidR="005B12CD" w:rsidRDefault="005B12CD" w:rsidP="005B12CD">
      <w:pPr>
        <w:pStyle w:val="Header"/>
        <w:jc w:val="center"/>
        <w:rPr>
          <w:rFonts w:ascii="Times New Roman" w:hAnsi="Times New Roman" w:cs="Times New Roman"/>
        </w:rPr>
      </w:pPr>
      <w:r>
        <w:rPr>
          <w:rFonts w:ascii="Times New Roman" w:hAnsi="Times New Roman" w:cs="Times New Roman"/>
        </w:rPr>
        <w:t>Dr. Liping Liu, NCAT</w:t>
      </w:r>
    </w:p>
    <w:p w14:paraId="48C2242F" w14:textId="77777777" w:rsidR="005B12CD" w:rsidRDefault="005B12CD" w:rsidP="00010E49">
      <w:pPr>
        <w:spacing w:line="276" w:lineRule="auto"/>
        <w:ind w:firstLine="720"/>
        <w:rPr>
          <w:rFonts w:ascii="Times New Roman" w:hAnsi="Times New Roman" w:cs="Times New Roman"/>
        </w:rPr>
      </w:pPr>
    </w:p>
    <w:p w14:paraId="3F018F3A" w14:textId="0D87C0A9" w:rsidR="003A3DEB" w:rsidRDefault="003A3DEB" w:rsidP="00A2634D">
      <w:pPr>
        <w:spacing w:line="276" w:lineRule="auto"/>
        <w:ind w:firstLine="720"/>
        <w:rPr>
          <w:rFonts w:ascii="Times New Roman" w:hAnsi="Times New Roman" w:cs="Times New Roman"/>
        </w:rPr>
      </w:pPr>
      <w:r w:rsidRPr="003A3DEB">
        <w:rPr>
          <w:rFonts w:ascii="Times New Roman" w:hAnsi="Times New Roman" w:cs="Times New Roman"/>
        </w:rPr>
        <w:t xml:space="preserve">Mathematical models of epidemics have a long history of contributing to the understanding of the impact of vaccination strategies. Simple, one-line models can predict target vaccination coverage that will eradicate an infectious virus, while other questions require complex numerical simulations. This research introduces some simple ordinary differential equation models of mass vaccination strategies that can be used to address important questions for predicting an epidemic. </w:t>
      </w:r>
      <w:r w:rsidRPr="00B773CD">
        <w:rPr>
          <w:rFonts w:ascii="Times New Roman" w:hAnsi="Times New Roman" w:cs="Times New Roman"/>
        </w:rPr>
        <w:t xml:space="preserve">Measles is a </w:t>
      </w:r>
      <w:r>
        <w:rPr>
          <w:rFonts w:ascii="Times New Roman" w:hAnsi="Times New Roman" w:cs="Times New Roman"/>
        </w:rPr>
        <w:t>“</w:t>
      </w:r>
      <w:r w:rsidRPr="00B773CD">
        <w:rPr>
          <w:rFonts w:ascii="Times New Roman" w:hAnsi="Times New Roman" w:cs="Times New Roman"/>
        </w:rPr>
        <w:t>childhood infection caused by a virus. Once quite common, measles can now almost always be prevented with a vaccine</w:t>
      </w:r>
      <w:r>
        <w:rPr>
          <w:rFonts w:ascii="Times New Roman" w:hAnsi="Times New Roman" w:cs="Times New Roman"/>
        </w:rPr>
        <w:t>”</w:t>
      </w:r>
      <w:r w:rsidRPr="00B773CD">
        <w:rPr>
          <w:rFonts w:ascii="Times New Roman" w:hAnsi="Times New Roman" w:cs="Times New Roman"/>
        </w:rPr>
        <w:t xml:space="preserve">. </w:t>
      </w:r>
      <w:r>
        <w:rPr>
          <w:rFonts w:ascii="Times New Roman" w:hAnsi="Times New Roman" w:cs="Times New Roman"/>
        </w:rPr>
        <w:t>Generally, M</w:t>
      </w:r>
      <w:r w:rsidRPr="00514C2A">
        <w:rPr>
          <w:rFonts w:ascii="Times New Roman" w:hAnsi="Times New Roman" w:cs="Times New Roman"/>
        </w:rPr>
        <w:t xml:space="preserve">easles is a highly contagious virus that is transmitted airborne and by direct contact. </w:t>
      </w:r>
      <w:r>
        <w:rPr>
          <w:rFonts w:ascii="Times New Roman" w:hAnsi="Times New Roman" w:cs="Times New Roman"/>
        </w:rPr>
        <w:t xml:space="preserve"> </w:t>
      </w:r>
      <w:r>
        <w:rPr>
          <w:rFonts w:ascii="Times New Roman" w:hAnsi="Times New Roman" w:cs="Times New Roman"/>
        </w:rPr>
        <w:t>With this disease one has to create some vaccination strategies, to allow for eradication. The method is known as p</w:t>
      </w:r>
      <w:r>
        <w:t>u</w:t>
      </w:r>
      <w:r w:rsidRPr="001D31DB">
        <w:rPr>
          <w:rFonts w:ascii="Times New Roman" w:hAnsi="Times New Roman" w:cs="Times New Roman"/>
        </w:rPr>
        <w:t>lse vaccination strategy</w:t>
      </w:r>
      <w:r>
        <w:rPr>
          <w:rFonts w:ascii="Times New Roman" w:hAnsi="Times New Roman" w:cs="Times New Roman"/>
        </w:rPr>
        <w:t xml:space="preserve">, which is </w:t>
      </w:r>
      <w:r w:rsidRPr="001D31DB">
        <w:rPr>
          <w:rFonts w:ascii="Times New Roman" w:hAnsi="Times New Roman" w:cs="Times New Roman"/>
        </w:rPr>
        <w:t xml:space="preserve">a </w:t>
      </w:r>
      <w:r>
        <w:rPr>
          <w:rFonts w:ascii="Times New Roman" w:hAnsi="Times New Roman" w:cs="Times New Roman"/>
        </w:rPr>
        <w:t>“</w:t>
      </w:r>
      <w:r w:rsidRPr="001D31DB">
        <w:rPr>
          <w:rFonts w:ascii="Times New Roman" w:hAnsi="Times New Roman" w:cs="Times New Roman"/>
        </w:rPr>
        <w:t>method used to eradicate an epidemic by repeatedly vacc</w:t>
      </w:r>
      <w:r>
        <w:rPr>
          <w:rFonts w:ascii="Times New Roman" w:hAnsi="Times New Roman" w:cs="Times New Roman"/>
        </w:rPr>
        <w:t xml:space="preserve">inating a group at risk, over a </w:t>
      </w:r>
      <w:r w:rsidRPr="001D31DB">
        <w:rPr>
          <w:rFonts w:ascii="Times New Roman" w:hAnsi="Times New Roman" w:cs="Times New Roman"/>
        </w:rPr>
        <w:t xml:space="preserve">defined age range, until the spread of the </w:t>
      </w:r>
      <w:r>
        <w:rPr>
          <w:rFonts w:ascii="Times New Roman" w:hAnsi="Times New Roman" w:cs="Times New Roman"/>
        </w:rPr>
        <w:t>infectious agent has been stopped”.</w:t>
      </w:r>
    </w:p>
    <w:p w14:paraId="4140CA70" w14:textId="77777777" w:rsidR="002E59EA" w:rsidRDefault="002E59EA" w:rsidP="002E59EA">
      <w:pPr>
        <w:spacing w:line="276" w:lineRule="auto"/>
        <w:rPr>
          <w:rFonts w:ascii="Times New Roman" w:hAnsi="Times New Roman" w:cs="Times New Roman"/>
        </w:rPr>
      </w:pPr>
    </w:p>
    <w:p w14:paraId="348A85EE" w14:textId="054CC077" w:rsidR="002E59EA" w:rsidRPr="002E59EA" w:rsidRDefault="00A2634D" w:rsidP="00A2634D">
      <w:pPr>
        <w:spacing w:line="276" w:lineRule="auto"/>
        <w:ind w:firstLine="720"/>
        <w:rPr>
          <w:rFonts w:ascii="Times New Roman" w:hAnsi="Times New Roman" w:cs="Times New Roman"/>
        </w:rPr>
      </w:pPr>
      <w:r>
        <w:rPr>
          <w:rFonts w:ascii="Times New Roman" w:hAnsi="Times New Roman" w:cs="Times New Roman"/>
        </w:rPr>
        <w:t>In</w:t>
      </w:r>
      <w:r w:rsidR="002E59EA" w:rsidRPr="002E59EA">
        <w:rPr>
          <w:rFonts w:ascii="Times New Roman" w:hAnsi="Times New Roman" w:cs="Times New Roman"/>
        </w:rPr>
        <w:t xml:space="preserve"> 1996</w:t>
      </w:r>
      <w:r>
        <w:rPr>
          <w:rFonts w:ascii="Times New Roman" w:hAnsi="Times New Roman" w:cs="Times New Roman"/>
        </w:rPr>
        <w:t xml:space="preserve">, </w:t>
      </w:r>
      <w:r w:rsidR="002E59EA" w:rsidRPr="00A2634D">
        <w:rPr>
          <w:rFonts w:ascii="Times New Roman" w:hAnsi="Times New Roman" w:cs="Times New Roman"/>
          <w:i/>
        </w:rPr>
        <w:t>Predicting and preventing measles epidemics in New Zealand: application of a mathematical model</w:t>
      </w:r>
      <w:r>
        <w:rPr>
          <w:rFonts w:ascii="Times New Roman" w:hAnsi="Times New Roman" w:cs="Times New Roman"/>
        </w:rPr>
        <w:t xml:space="preserve">, </w:t>
      </w:r>
      <w:r w:rsidR="002E59EA" w:rsidRPr="002E59EA">
        <w:rPr>
          <w:rFonts w:ascii="Times New Roman" w:hAnsi="Times New Roman" w:cs="Times New Roman"/>
        </w:rPr>
        <w:t>was published to identify future measles outbreaks and aid in the development of vaccination strategies.</w:t>
      </w:r>
      <w:r w:rsidR="002E59EA">
        <w:rPr>
          <w:rFonts w:ascii="Times New Roman" w:hAnsi="Times New Roman" w:cs="Times New Roman"/>
        </w:rPr>
        <w:t xml:space="preserve"> </w:t>
      </w:r>
      <w:r w:rsidR="002E59EA" w:rsidRPr="002E59EA">
        <w:rPr>
          <w:rFonts w:ascii="Times New Roman" w:hAnsi="Times New Roman" w:cs="Times New Roman"/>
        </w:rPr>
        <w:t>The author divided the population into 4 homogeneous groups for the prediction model and 8 homogeneous groups for the prevention model. The groups correspond to age groups, ages 0.5 years-25 years.</w:t>
      </w:r>
      <w:r w:rsidR="002E59EA">
        <w:rPr>
          <w:rFonts w:ascii="Times New Roman" w:hAnsi="Times New Roman" w:cs="Times New Roman"/>
        </w:rPr>
        <w:t xml:space="preserve"> </w:t>
      </w:r>
      <w:r w:rsidR="002E59EA" w:rsidRPr="002E59EA">
        <w:rPr>
          <w:rFonts w:ascii="Times New Roman" w:hAnsi="Times New Roman" w:cs="Times New Roman"/>
        </w:rPr>
        <w:t xml:space="preserve">Each groups </w:t>
      </w:r>
      <w:r w:rsidRPr="002E59EA">
        <w:rPr>
          <w:rFonts w:ascii="Times New Roman" w:hAnsi="Times New Roman" w:cs="Times New Roman"/>
        </w:rPr>
        <w:t>are</w:t>
      </w:r>
      <w:r w:rsidR="002E59EA" w:rsidRPr="002E59EA">
        <w:rPr>
          <w:rFonts w:ascii="Times New Roman" w:hAnsi="Times New Roman" w:cs="Times New Roman"/>
        </w:rPr>
        <w:t xml:space="preserve"> then divided into susceptible, infected, or recovered individuals. With a small initial number of infected individuals, the model is created.</w:t>
      </w:r>
    </w:p>
    <w:p w14:paraId="6E7877D0" w14:textId="77777777" w:rsidR="002E59EA" w:rsidRDefault="002E59EA" w:rsidP="002E59EA">
      <w:pPr>
        <w:pStyle w:val="ListParagraph"/>
        <w:spacing w:line="276" w:lineRule="auto"/>
        <w:ind w:left="1440"/>
        <w:rPr>
          <w:rFonts w:ascii="Times New Roman" w:hAnsi="Times New Roman" w:cs="Times New Roman"/>
        </w:rPr>
      </w:pPr>
    </w:p>
    <w:p w14:paraId="35DFF887" w14:textId="77777777" w:rsidR="003A3DEB" w:rsidRDefault="003A3DEB" w:rsidP="003A3DEB">
      <w:pPr>
        <w:spacing w:line="276" w:lineRule="auto"/>
        <w:ind w:firstLine="720"/>
        <w:rPr>
          <w:rFonts w:ascii="Times New Roman" w:hAnsi="Times New Roman" w:cs="Times New Roman"/>
        </w:rPr>
      </w:pPr>
      <w:r w:rsidRPr="003A3DEB">
        <w:rPr>
          <w:rFonts w:ascii="Times New Roman" w:hAnsi="Times New Roman" w:cs="Times New Roman"/>
        </w:rPr>
        <w:t>The purpose of this research is so we can provide important information about the Measles outbreak. This includes epidemic trends, risk factors, and the outcomes of various vaccinations strategies. With these findings it can be used to predicting future outbreaks, and ultimately preventing them. Essentially, such research allows us to:</w:t>
      </w:r>
    </w:p>
    <w:p w14:paraId="6B3300DF" w14:textId="77777777" w:rsidR="003A3DEB" w:rsidRPr="003A3DEB" w:rsidRDefault="003A3DEB" w:rsidP="003A3DEB">
      <w:pPr>
        <w:spacing w:line="276" w:lineRule="auto"/>
        <w:ind w:firstLine="720"/>
        <w:rPr>
          <w:rFonts w:ascii="Times New Roman" w:hAnsi="Times New Roman" w:cs="Times New Roman"/>
        </w:rPr>
      </w:pPr>
    </w:p>
    <w:p w14:paraId="65BD25FD" w14:textId="77777777" w:rsidR="003A3DEB" w:rsidRDefault="003A3DEB" w:rsidP="003A3DEB">
      <w:pPr>
        <w:pStyle w:val="ListParagraph"/>
        <w:numPr>
          <w:ilvl w:val="0"/>
          <w:numId w:val="6"/>
        </w:numPr>
        <w:spacing w:line="276" w:lineRule="auto"/>
        <w:rPr>
          <w:rFonts w:ascii="Times New Roman" w:hAnsi="Times New Roman" w:cs="Times New Roman"/>
        </w:rPr>
      </w:pPr>
      <w:r w:rsidRPr="003A3DEB">
        <w:rPr>
          <w:rFonts w:ascii="Times New Roman" w:hAnsi="Times New Roman" w:cs="Times New Roman"/>
        </w:rPr>
        <w:t xml:space="preserve">Understand of the age grouped SI (or SVI) model for predicting and preventing the measles epidemic. </w:t>
      </w:r>
    </w:p>
    <w:p w14:paraId="1595646C" w14:textId="77777777" w:rsidR="003A3DEB" w:rsidRDefault="003A3DEB" w:rsidP="003A3DEB">
      <w:pPr>
        <w:pStyle w:val="ListParagraph"/>
        <w:numPr>
          <w:ilvl w:val="0"/>
          <w:numId w:val="6"/>
        </w:numPr>
        <w:spacing w:line="276" w:lineRule="auto"/>
        <w:rPr>
          <w:rFonts w:ascii="Times New Roman" w:hAnsi="Times New Roman" w:cs="Times New Roman"/>
        </w:rPr>
      </w:pPr>
      <w:r w:rsidRPr="003A3DEB">
        <w:rPr>
          <w:rFonts w:ascii="Times New Roman" w:hAnsi="Times New Roman" w:cs="Times New Roman"/>
        </w:rPr>
        <w:t>Find the realistic value for each parameter from the historical (or observational) data.</w:t>
      </w:r>
    </w:p>
    <w:p w14:paraId="4991A919" w14:textId="1F3A31FE" w:rsidR="003A3DEB" w:rsidRPr="003A3DEB" w:rsidRDefault="003A3DEB" w:rsidP="003A3DEB">
      <w:pPr>
        <w:pStyle w:val="ListParagraph"/>
        <w:numPr>
          <w:ilvl w:val="0"/>
          <w:numId w:val="6"/>
        </w:numPr>
        <w:spacing w:line="276" w:lineRule="auto"/>
        <w:rPr>
          <w:rFonts w:ascii="Times New Roman" w:hAnsi="Times New Roman" w:cs="Times New Roman"/>
        </w:rPr>
      </w:pPr>
      <w:r w:rsidRPr="003A3DEB">
        <w:rPr>
          <w:rFonts w:ascii="Times New Roman" w:hAnsi="Times New Roman" w:cs="Times New Roman"/>
        </w:rPr>
        <w:t>Use prior parameter values found to predict the epidemic in history for New Zealand, and validate it with the historical data.</w:t>
      </w:r>
    </w:p>
    <w:p w14:paraId="68BE386D" w14:textId="77777777" w:rsidR="00FE17A2" w:rsidRDefault="00FE17A2" w:rsidP="00FE17A2">
      <w:pPr>
        <w:pStyle w:val="ListParagraph"/>
        <w:spacing w:line="276" w:lineRule="auto"/>
        <w:ind w:left="1440"/>
        <w:rPr>
          <w:rFonts w:ascii="Times New Roman" w:hAnsi="Times New Roman" w:cs="Times New Roman"/>
        </w:rPr>
      </w:pPr>
    </w:p>
    <w:p w14:paraId="1FE560DF" w14:textId="6DD1D14C" w:rsidR="003A3DEB" w:rsidRPr="003A3DEB" w:rsidRDefault="003A3DEB" w:rsidP="007876FC">
      <w:pPr>
        <w:spacing w:line="276" w:lineRule="auto"/>
        <w:ind w:firstLine="720"/>
        <w:rPr>
          <w:rFonts w:ascii="Times New Roman" w:hAnsi="Times New Roman" w:cs="Times New Roman"/>
        </w:rPr>
      </w:pPr>
      <w:r w:rsidRPr="003A3DEB">
        <w:rPr>
          <w:rFonts w:ascii="Times New Roman" w:hAnsi="Times New Roman" w:cs="Times New Roman"/>
        </w:rPr>
        <w:t xml:space="preserve">In this </w:t>
      </w:r>
      <w:r w:rsidR="00EC0BF5">
        <w:rPr>
          <w:rFonts w:ascii="Times New Roman" w:hAnsi="Times New Roman" w:cs="Times New Roman"/>
        </w:rPr>
        <w:t>study</w:t>
      </w:r>
      <w:r w:rsidRPr="003A3DEB">
        <w:rPr>
          <w:rFonts w:ascii="Times New Roman" w:hAnsi="Times New Roman" w:cs="Times New Roman"/>
        </w:rPr>
        <w:t xml:space="preserve">, we will be looking at two-aged groups. This is to understand the dynamics of the vaccination strategies as it pertains to the Measles epidemic. First, the Four-Age class group model for prediction to model the old vaccination policy, then the Eight-Age class group </w:t>
      </w:r>
      <w:r w:rsidRPr="003A3DEB">
        <w:rPr>
          <w:rFonts w:ascii="Times New Roman" w:hAnsi="Times New Roman" w:cs="Times New Roman"/>
        </w:rPr>
        <w:lastRenderedPageBreak/>
        <w:t xml:space="preserve">model for prevention with various vaccination strategies to understand how the infectious disease can be prevented. </w:t>
      </w:r>
      <w:bookmarkStart w:id="0" w:name="_GoBack"/>
      <w:bookmarkEnd w:id="0"/>
      <w:r w:rsidRPr="003A3DEB">
        <w:rPr>
          <w:rFonts w:ascii="Times New Roman" w:hAnsi="Times New Roman" w:cs="Times New Roman"/>
        </w:rPr>
        <w:t xml:space="preserve">This research utilizes a deterministic SI/SVI model, which is a certain type of compartmental model with three different compartments with respect to time. </w:t>
      </w:r>
    </w:p>
    <w:p w14:paraId="3DC21411" w14:textId="77777777" w:rsidR="003A3DEB" w:rsidRPr="003A3DEB" w:rsidRDefault="003A3DEB" w:rsidP="003A3DEB">
      <w:pPr>
        <w:spacing w:line="276" w:lineRule="auto"/>
        <w:ind w:firstLine="720"/>
        <w:rPr>
          <w:rFonts w:ascii="Times New Roman" w:hAnsi="Times New Roman" w:cs="Times New Roman"/>
        </w:rPr>
      </w:pPr>
    </w:p>
    <w:p w14:paraId="5988ADD6" w14:textId="77777777" w:rsidR="003A3DEB" w:rsidRPr="003A3DEB" w:rsidRDefault="003A3DEB" w:rsidP="003A3DEB">
      <w:pPr>
        <w:spacing w:line="276" w:lineRule="auto"/>
        <w:ind w:firstLine="720"/>
        <w:rPr>
          <w:rFonts w:ascii="Times New Roman" w:hAnsi="Times New Roman" w:cs="Times New Roman"/>
        </w:rPr>
      </w:pPr>
      <w:r w:rsidRPr="003A3DEB">
        <w:rPr>
          <w:rFonts w:ascii="Times New Roman" w:hAnsi="Times New Roman" w:cs="Times New Roman"/>
        </w:rPr>
        <w:t>1.</w:t>
      </w:r>
      <w:r w:rsidRPr="003A3DEB">
        <w:rPr>
          <w:rFonts w:ascii="Times New Roman" w:hAnsi="Times New Roman" w:cs="Times New Roman"/>
          <w:b/>
          <w:color w:val="FFC000"/>
        </w:rPr>
        <w:t xml:space="preserve"> S(t) </w:t>
      </w:r>
      <w:r w:rsidRPr="003A3DEB">
        <w:rPr>
          <w:rFonts w:ascii="Times New Roman" w:hAnsi="Times New Roman" w:cs="Times New Roman"/>
        </w:rPr>
        <w:t xml:space="preserve">is for the number of susceptible people. </w:t>
      </w:r>
    </w:p>
    <w:p w14:paraId="6B81C687" w14:textId="77777777" w:rsidR="003A3DEB" w:rsidRPr="003A3DEB" w:rsidRDefault="003A3DEB" w:rsidP="003A3DEB">
      <w:pPr>
        <w:spacing w:line="276" w:lineRule="auto"/>
        <w:ind w:firstLine="720"/>
        <w:rPr>
          <w:rFonts w:ascii="Times New Roman" w:hAnsi="Times New Roman" w:cs="Times New Roman"/>
        </w:rPr>
      </w:pPr>
      <w:r w:rsidRPr="003A3DEB">
        <w:rPr>
          <w:rFonts w:ascii="Times New Roman" w:hAnsi="Times New Roman" w:cs="Times New Roman"/>
        </w:rPr>
        <w:t xml:space="preserve">2. </w:t>
      </w:r>
      <w:r w:rsidRPr="003A3DEB">
        <w:rPr>
          <w:rFonts w:ascii="Times New Roman" w:hAnsi="Times New Roman" w:cs="Times New Roman"/>
          <w:b/>
          <w:color w:val="00B050"/>
        </w:rPr>
        <w:t xml:space="preserve">V(t) </w:t>
      </w:r>
      <w:r w:rsidRPr="003A3DEB">
        <w:rPr>
          <w:rFonts w:ascii="Times New Roman" w:hAnsi="Times New Roman" w:cs="Times New Roman"/>
        </w:rPr>
        <w:t xml:space="preserve">is for the number of people vaccinated. </w:t>
      </w:r>
    </w:p>
    <w:p w14:paraId="0ACE767A" w14:textId="29D99FDC" w:rsidR="005F0511" w:rsidRPr="005F0511" w:rsidRDefault="003A3DEB" w:rsidP="003A3DEB">
      <w:pPr>
        <w:spacing w:line="276" w:lineRule="auto"/>
        <w:ind w:firstLine="720"/>
        <w:rPr>
          <w:rFonts w:ascii="Times New Roman" w:hAnsi="Times New Roman" w:cs="Times New Roman"/>
        </w:rPr>
      </w:pPr>
      <w:r w:rsidRPr="003A3DEB">
        <w:rPr>
          <w:rFonts w:ascii="Times New Roman" w:hAnsi="Times New Roman" w:cs="Times New Roman"/>
        </w:rPr>
        <w:t xml:space="preserve">3. </w:t>
      </w:r>
      <w:r w:rsidRPr="003A3DEB">
        <w:rPr>
          <w:rFonts w:ascii="Times New Roman" w:hAnsi="Times New Roman" w:cs="Times New Roman"/>
          <w:b/>
          <w:color w:val="FF0000"/>
        </w:rPr>
        <w:t xml:space="preserve">I(t) </w:t>
      </w:r>
      <w:r w:rsidRPr="003A3DEB">
        <w:rPr>
          <w:rFonts w:ascii="Times New Roman" w:hAnsi="Times New Roman" w:cs="Times New Roman"/>
        </w:rPr>
        <w:t xml:space="preserve">is for the number of infected people. </w:t>
      </w:r>
    </w:p>
    <w:p w14:paraId="00660A1D" w14:textId="77777777" w:rsidR="005F0511" w:rsidRPr="005F0511" w:rsidRDefault="005F0511" w:rsidP="005F0511">
      <w:pPr>
        <w:spacing w:line="276" w:lineRule="auto"/>
        <w:ind w:firstLine="720"/>
        <w:rPr>
          <w:rFonts w:ascii="Times New Roman" w:hAnsi="Times New Roman" w:cs="Times New Roman"/>
        </w:rPr>
      </w:pPr>
    </w:p>
    <w:p w14:paraId="00CE4EF5" w14:textId="552369A7" w:rsidR="00775CFE" w:rsidRDefault="003A3DEB" w:rsidP="003A3DEB">
      <w:pPr>
        <w:ind w:firstLine="720"/>
        <w:rPr>
          <w:rFonts w:ascii="Times New Roman" w:hAnsi="Times New Roman" w:cs="Times New Roman"/>
        </w:rPr>
      </w:pPr>
      <w:r w:rsidRPr="003A3DEB">
        <w:rPr>
          <w:rFonts w:ascii="Times New Roman" w:hAnsi="Times New Roman" w:cs="Times New Roman"/>
        </w:rPr>
        <w:t>Furthermore, its assumed that the population is a closed population. Which means that, the only way a person can leave the susceptible group is to become infected or vaccinated.   Now this SI/SVI model for measles, is used to investigate the process of how an epidemic of measles occurs within a closed population over the years where a portion of the population has been vaccinated. This developed model should take into account the two major factors: age structure and seasonality. In addition, with modeling the endemic cycles, and considering seasonal effects, we look into if it comes from the cultures, school periods, as well as the calendar seasons. Various contact rates and transition rates among the groups are used to reflect the age and seasonality.</w:t>
      </w:r>
    </w:p>
    <w:p w14:paraId="4A9903C9" w14:textId="77777777" w:rsidR="003A3DEB" w:rsidRPr="00FD0856" w:rsidRDefault="003A3DEB" w:rsidP="00775CFE">
      <w:pPr>
        <w:rPr>
          <w:rFonts w:ascii="Times New Roman" w:hAnsi="Times New Roman" w:cs="Times New Roman"/>
        </w:rPr>
      </w:pPr>
    </w:p>
    <w:p w14:paraId="03C5C573" w14:textId="77777777" w:rsidR="003A3DEB" w:rsidRDefault="003A3DEB" w:rsidP="003A3DEB">
      <w:pPr>
        <w:spacing w:line="276" w:lineRule="auto"/>
        <w:ind w:firstLine="720"/>
        <w:rPr>
          <w:ins w:id="1" w:author="Ashana Evans" w:date="2016-03-14T15:39:00Z"/>
          <w:rFonts w:ascii="Times New Roman" w:hAnsi="Times New Roman" w:cs="Times New Roman"/>
        </w:rPr>
      </w:pPr>
    </w:p>
    <w:p w14:paraId="66EE615A" w14:textId="6F81EAD4" w:rsidR="003C559C" w:rsidRPr="008F763C" w:rsidRDefault="001C0BFF" w:rsidP="00B645E3">
      <w:pPr>
        <w:spacing w:line="276" w:lineRule="auto"/>
        <w:ind w:firstLine="720"/>
        <w:rPr>
          <w:rFonts w:ascii="Times New Roman" w:hAnsi="Times New Roman" w:cs="Times New Roman"/>
        </w:rPr>
      </w:pPr>
      <w:r>
        <w:rPr>
          <w:rFonts w:ascii="Times New Roman" w:hAnsi="Times New Roman" w:cs="Times New Roman"/>
        </w:rPr>
        <w:t xml:space="preserve">Moreover, </w:t>
      </w:r>
      <w:r w:rsidR="003A3DEB">
        <w:rPr>
          <w:rFonts w:ascii="Times New Roman" w:hAnsi="Times New Roman" w:cs="Times New Roman"/>
        </w:rPr>
        <w:t>with t</w:t>
      </w:r>
      <w:r w:rsidR="00616EBB">
        <w:rPr>
          <w:rFonts w:ascii="Times New Roman" w:hAnsi="Times New Roman" w:cs="Times New Roman"/>
        </w:rPr>
        <w:t>he</w:t>
      </w:r>
      <w:r w:rsidR="00FE17A2">
        <w:rPr>
          <w:rFonts w:ascii="Times New Roman" w:hAnsi="Times New Roman" w:cs="Times New Roman"/>
        </w:rPr>
        <w:t xml:space="preserve"> SI/SVI</w:t>
      </w:r>
      <w:r w:rsidR="00FE17A2" w:rsidRPr="00FE17A2">
        <w:rPr>
          <w:rFonts w:ascii="Times New Roman" w:hAnsi="Times New Roman" w:cs="Times New Roman"/>
        </w:rPr>
        <w:t xml:space="preserve"> model with the estimated parameters, we are able to capture the endemic cycles in the history and to predict the possible future outbreaks of measles under various vaccination strategies.</w:t>
      </w:r>
      <w:r w:rsidR="00FE17A2">
        <w:rPr>
          <w:rFonts w:ascii="Times New Roman" w:hAnsi="Times New Roman" w:cs="Times New Roman"/>
        </w:rPr>
        <w:t xml:space="preserve"> This research numerical</w:t>
      </w:r>
      <w:r w:rsidR="00FE17A2" w:rsidRPr="00FE17A2">
        <w:rPr>
          <w:rFonts w:ascii="Times New Roman" w:hAnsi="Times New Roman" w:cs="Times New Roman"/>
        </w:rPr>
        <w:t xml:space="preserve"> simulation results capture</w:t>
      </w:r>
      <w:r w:rsidR="00FE17A2">
        <w:rPr>
          <w:rFonts w:ascii="Times New Roman" w:hAnsi="Times New Roman" w:cs="Times New Roman"/>
        </w:rPr>
        <w:t>d</w:t>
      </w:r>
      <w:r w:rsidR="00FE17A2" w:rsidRPr="00FE17A2">
        <w:rPr>
          <w:rFonts w:ascii="Times New Roman" w:hAnsi="Times New Roman" w:cs="Times New Roman"/>
        </w:rPr>
        <w:t xml:space="preserve"> the endemic cyc</w:t>
      </w:r>
      <w:r w:rsidR="00BB5779">
        <w:rPr>
          <w:rFonts w:ascii="Times New Roman" w:hAnsi="Times New Roman" w:cs="Times New Roman"/>
        </w:rPr>
        <w:t xml:space="preserve">les in the history and can be used to </w:t>
      </w:r>
      <w:r w:rsidR="00BB5779" w:rsidRPr="00BB5779">
        <w:rPr>
          <w:rFonts w:ascii="Times New Roman" w:hAnsi="Times New Roman" w:cs="Times New Roman"/>
        </w:rPr>
        <w:t>predict the possible future outbreaks of measles under various vaccination strategies</w:t>
      </w:r>
      <w:r w:rsidR="00BB5779">
        <w:rPr>
          <w:rFonts w:ascii="Times New Roman" w:hAnsi="Times New Roman" w:cs="Times New Roman"/>
        </w:rPr>
        <w:t>.</w:t>
      </w:r>
      <w:ins w:id="2" w:author="Ashana Evans" w:date="2016-03-14T15:18:00Z">
        <w:r w:rsidR="005F0511">
          <w:rPr>
            <w:rFonts w:ascii="Times New Roman" w:hAnsi="Times New Roman" w:cs="Times New Roman"/>
          </w:rPr>
          <w:t xml:space="preserve"> </w:t>
        </w:r>
      </w:ins>
      <w:r w:rsidR="00FE17A2" w:rsidRPr="00FE17A2">
        <w:rPr>
          <w:rFonts w:ascii="Times New Roman" w:hAnsi="Times New Roman" w:cs="Times New Roman"/>
        </w:rPr>
        <w:t>For my</w:t>
      </w:r>
      <w:r w:rsidR="00BB5779">
        <w:rPr>
          <w:rFonts w:ascii="Times New Roman" w:hAnsi="Times New Roman" w:cs="Times New Roman"/>
        </w:rPr>
        <w:t xml:space="preserve"> future simulation experiments, </w:t>
      </w:r>
      <w:r w:rsidR="00A76F98">
        <w:rPr>
          <w:rFonts w:ascii="Times New Roman" w:hAnsi="Times New Roman" w:cs="Times New Roman"/>
        </w:rPr>
        <w:t xml:space="preserve">there will be </w:t>
      </w:r>
      <w:r w:rsidR="00BB5779" w:rsidRPr="00BB5779">
        <w:rPr>
          <w:rFonts w:ascii="Times New Roman" w:hAnsi="Times New Roman" w:cs="Times New Roman"/>
        </w:rPr>
        <w:t>numerical simulations to further explore the effects of some chosen pa</w:t>
      </w:r>
      <w:r w:rsidR="00BB5779">
        <w:rPr>
          <w:rFonts w:ascii="Times New Roman" w:hAnsi="Times New Roman" w:cs="Times New Roman"/>
        </w:rPr>
        <w:t xml:space="preserve">rameters on the system dynamics. </w:t>
      </w:r>
      <w:r w:rsidR="00A76F98">
        <w:rPr>
          <w:rFonts w:ascii="Times New Roman" w:hAnsi="Times New Roman" w:cs="Times New Roman"/>
        </w:rPr>
        <w:t>Also,</w:t>
      </w:r>
      <w:r w:rsidR="00A76F98" w:rsidRPr="00BB5779">
        <w:rPr>
          <w:rFonts w:ascii="Times New Roman" w:hAnsi="Times New Roman" w:cs="Times New Roman"/>
        </w:rPr>
        <w:t xml:space="preserve"> </w:t>
      </w:r>
      <w:r w:rsidR="00BB5779" w:rsidRPr="00BB5779">
        <w:rPr>
          <w:rFonts w:ascii="Times New Roman" w:hAnsi="Times New Roman" w:cs="Times New Roman"/>
        </w:rPr>
        <w:t xml:space="preserve">explore various vaccination </w:t>
      </w:r>
      <w:r w:rsidR="00BB5779">
        <w:rPr>
          <w:rFonts w:ascii="Times New Roman" w:hAnsi="Times New Roman" w:cs="Times New Roman"/>
        </w:rPr>
        <w:t>rates for difference age groups</w:t>
      </w:r>
      <w:r w:rsidR="00FE17A2">
        <w:rPr>
          <w:rFonts w:ascii="Times New Roman" w:hAnsi="Times New Roman" w:cs="Times New Roman"/>
        </w:rPr>
        <w:t xml:space="preserve">. </w:t>
      </w:r>
    </w:p>
    <w:p w14:paraId="4CCCE785" w14:textId="77777777" w:rsidR="00FB5829" w:rsidRDefault="00FB5829" w:rsidP="003C559C">
      <w:pPr>
        <w:rPr>
          <w:rFonts w:ascii="Times New Roman" w:hAnsi="Times New Roman" w:cs="Times New Roman"/>
        </w:rPr>
      </w:pPr>
    </w:p>
    <w:p w14:paraId="1C37D831" w14:textId="54061B9F" w:rsidR="008474D4" w:rsidRDefault="00FB5829" w:rsidP="00FB5829">
      <w:pPr>
        <w:rPr>
          <w:ins w:id="3" w:author="liping" w:date="2016-03-07T11:45:00Z"/>
          <w:rFonts w:ascii="Times New Roman" w:eastAsia="Times New Roman" w:hAnsi="Times New Roman" w:cs="Times New Roman"/>
        </w:rPr>
      </w:pPr>
      <w:r w:rsidRPr="00142570">
        <w:rPr>
          <w:rFonts w:ascii="Times New Roman" w:eastAsia="Times New Roman" w:hAnsi="Times New Roman" w:cs="Times New Roman"/>
        </w:rPr>
        <w:t xml:space="preserve">References: </w:t>
      </w:r>
    </w:p>
    <w:p w14:paraId="377A482A" w14:textId="256D8C7F" w:rsidR="000F1AF2" w:rsidRPr="003A3DEB" w:rsidRDefault="00FB5829" w:rsidP="003A3DEB">
      <w:pPr>
        <w:pStyle w:val="ListParagraph"/>
        <w:numPr>
          <w:ilvl w:val="0"/>
          <w:numId w:val="3"/>
        </w:numPr>
        <w:rPr>
          <w:rFonts w:ascii="Times New Roman" w:eastAsia="Times New Roman" w:hAnsi="Times New Roman" w:cs="Times New Roman"/>
        </w:rPr>
      </w:pPr>
      <w:r w:rsidRPr="003A3DEB">
        <w:rPr>
          <w:rFonts w:ascii="Times New Roman" w:eastAsia="Times New Roman" w:hAnsi="Times New Roman" w:cs="Times New Roman"/>
        </w:rPr>
        <w:t>Roberts,</w:t>
      </w:r>
      <w:r w:rsidRPr="003A3DEB">
        <w:rPr>
          <w:rFonts w:ascii="Times New Roman" w:eastAsia="SimSun" w:hAnsi="Times New Roman" w:cs="Times New Roman"/>
        </w:rPr>
        <w:t xml:space="preserve"> </w:t>
      </w:r>
      <w:r w:rsidRPr="003A3DEB">
        <w:rPr>
          <w:rFonts w:ascii="Times New Roman" w:eastAsia="Times New Roman" w:hAnsi="Times New Roman" w:cs="Times New Roman"/>
        </w:rPr>
        <w:t xml:space="preserve">M. G. </w:t>
      </w:r>
      <w:r w:rsidRPr="003A3DEB">
        <w:rPr>
          <w:rFonts w:ascii="Times New Roman" w:eastAsia="SimSun" w:hAnsi="Times New Roman" w:cs="Times New Roman"/>
        </w:rPr>
        <w:t xml:space="preserve">and </w:t>
      </w:r>
      <w:r w:rsidRPr="003A3DEB">
        <w:rPr>
          <w:rFonts w:ascii="Times New Roman" w:eastAsia="Times New Roman" w:hAnsi="Times New Roman" w:cs="Times New Roman"/>
        </w:rPr>
        <w:t>Tobias,</w:t>
      </w:r>
      <w:r w:rsidRPr="003A3DEB">
        <w:rPr>
          <w:rFonts w:ascii="Times New Roman" w:eastAsia="SimSun" w:hAnsi="Times New Roman" w:cs="Times New Roman"/>
        </w:rPr>
        <w:t xml:space="preserve"> </w:t>
      </w:r>
      <w:r w:rsidRPr="003A3DEB">
        <w:rPr>
          <w:rFonts w:ascii="Times New Roman" w:eastAsia="Times New Roman" w:hAnsi="Times New Roman" w:cs="Times New Roman"/>
        </w:rPr>
        <w:t xml:space="preserve">M. I., Predicting and preventing measles epidemics in New Zealand: </w:t>
      </w:r>
      <w:r w:rsidR="000F1AF2" w:rsidRPr="003A3DEB">
        <w:rPr>
          <w:rFonts w:ascii="Times New Roman" w:eastAsia="Times New Roman" w:hAnsi="Times New Roman" w:cs="Times New Roman"/>
        </w:rPr>
        <w:t>Application of a Mathematical Model</w:t>
      </w:r>
      <w:r w:rsidRPr="003A3DEB">
        <w:rPr>
          <w:rFonts w:ascii="Times New Roman" w:eastAsia="Times New Roman" w:hAnsi="Times New Roman" w:cs="Times New Roman"/>
        </w:rPr>
        <w:t xml:space="preserve">. </w:t>
      </w:r>
      <w:r w:rsidR="00D355EA" w:rsidRPr="003A3DEB">
        <w:rPr>
          <w:rFonts w:ascii="Times New Roman" w:eastAsia="Times New Roman" w:hAnsi="Times New Roman" w:cs="Times New Roman"/>
        </w:rPr>
        <w:t>Epidemiol. Infect. (2000) 124, 279-281.</w:t>
      </w:r>
    </w:p>
    <w:p w14:paraId="26663E9A" w14:textId="4920AC89" w:rsidR="000F1AF2" w:rsidRPr="003A3DEB" w:rsidRDefault="000F1AF2" w:rsidP="003A3DEB">
      <w:pPr>
        <w:pStyle w:val="ListParagraph"/>
        <w:numPr>
          <w:ilvl w:val="0"/>
          <w:numId w:val="3"/>
        </w:numPr>
        <w:rPr>
          <w:rFonts w:ascii="Times New Roman" w:eastAsia="Times New Roman" w:hAnsi="Times New Roman" w:cs="Times New Roman"/>
        </w:rPr>
      </w:pPr>
      <w:r w:rsidRPr="003A3DEB">
        <w:rPr>
          <w:rFonts w:ascii="Times New Roman" w:eastAsia="Times New Roman" w:hAnsi="Times New Roman" w:cs="Times New Roman"/>
        </w:rPr>
        <w:t>Liu, X, Takecuchi, Y., Iwami, S., A Mathematical Investigation of Vaccination Strategies to Prevent Measles Epidemics. Journal of Theoretical Biology 253 (2008) 1–11.</w:t>
      </w:r>
    </w:p>
    <w:p w14:paraId="608B92C4" w14:textId="36E57B4C" w:rsidR="00FE2655" w:rsidRPr="003A3DEB" w:rsidRDefault="00FE2655" w:rsidP="003A3DEB">
      <w:pPr>
        <w:pStyle w:val="ListParagraph"/>
        <w:numPr>
          <w:ilvl w:val="0"/>
          <w:numId w:val="3"/>
        </w:numPr>
        <w:rPr>
          <w:rFonts w:ascii="Times New Roman" w:eastAsia="Times New Roman" w:hAnsi="Times New Roman" w:cs="Times New Roman"/>
        </w:rPr>
      </w:pPr>
      <w:r w:rsidRPr="003A3DEB">
        <w:rPr>
          <w:rFonts w:ascii="Times New Roman" w:eastAsia="Times New Roman" w:hAnsi="Times New Roman" w:cs="Times New Roman"/>
        </w:rPr>
        <w:t>Scherer, A., McLean, A., Mathematical models of Vaccination. The British Council 2002. British Medical Bulletin 2002;62: 187–199.</w:t>
      </w:r>
    </w:p>
    <w:p w14:paraId="7F03FE11" w14:textId="77777777" w:rsidR="00FB5829" w:rsidRPr="00142570" w:rsidRDefault="00FB5829" w:rsidP="00FB5829">
      <w:pPr>
        <w:rPr>
          <w:rFonts w:ascii="Times New Roman" w:eastAsia="Times New Roman" w:hAnsi="Times New Roman" w:cs="Times New Roman"/>
        </w:rPr>
      </w:pPr>
    </w:p>
    <w:p w14:paraId="33152C41" w14:textId="77777777" w:rsidR="009D6C7D" w:rsidRDefault="00FB5829" w:rsidP="00FB5829">
      <w:pPr>
        <w:rPr>
          <w:rFonts w:ascii="Times New Roman" w:eastAsia="Times New Roman" w:hAnsi="Times New Roman" w:cs="Times New Roman"/>
        </w:rPr>
      </w:pPr>
      <w:r w:rsidRPr="00492925">
        <w:rPr>
          <w:rFonts w:ascii="Times New Roman" w:eastAsia="Times New Roman" w:hAnsi="Times New Roman" w:cs="Times New Roman"/>
        </w:rPr>
        <w:t xml:space="preserve">Funder Acknowledgement(s): </w:t>
      </w:r>
    </w:p>
    <w:p w14:paraId="2F6EAB42" w14:textId="50C3E862" w:rsidR="007A18F7" w:rsidRPr="008F763C" w:rsidRDefault="008D1E9E" w:rsidP="003C559C">
      <w:pPr>
        <w:rPr>
          <w:rFonts w:ascii="Times New Roman" w:hAnsi="Times New Roman" w:cs="Times New Roman"/>
        </w:rPr>
      </w:pPr>
      <w:r>
        <w:rPr>
          <w:rFonts w:ascii="Times New Roman" w:eastAsia="Times New Roman" w:hAnsi="Times New Roman" w:cs="Times New Roman"/>
        </w:rPr>
        <w:t xml:space="preserve">This </w:t>
      </w:r>
      <w:r w:rsidR="00FB5829" w:rsidRPr="00492925">
        <w:rPr>
          <w:rFonts w:ascii="Times New Roman" w:eastAsia="Times New Roman" w:hAnsi="Times New Roman" w:cs="Times New Roman"/>
        </w:rPr>
        <w:t>study was supporte</w:t>
      </w:r>
      <w:r w:rsidR="00FB5829">
        <w:rPr>
          <w:rFonts w:ascii="Times New Roman" w:eastAsia="Times New Roman" w:hAnsi="Times New Roman" w:cs="Times New Roman"/>
        </w:rPr>
        <w:t xml:space="preserve">d, in part, by a grant from </w:t>
      </w:r>
      <w:r w:rsidR="00FB5829" w:rsidRPr="00C148C4">
        <w:rPr>
          <w:rFonts w:ascii="Times New Roman" w:eastAsia="Times New Roman" w:hAnsi="Times New Roman" w:cs="Times New Roman"/>
        </w:rPr>
        <w:t>NSF HBCU-UP funded TALENT-21 Program at North Carolina A&amp;T State University</w:t>
      </w:r>
      <w:r w:rsidR="007A18F7">
        <w:rPr>
          <w:rFonts w:ascii="Times New Roman" w:hAnsi="Times New Roman" w:cs="Times New Roman"/>
        </w:rPr>
        <w:t xml:space="preserve"> </w:t>
      </w:r>
    </w:p>
    <w:sectPr w:rsidR="007A18F7" w:rsidRPr="008F763C" w:rsidSect="00A76F98">
      <w:headerReference w:type="default" r:id="rId7"/>
      <w:pgSz w:w="12240" w:h="15840"/>
      <w:pgMar w:top="1440" w:right="1440" w:bottom="1440" w:left="1440" w:header="252" w:footer="18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5E803" w14:textId="77777777" w:rsidR="00980A99" w:rsidRDefault="00980A99" w:rsidP="00A033CC">
      <w:r>
        <w:separator/>
      </w:r>
    </w:p>
  </w:endnote>
  <w:endnote w:type="continuationSeparator" w:id="0">
    <w:p w14:paraId="650618B4" w14:textId="77777777" w:rsidR="00980A99" w:rsidRDefault="00980A99" w:rsidP="00A03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E2005" w14:textId="77777777" w:rsidR="00980A99" w:rsidRDefault="00980A99" w:rsidP="00A033CC">
      <w:r>
        <w:separator/>
      </w:r>
    </w:p>
  </w:footnote>
  <w:footnote w:type="continuationSeparator" w:id="0">
    <w:p w14:paraId="253A0061" w14:textId="77777777" w:rsidR="00980A99" w:rsidRDefault="00980A99" w:rsidP="00A033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0F69" w14:textId="77777777" w:rsidR="003C559C" w:rsidRPr="00A033CC" w:rsidRDefault="003C559C" w:rsidP="00A033CC">
    <w:pPr>
      <w:pStyle w:val="Header"/>
      <w:jc w:val="cent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0AE1"/>
    <w:multiLevelType w:val="hybridMultilevel"/>
    <w:tmpl w:val="13B41E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63C12"/>
    <w:multiLevelType w:val="hybridMultilevel"/>
    <w:tmpl w:val="5F2A63E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FCA49D1"/>
    <w:multiLevelType w:val="hybridMultilevel"/>
    <w:tmpl w:val="306CE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E457CA"/>
    <w:multiLevelType w:val="hybridMultilevel"/>
    <w:tmpl w:val="430EEB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B26542"/>
    <w:multiLevelType w:val="hybridMultilevel"/>
    <w:tmpl w:val="B88E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A8124F"/>
    <w:multiLevelType w:val="hybridMultilevel"/>
    <w:tmpl w:val="462804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hana Evans">
    <w15:presenceInfo w15:providerId="None" w15:userId="Ashana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3CC"/>
    <w:rsid w:val="00004A78"/>
    <w:rsid w:val="00010E49"/>
    <w:rsid w:val="00011FF1"/>
    <w:rsid w:val="000F1AF2"/>
    <w:rsid w:val="00117938"/>
    <w:rsid w:val="00142570"/>
    <w:rsid w:val="001430DA"/>
    <w:rsid w:val="001C0BFF"/>
    <w:rsid w:val="0026584F"/>
    <w:rsid w:val="0027128A"/>
    <w:rsid w:val="002D0043"/>
    <w:rsid w:val="002E59EA"/>
    <w:rsid w:val="00313646"/>
    <w:rsid w:val="0031730D"/>
    <w:rsid w:val="003A3DEB"/>
    <w:rsid w:val="003C559C"/>
    <w:rsid w:val="00492925"/>
    <w:rsid w:val="004F591E"/>
    <w:rsid w:val="00506522"/>
    <w:rsid w:val="00543C49"/>
    <w:rsid w:val="005469ED"/>
    <w:rsid w:val="005B12CD"/>
    <w:rsid w:val="005C00FC"/>
    <w:rsid w:val="005F0511"/>
    <w:rsid w:val="00616EBB"/>
    <w:rsid w:val="006401C1"/>
    <w:rsid w:val="00650164"/>
    <w:rsid w:val="0067217B"/>
    <w:rsid w:val="006B3105"/>
    <w:rsid w:val="00723BEF"/>
    <w:rsid w:val="00775CFE"/>
    <w:rsid w:val="007848D2"/>
    <w:rsid w:val="007876FC"/>
    <w:rsid w:val="007A18F7"/>
    <w:rsid w:val="008474D4"/>
    <w:rsid w:val="008543D8"/>
    <w:rsid w:val="00874F07"/>
    <w:rsid w:val="008D1E9E"/>
    <w:rsid w:val="008E2D2E"/>
    <w:rsid w:val="008F763C"/>
    <w:rsid w:val="009528DE"/>
    <w:rsid w:val="00980A99"/>
    <w:rsid w:val="009C24C6"/>
    <w:rsid w:val="009D6C7D"/>
    <w:rsid w:val="009F43CB"/>
    <w:rsid w:val="00A033CC"/>
    <w:rsid w:val="00A2634D"/>
    <w:rsid w:val="00A63756"/>
    <w:rsid w:val="00A76F98"/>
    <w:rsid w:val="00A9223B"/>
    <w:rsid w:val="00B645E3"/>
    <w:rsid w:val="00BB5779"/>
    <w:rsid w:val="00BC4A34"/>
    <w:rsid w:val="00C148C4"/>
    <w:rsid w:val="00C45C14"/>
    <w:rsid w:val="00C91CA8"/>
    <w:rsid w:val="00CA0267"/>
    <w:rsid w:val="00D355EA"/>
    <w:rsid w:val="00D43E0C"/>
    <w:rsid w:val="00D76B16"/>
    <w:rsid w:val="00DA21BC"/>
    <w:rsid w:val="00DE19DD"/>
    <w:rsid w:val="00EC0BF5"/>
    <w:rsid w:val="00ED6C9C"/>
    <w:rsid w:val="00FB5829"/>
    <w:rsid w:val="00FD0856"/>
    <w:rsid w:val="00FE17A2"/>
    <w:rsid w:val="00FE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7B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9C"/>
    <w:rPr>
      <w:rFonts w:ascii="Cambria" w:eastAsia="MS ??"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C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033CC"/>
  </w:style>
  <w:style w:type="paragraph" w:styleId="Footer">
    <w:name w:val="footer"/>
    <w:basedOn w:val="Normal"/>
    <w:link w:val="FooterChar"/>
    <w:uiPriority w:val="99"/>
    <w:unhideWhenUsed/>
    <w:rsid w:val="00A033C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033CC"/>
  </w:style>
  <w:style w:type="paragraph" w:styleId="ListParagraph">
    <w:name w:val="List Paragraph"/>
    <w:basedOn w:val="Normal"/>
    <w:uiPriority w:val="34"/>
    <w:qFormat/>
    <w:rsid w:val="00775CFE"/>
    <w:pPr>
      <w:ind w:left="720"/>
      <w:contextualSpacing/>
    </w:pPr>
  </w:style>
  <w:style w:type="character" w:styleId="CommentReference">
    <w:name w:val="annotation reference"/>
    <w:basedOn w:val="DefaultParagraphFont"/>
    <w:uiPriority w:val="99"/>
    <w:semiHidden/>
    <w:unhideWhenUsed/>
    <w:rsid w:val="00543C49"/>
    <w:rPr>
      <w:sz w:val="18"/>
      <w:szCs w:val="18"/>
    </w:rPr>
  </w:style>
  <w:style w:type="paragraph" w:styleId="CommentText">
    <w:name w:val="annotation text"/>
    <w:basedOn w:val="Normal"/>
    <w:link w:val="CommentTextChar"/>
    <w:uiPriority w:val="99"/>
    <w:semiHidden/>
    <w:unhideWhenUsed/>
    <w:rsid w:val="00543C49"/>
  </w:style>
  <w:style w:type="character" w:customStyle="1" w:styleId="CommentTextChar">
    <w:name w:val="Comment Text Char"/>
    <w:basedOn w:val="DefaultParagraphFont"/>
    <w:link w:val="CommentText"/>
    <w:uiPriority w:val="99"/>
    <w:semiHidden/>
    <w:rsid w:val="00543C49"/>
    <w:rPr>
      <w:rFonts w:ascii="Cambria" w:eastAsia="MS ??" w:hAnsi="Cambria" w:cs="Cambria"/>
    </w:rPr>
  </w:style>
  <w:style w:type="paragraph" w:styleId="CommentSubject">
    <w:name w:val="annotation subject"/>
    <w:basedOn w:val="CommentText"/>
    <w:next w:val="CommentText"/>
    <w:link w:val="CommentSubjectChar"/>
    <w:uiPriority w:val="99"/>
    <w:semiHidden/>
    <w:unhideWhenUsed/>
    <w:rsid w:val="00543C49"/>
    <w:rPr>
      <w:b/>
      <w:bCs/>
      <w:sz w:val="20"/>
      <w:szCs w:val="20"/>
    </w:rPr>
  </w:style>
  <w:style w:type="character" w:customStyle="1" w:styleId="CommentSubjectChar">
    <w:name w:val="Comment Subject Char"/>
    <w:basedOn w:val="CommentTextChar"/>
    <w:link w:val="CommentSubject"/>
    <w:uiPriority w:val="99"/>
    <w:semiHidden/>
    <w:rsid w:val="00543C49"/>
    <w:rPr>
      <w:rFonts w:ascii="Cambria" w:eastAsia="MS ??" w:hAnsi="Cambria" w:cs="Cambria"/>
      <w:b/>
      <w:bCs/>
      <w:sz w:val="20"/>
      <w:szCs w:val="20"/>
    </w:rPr>
  </w:style>
  <w:style w:type="paragraph" w:styleId="BalloonText">
    <w:name w:val="Balloon Text"/>
    <w:basedOn w:val="Normal"/>
    <w:link w:val="BalloonTextChar"/>
    <w:uiPriority w:val="99"/>
    <w:semiHidden/>
    <w:unhideWhenUsed/>
    <w:rsid w:val="00543C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C49"/>
    <w:rPr>
      <w:rFonts w:ascii="Times New Roman" w:eastAsia="MS ??" w:hAnsi="Times New Roman" w:cs="Times New Roman"/>
      <w:sz w:val="18"/>
      <w:szCs w:val="18"/>
    </w:rPr>
  </w:style>
  <w:style w:type="character" w:styleId="Hyperlink">
    <w:name w:val="Hyperlink"/>
    <w:basedOn w:val="DefaultParagraphFont"/>
    <w:uiPriority w:val="99"/>
    <w:unhideWhenUsed/>
    <w:rsid w:val="005C00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6365">
      <w:bodyDiv w:val="1"/>
      <w:marLeft w:val="0"/>
      <w:marRight w:val="0"/>
      <w:marTop w:val="0"/>
      <w:marBottom w:val="0"/>
      <w:divBdr>
        <w:top w:val="none" w:sz="0" w:space="0" w:color="auto"/>
        <w:left w:val="none" w:sz="0" w:space="0" w:color="auto"/>
        <w:bottom w:val="none" w:sz="0" w:space="0" w:color="auto"/>
        <w:right w:val="none" w:sz="0" w:space="0" w:color="auto"/>
      </w:divBdr>
    </w:div>
    <w:div w:id="425421591">
      <w:bodyDiv w:val="1"/>
      <w:marLeft w:val="0"/>
      <w:marRight w:val="0"/>
      <w:marTop w:val="0"/>
      <w:marBottom w:val="0"/>
      <w:divBdr>
        <w:top w:val="none" w:sz="0" w:space="0" w:color="auto"/>
        <w:left w:val="none" w:sz="0" w:space="0" w:color="auto"/>
        <w:bottom w:val="none" w:sz="0" w:space="0" w:color="auto"/>
        <w:right w:val="none" w:sz="0" w:space="0" w:color="auto"/>
      </w:divBdr>
    </w:div>
    <w:div w:id="579406322">
      <w:bodyDiv w:val="1"/>
      <w:marLeft w:val="0"/>
      <w:marRight w:val="0"/>
      <w:marTop w:val="0"/>
      <w:marBottom w:val="0"/>
      <w:divBdr>
        <w:top w:val="none" w:sz="0" w:space="0" w:color="auto"/>
        <w:left w:val="none" w:sz="0" w:space="0" w:color="auto"/>
        <w:bottom w:val="none" w:sz="0" w:space="0" w:color="auto"/>
        <w:right w:val="none" w:sz="0" w:space="0" w:color="auto"/>
      </w:divBdr>
    </w:div>
    <w:div w:id="600527322">
      <w:bodyDiv w:val="1"/>
      <w:marLeft w:val="0"/>
      <w:marRight w:val="0"/>
      <w:marTop w:val="0"/>
      <w:marBottom w:val="0"/>
      <w:divBdr>
        <w:top w:val="none" w:sz="0" w:space="0" w:color="auto"/>
        <w:left w:val="none" w:sz="0" w:space="0" w:color="auto"/>
        <w:bottom w:val="none" w:sz="0" w:space="0" w:color="auto"/>
        <w:right w:val="none" w:sz="0" w:space="0" w:color="auto"/>
      </w:divBdr>
      <w:divsChild>
        <w:div w:id="1888103987">
          <w:marLeft w:val="446"/>
          <w:marRight w:val="0"/>
          <w:marTop w:val="0"/>
          <w:marBottom w:val="0"/>
          <w:divBdr>
            <w:top w:val="none" w:sz="0" w:space="0" w:color="auto"/>
            <w:left w:val="none" w:sz="0" w:space="0" w:color="auto"/>
            <w:bottom w:val="none" w:sz="0" w:space="0" w:color="auto"/>
            <w:right w:val="none" w:sz="0" w:space="0" w:color="auto"/>
          </w:divBdr>
        </w:div>
        <w:div w:id="1914199916">
          <w:marLeft w:val="446"/>
          <w:marRight w:val="0"/>
          <w:marTop w:val="0"/>
          <w:marBottom w:val="0"/>
          <w:divBdr>
            <w:top w:val="none" w:sz="0" w:space="0" w:color="auto"/>
            <w:left w:val="none" w:sz="0" w:space="0" w:color="auto"/>
            <w:bottom w:val="none" w:sz="0" w:space="0" w:color="auto"/>
            <w:right w:val="none" w:sz="0" w:space="0" w:color="auto"/>
          </w:divBdr>
        </w:div>
        <w:div w:id="1309743857">
          <w:marLeft w:val="446"/>
          <w:marRight w:val="0"/>
          <w:marTop w:val="0"/>
          <w:marBottom w:val="0"/>
          <w:divBdr>
            <w:top w:val="none" w:sz="0" w:space="0" w:color="auto"/>
            <w:left w:val="none" w:sz="0" w:space="0" w:color="auto"/>
            <w:bottom w:val="none" w:sz="0" w:space="0" w:color="auto"/>
            <w:right w:val="none" w:sz="0" w:space="0" w:color="auto"/>
          </w:divBdr>
        </w:div>
      </w:divsChild>
    </w:div>
    <w:div w:id="823812023">
      <w:bodyDiv w:val="1"/>
      <w:marLeft w:val="0"/>
      <w:marRight w:val="0"/>
      <w:marTop w:val="0"/>
      <w:marBottom w:val="0"/>
      <w:divBdr>
        <w:top w:val="none" w:sz="0" w:space="0" w:color="auto"/>
        <w:left w:val="none" w:sz="0" w:space="0" w:color="auto"/>
        <w:bottom w:val="none" w:sz="0" w:space="0" w:color="auto"/>
        <w:right w:val="none" w:sz="0" w:space="0" w:color="auto"/>
      </w:divBdr>
    </w:div>
    <w:div w:id="1125461672">
      <w:bodyDiv w:val="1"/>
      <w:marLeft w:val="0"/>
      <w:marRight w:val="0"/>
      <w:marTop w:val="0"/>
      <w:marBottom w:val="0"/>
      <w:divBdr>
        <w:top w:val="none" w:sz="0" w:space="0" w:color="auto"/>
        <w:left w:val="none" w:sz="0" w:space="0" w:color="auto"/>
        <w:bottom w:val="none" w:sz="0" w:space="0" w:color="auto"/>
        <w:right w:val="none" w:sz="0" w:space="0" w:color="auto"/>
      </w:divBdr>
    </w:div>
    <w:div w:id="1418403356">
      <w:bodyDiv w:val="1"/>
      <w:marLeft w:val="0"/>
      <w:marRight w:val="0"/>
      <w:marTop w:val="0"/>
      <w:marBottom w:val="0"/>
      <w:divBdr>
        <w:top w:val="none" w:sz="0" w:space="0" w:color="auto"/>
        <w:left w:val="none" w:sz="0" w:space="0" w:color="auto"/>
        <w:bottom w:val="none" w:sz="0" w:space="0" w:color="auto"/>
        <w:right w:val="none" w:sz="0" w:space="0" w:color="auto"/>
      </w:divBdr>
    </w:div>
    <w:div w:id="1569995138">
      <w:bodyDiv w:val="1"/>
      <w:marLeft w:val="0"/>
      <w:marRight w:val="0"/>
      <w:marTop w:val="0"/>
      <w:marBottom w:val="0"/>
      <w:divBdr>
        <w:top w:val="none" w:sz="0" w:space="0" w:color="auto"/>
        <w:left w:val="none" w:sz="0" w:space="0" w:color="auto"/>
        <w:bottom w:val="none" w:sz="0" w:space="0" w:color="auto"/>
        <w:right w:val="none" w:sz="0" w:space="0" w:color="auto"/>
      </w:divBdr>
    </w:div>
    <w:div w:id="1623611422">
      <w:bodyDiv w:val="1"/>
      <w:marLeft w:val="0"/>
      <w:marRight w:val="0"/>
      <w:marTop w:val="0"/>
      <w:marBottom w:val="0"/>
      <w:divBdr>
        <w:top w:val="none" w:sz="0" w:space="0" w:color="auto"/>
        <w:left w:val="none" w:sz="0" w:space="0" w:color="auto"/>
        <w:bottom w:val="none" w:sz="0" w:space="0" w:color="auto"/>
        <w:right w:val="none" w:sz="0" w:space="0" w:color="auto"/>
      </w:divBdr>
    </w:div>
    <w:div w:id="1822237347">
      <w:bodyDiv w:val="1"/>
      <w:marLeft w:val="0"/>
      <w:marRight w:val="0"/>
      <w:marTop w:val="0"/>
      <w:marBottom w:val="0"/>
      <w:divBdr>
        <w:top w:val="none" w:sz="0" w:space="0" w:color="auto"/>
        <w:left w:val="none" w:sz="0" w:space="0" w:color="auto"/>
        <w:bottom w:val="none" w:sz="0" w:space="0" w:color="auto"/>
        <w:right w:val="none" w:sz="0" w:space="0" w:color="auto"/>
      </w:divBdr>
      <w:divsChild>
        <w:div w:id="1731272975">
          <w:marLeft w:val="446"/>
          <w:marRight w:val="0"/>
          <w:marTop w:val="0"/>
          <w:marBottom w:val="0"/>
          <w:divBdr>
            <w:top w:val="none" w:sz="0" w:space="0" w:color="auto"/>
            <w:left w:val="none" w:sz="0" w:space="0" w:color="auto"/>
            <w:bottom w:val="none" w:sz="0" w:space="0" w:color="auto"/>
            <w:right w:val="none" w:sz="0" w:space="0" w:color="auto"/>
          </w:divBdr>
        </w:div>
        <w:div w:id="2102604053">
          <w:marLeft w:val="446"/>
          <w:marRight w:val="0"/>
          <w:marTop w:val="0"/>
          <w:marBottom w:val="0"/>
          <w:divBdr>
            <w:top w:val="none" w:sz="0" w:space="0" w:color="auto"/>
            <w:left w:val="none" w:sz="0" w:space="0" w:color="auto"/>
            <w:bottom w:val="none" w:sz="0" w:space="0" w:color="auto"/>
            <w:right w:val="none" w:sz="0" w:space="0" w:color="auto"/>
          </w:divBdr>
        </w:div>
        <w:div w:id="245575066">
          <w:marLeft w:val="1541"/>
          <w:marRight w:val="0"/>
          <w:marTop w:val="0"/>
          <w:marBottom w:val="0"/>
          <w:divBdr>
            <w:top w:val="none" w:sz="0" w:space="0" w:color="auto"/>
            <w:left w:val="none" w:sz="0" w:space="0" w:color="auto"/>
            <w:bottom w:val="none" w:sz="0" w:space="0" w:color="auto"/>
            <w:right w:val="none" w:sz="0" w:space="0" w:color="auto"/>
          </w:divBdr>
        </w:div>
        <w:div w:id="1218978851">
          <w:marLeft w:val="1541"/>
          <w:marRight w:val="0"/>
          <w:marTop w:val="0"/>
          <w:marBottom w:val="0"/>
          <w:divBdr>
            <w:top w:val="none" w:sz="0" w:space="0" w:color="auto"/>
            <w:left w:val="none" w:sz="0" w:space="0" w:color="auto"/>
            <w:bottom w:val="none" w:sz="0" w:space="0" w:color="auto"/>
            <w:right w:val="none" w:sz="0" w:space="0" w:color="auto"/>
          </w:divBdr>
        </w:div>
        <w:div w:id="591664379">
          <w:marLeft w:val="1541"/>
          <w:marRight w:val="0"/>
          <w:marTop w:val="0"/>
          <w:marBottom w:val="0"/>
          <w:divBdr>
            <w:top w:val="none" w:sz="0" w:space="0" w:color="auto"/>
            <w:left w:val="none" w:sz="0" w:space="0" w:color="auto"/>
            <w:bottom w:val="none" w:sz="0" w:space="0" w:color="auto"/>
            <w:right w:val="none" w:sz="0" w:space="0" w:color="auto"/>
          </w:divBdr>
        </w:div>
        <w:div w:id="1660422768">
          <w:marLeft w:val="1541"/>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773</Words>
  <Characters>4411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Ashana Evans</dc:creator>
  <cp:lastModifiedBy>Ashana Evans</cp:lastModifiedBy>
  <cp:revision>8</cp:revision>
  <dcterms:created xsi:type="dcterms:W3CDTF">2016-03-14T19:27:00Z</dcterms:created>
  <dcterms:modified xsi:type="dcterms:W3CDTF">2016-04-20T19:09:00Z</dcterms:modified>
</cp:coreProperties>
</file>